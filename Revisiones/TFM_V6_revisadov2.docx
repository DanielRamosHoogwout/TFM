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63654973" w:rsidR="002237F0" w:rsidDel="007A70B6" w:rsidRDefault="00A51A0E" w:rsidP="0007301C">
      <w:pPr>
        <w:pStyle w:val="JENUINormal"/>
        <w:ind w:firstLine="0"/>
        <w:rPr>
          <w:del w:id="1" w:author="Daniel Ramos Hoogwout" w:date="2022-08-02T13:20:00Z"/>
        </w:rPr>
      </w:pPr>
      <w:del w:id="2" w:author="Daniel Ramos Hoogwout" w:date="2022-08-02T13:20:00Z">
        <w:r w:rsidDel="007A70B6">
          <w:delText>En los últimos años se ha incrementado exponencialmente la utilización de criptomonedas, una moneda virtual que pretende sustituir al dinero fiduciario emitido por los bancos centrales</w:delText>
        </w:r>
        <w:r w:rsidR="002D4071" w:rsidDel="007A70B6">
          <w:delText xml:space="preserve">. </w:delText>
        </w:r>
        <w:r w:rsidDel="007A70B6">
          <w:delText>Este tipo de activos ha crecido tanto en número como en capitalización al nivel de poder compararse incluso con índices bursátiles, por ello el objetivo de este estudio</w:delText>
        </w:r>
        <w:r w:rsidR="00FF2F89" w:rsidDel="007A70B6">
          <w:delText xml:space="preserve"> es </w:delText>
        </w:r>
        <w:r w:rsidDel="007A70B6">
          <w:delText xml:space="preserve">intentar predecir el precio del Bitcoin, la criptomoneda por excelencia, </w:delText>
        </w:r>
        <w:r w:rsidR="00FF2F89" w:rsidDel="007A70B6">
          <w:delText xml:space="preserve">mediante un tipo de redes neuronales recurrentes, en concreto, </w:delText>
        </w:r>
        <w:r w:rsidR="00FF2F89" w:rsidRPr="00FF2F89" w:rsidDel="007A70B6">
          <w:rPr>
            <w:i/>
            <w:iCs/>
          </w:rPr>
          <w:delText>Long Short-Term</w:delText>
        </w:r>
        <w:r w:rsidR="00FF2F89" w:rsidDel="007A70B6">
          <w:delText xml:space="preserve"> Memory (LSTM), uno de los algoritmos de </w:delText>
        </w:r>
        <w:r w:rsidR="00FF2F89" w:rsidDel="007A70B6">
          <w:rPr>
            <w:i/>
            <w:iCs/>
          </w:rPr>
          <w:delText>deep learning</w:delText>
        </w:r>
        <w:r w:rsidR="00FF2F89" w:rsidDel="007A70B6">
          <w:delText xml:space="preserve"> más avanzados que existen que gracias a su celda de memoria permiten almacenar información del pasado para hacer predicciones más precisas.</w:delText>
        </w:r>
      </w:del>
    </w:p>
    <w:p w14:paraId="3FBFAC00" w14:textId="0BAD9A85" w:rsidR="007A70B6" w:rsidRDefault="007A70B6" w:rsidP="0007301C">
      <w:pPr>
        <w:pStyle w:val="JENUINormal"/>
        <w:ind w:firstLine="0"/>
        <w:rPr>
          <w:ins w:id="3" w:author="Daniel Ramos Hoogwout" w:date="2022-08-02T13:20:00Z"/>
        </w:rPr>
      </w:pPr>
    </w:p>
    <w:p w14:paraId="1E0DA9D3" w14:textId="56A1353C" w:rsidR="007A70B6" w:rsidRPr="005D5CE6" w:rsidRDefault="00C81BD8">
      <w:pPr>
        <w:pStyle w:val="JENUINormal"/>
        <w:rPr>
          <w:ins w:id="4" w:author="Daniel Ramos Hoogwout" w:date="2022-08-02T13:20:00Z"/>
        </w:rPr>
        <w:pPrChange w:id="5" w:author="Daniel Ramos Hoogwout" w:date="2022-08-02T13:43:00Z">
          <w:pPr>
            <w:pStyle w:val="JENUINormal"/>
            <w:ind w:firstLine="0"/>
          </w:pPr>
        </w:pPrChange>
      </w:pPr>
      <w:ins w:id="6" w:author="Daniel Ramos Hoogwout" w:date="2022-08-02T13:41:00Z">
        <w:r w:rsidRPr="00C81BD8">
          <w:t>En los últimos años se ha incrementado exponencialmente la utilización de criptomonedas, una moneda virtual que pretende sustituir al dinero fiduciario emitido por los bancos centrales. Este tipo de activos ha crecido tanto en número como en capitalización al nivel de poder compararse incluso con índices bursátiles, por ello</w:t>
        </w:r>
      </w:ins>
      <w:ins w:id="7" w:author="Daniel Ramos Hoogwout" w:date="2022-08-02T13:42:00Z">
        <w:r>
          <w:t>,</w:t>
        </w:r>
      </w:ins>
      <w:ins w:id="8" w:author="Daniel Ramos Hoogwout" w:date="2022-08-02T13:41:00Z">
        <w:r w:rsidRPr="00C81BD8">
          <w:t xml:space="preserve"> el objetivo de este estudio es intentar predecir el precio del Bitcoin, la criptomoneda por excelencia</w:t>
        </w:r>
        <w:r>
          <w:t xml:space="preserve">. </w:t>
        </w:r>
      </w:ins>
      <w:ins w:id="9" w:author="Daniel Ramos Hoogwout" w:date="2022-08-02T13:20:00Z">
        <w:r w:rsidR="007A70B6">
          <w:t>Este trabajo analiza el uso de redes neuronales recurrentes</w:t>
        </w:r>
      </w:ins>
      <w:ins w:id="10" w:author="Daniel Ramos Hoogwout" w:date="2022-08-02T13:21:00Z">
        <w:r w:rsidR="007A70B6">
          <w:t xml:space="preserve"> (RNR)</w:t>
        </w:r>
      </w:ins>
      <w:ins w:id="11" w:author="Daniel Ramos Hoogwout" w:date="2022-08-02T13:23:00Z">
        <w:r w:rsidR="007A70B6">
          <w:t xml:space="preserve"> para predecir el precio de apertura del Bitcoin</w:t>
        </w:r>
      </w:ins>
      <w:ins w:id="12" w:author="Daniel Ramos Hoogwout" w:date="2022-08-02T16:05:00Z">
        <w:r w:rsidR="00CE7C79">
          <w:t>, e</w:t>
        </w:r>
      </w:ins>
      <w:ins w:id="13" w:author="Daniel Ramos Hoogwout" w:date="2022-08-02T13:20:00Z">
        <w:r w:rsidR="007A70B6">
          <w:t xml:space="preserve">n concreto, </w:t>
        </w:r>
      </w:ins>
      <w:ins w:id="14" w:author="Daniel Ramos Hoogwout" w:date="2022-08-02T13:24:00Z">
        <w:r w:rsidR="007A70B6">
          <w:t xml:space="preserve">se emplean redes neuronales </w:t>
        </w:r>
      </w:ins>
      <w:ins w:id="15" w:author="Daniel Ramos Hoogwout" w:date="2022-08-02T13:20:00Z">
        <w:r w:rsidR="007A70B6" w:rsidRPr="00C81BD8">
          <w:t>Long Short Term Memory</w:t>
        </w:r>
        <w:r w:rsidR="007A70B6">
          <w:t xml:space="preserve"> (LSTM</w:t>
        </w:r>
      </w:ins>
      <w:ins w:id="16" w:author="Daniel Ramos Hoogwout" w:date="2022-08-02T13:21:00Z">
        <w:r w:rsidR="007A70B6">
          <w:t>), un tipo de RNR que gracias a su celda de memoria permite almacenar información del pasado para hacer predicciones más precisas.</w:t>
        </w:r>
      </w:ins>
      <w:ins w:id="17" w:author="Daniel Ramos Hoogwout" w:date="2022-08-02T13:25:00Z">
        <w:r w:rsidR="007A70B6">
          <w:t xml:space="preserve"> </w:t>
        </w:r>
        <w:r w:rsidR="005D5CE6">
          <w:t xml:space="preserve">Para hacer la predicción se utilizará el método de </w:t>
        </w:r>
        <w:r w:rsidR="005D5CE6" w:rsidRPr="00C81BD8">
          <w:t>Rolling Window</w:t>
        </w:r>
      </w:ins>
      <w:ins w:id="18" w:author="Daniel Ramos Hoogwout" w:date="2022-08-02T13:29:00Z">
        <w:r w:rsidR="005D5CE6">
          <w:t xml:space="preserve">, un método que emplea </w:t>
        </w:r>
      </w:ins>
      <w:ins w:id="19" w:author="Daniel Ramos Hoogwout" w:date="2022-08-02T13:30:00Z">
        <w:r w:rsidR="002D63F8">
          <w:t>un número definido de observaciones pasadas para predecir la siguiente observación de manera</w:t>
        </w:r>
      </w:ins>
      <w:ins w:id="20" w:author="Daniel Ramos Hoogwout" w:date="2022-08-02T13:31:00Z">
        <w:r w:rsidR="002D63F8">
          <w:t xml:space="preserve"> recurrente</w:t>
        </w:r>
      </w:ins>
      <w:ins w:id="21" w:author="Daniel Ramos Hoogwout" w:date="2022-08-02T13:25:00Z">
        <w:r w:rsidR="005D5CE6">
          <w:t xml:space="preserve"> co</w:t>
        </w:r>
      </w:ins>
      <w:ins w:id="22" w:author="Daniel Ramos Hoogwout" w:date="2022-08-02T13:26:00Z">
        <w:r w:rsidR="005D5CE6">
          <w:t xml:space="preserve">n cuatro tamaños distintos y la elección del mejor modelo se establece por medio de la puntuación obtenida </w:t>
        </w:r>
      </w:ins>
      <w:ins w:id="23" w:author="Daniel Ramos Hoogwout" w:date="2022-08-02T13:27:00Z">
        <w:r w:rsidR="005D5CE6">
          <w:t xml:space="preserve">según las medidas de </w:t>
        </w:r>
        <w:r w:rsidR="005D5CE6" w:rsidRPr="00C81BD8">
          <w:t>MAE</w:t>
        </w:r>
        <w:r w:rsidR="005D5CE6">
          <w:t xml:space="preserve"> </w:t>
        </w:r>
      </w:ins>
      <w:ins w:id="24" w:author="Daniel Ramos Hoogwout" w:date="2022-08-02T13:28:00Z">
        <w:r w:rsidR="005D5CE6" w:rsidRPr="00EA7529">
          <w:t>(</w:t>
        </w:r>
        <w:r w:rsidR="005D5CE6">
          <w:t>del inglés,</w:t>
        </w:r>
        <w:r w:rsidR="005D5CE6" w:rsidRPr="00C81BD8">
          <w:rPr>
            <w:rPrChange w:id="25" w:author="Daniel Ramos Hoogwout" w:date="2022-08-02T13:43:00Z">
              <w:rPr>
                <w:i/>
                <w:iCs/>
              </w:rPr>
            </w:rPrChange>
          </w:rPr>
          <w:t xml:space="preserve"> mean absolute error</w:t>
        </w:r>
        <w:r w:rsidR="005D5CE6" w:rsidRPr="00EA7529">
          <w:t>)</w:t>
        </w:r>
      </w:ins>
      <w:ins w:id="26" w:author="Daniel Ramos Hoogwout" w:date="2022-08-02T13:27:00Z">
        <w:r w:rsidR="005D5CE6">
          <w:t xml:space="preserve"> y </w:t>
        </w:r>
        <w:r w:rsidR="005D5CE6" w:rsidRPr="00C81BD8">
          <w:t>RMSE</w:t>
        </w:r>
        <w:r w:rsidR="005D5CE6">
          <w:t xml:space="preserve"> </w:t>
        </w:r>
        <w:r w:rsidR="005D5CE6" w:rsidRPr="00EA7529">
          <w:t>(</w:t>
        </w:r>
        <w:r w:rsidR="005D5CE6">
          <w:t>del inglés,</w:t>
        </w:r>
        <w:r w:rsidR="005D5CE6" w:rsidRPr="00C81BD8">
          <w:rPr>
            <w:rPrChange w:id="27" w:author="Daniel Ramos Hoogwout" w:date="2022-08-02T13:43:00Z">
              <w:rPr>
                <w:i/>
                <w:iCs/>
              </w:rPr>
            </w:rPrChange>
          </w:rPr>
          <w:t xml:space="preserve"> root mean squared error</w:t>
        </w:r>
        <w:r w:rsidR="005D5CE6" w:rsidRPr="00EA7529">
          <w:t>)</w:t>
        </w:r>
      </w:ins>
      <w:ins w:id="28" w:author="Daniel Ramos Hoogwout" w:date="2022-08-02T13:32:00Z">
        <w:r w:rsidR="002D63F8">
          <w:t xml:space="preserve"> y contrastando finalmente si el modelo escogido es</w:t>
        </w:r>
      </w:ins>
      <w:ins w:id="29" w:author="Daniel Ramos Hoogwout" w:date="2022-08-02T13:33:00Z">
        <w:r w:rsidR="002D63F8">
          <w:t xml:space="preserve"> superior al resto mediante el contraste de Diebold-Mariano. Este análisis </w:t>
        </w:r>
      </w:ins>
      <w:ins w:id="30" w:author="Daniel Ramos Hoogwout" w:date="2022-08-02T13:36:00Z">
        <w:r w:rsidR="004B4A6E">
          <w:t xml:space="preserve">confirma </w:t>
        </w:r>
      </w:ins>
      <w:ins w:id="31" w:author="Daniel Ramos Hoogwout" w:date="2022-08-02T13:37:00Z">
        <w:r w:rsidR="004B4A6E">
          <w:t>que el uso de redes neuronales recurrentes puede ser útil a la hora de hacer predicciones sobre el precio de las criptomonedas</w:t>
        </w:r>
      </w:ins>
      <w:ins w:id="32" w:author="Daniel Ramos Hoogwout" w:date="2022-08-02T13:39:00Z">
        <w:r w:rsidR="001C28F2">
          <w:t xml:space="preserve"> y abre vía para futuras investigaciones mediante este método</w:t>
        </w:r>
      </w:ins>
    </w:p>
    <w:p w14:paraId="6E598600" w14:textId="77777777" w:rsidR="007A70B6" w:rsidRDefault="007A70B6" w:rsidP="0007301C">
      <w:pPr>
        <w:pStyle w:val="JENUINormal"/>
        <w:ind w:firstLine="0"/>
        <w:rPr>
          <w:ins w:id="33" w:author="Daniel Ramos Hoogwout" w:date="2022-08-02T13:20:00Z"/>
        </w:rPr>
      </w:pPr>
    </w:p>
    <w:p w14:paraId="41AD022F" w14:textId="391C9968" w:rsidR="002237F0" w:rsidRPr="00D26B4F" w:rsidDel="007A70B6" w:rsidRDefault="002237F0" w:rsidP="0007301C">
      <w:pPr>
        <w:pStyle w:val="JENUINormal"/>
        <w:ind w:firstLine="0"/>
        <w:rPr>
          <w:del w:id="34" w:author="Daniel Ramos Hoogwout" w:date="2022-08-02T13:20:00Z"/>
        </w:rPr>
      </w:pPr>
      <w:r w:rsidRPr="002237F0">
        <w:rPr>
          <w:b/>
          <w:sz w:val="22"/>
        </w:rPr>
        <w:t>Palabras clave</w:t>
      </w:r>
      <w:r>
        <w:rPr>
          <w:sz w:val="22"/>
        </w:rPr>
        <w:t xml:space="preserve">: </w:t>
      </w:r>
      <w:r>
        <w:t xml:space="preserve">predicción, </w:t>
      </w:r>
      <w:del w:id="35" w:author="Victor" w:date="2022-07-29T08:15:00Z">
        <w:r w:rsidDel="00861F0E">
          <w:delText xml:space="preserve">series temporales, </w:delText>
        </w:r>
      </w:del>
      <w:r>
        <w:t>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2F931D54" w:rsidR="002237F0" w:rsidRPr="00C81BD8" w:rsidRDefault="00E72920">
      <w:pPr>
        <w:pStyle w:val="JENUINormal"/>
        <w:rPr>
          <w:ins w:id="36" w:author="Daniel Ramos Hoogwout" w:date="2022-08-02T13:20:00Z"/>
          <w:rPrChange w:id="37" w:author="Daniel Ramos Hoogwout" w:date="2022-08-02T13:44:00Z">
            <w:rPr>
              <w:ins w:id="38" w:author="Daniel Ramos Hoogwout" w:date="2022-08-02T13:20:00Z"/>
              <w:lang w:val="en-US"/>
            </w:rPr>
          </w:rPrChange>
        </w:rPr>
        <w:pPrChange w:id="39" w:author="Daniel Ramos Hoogwout" w:date="2022-08-02T13:44:00Z">
          <w:pPr>
            <w:pStyle w:val="JENUINormal"/>
            <w:ind w:firstLine="0"/>
          </w:pPr>
        </w:pPrChange>
      </w:pPr>
      <w:r w:rsidRPr="00C81BD8">
        <w:rPr>
          <w:rPrChange w:id="40" w:author="Daniel Ramos Hoogwout" w:date="2022-08-02T13:44:00Z">
            <w:rPr>
              <w:lang w:val="en-US"/>
            </w:rPr>
          </w:rPrChange>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C81BD8">
        <w:rPr>
          <w:rPrChange w:id="41" w:author="Daniel Ramos Hoogwout" w:date="2022-08-02T13:44:00Z">
            <w:rPr>
              <w:lang w:val="en-US"/>
            </w:rPr>
          </w:rPrChange>
        </w:rPr>
        <w:t xml:space="preserve"> past </w:t>
      </w:r>
      <w:r w:rsidRPr="00C81BD8">
        <w:rPr>
          <w:rPrChange w:id="42" w:author="Daniel Ramos Hoogwout" w:date="2022-08-02T13:44:00Z">
            <w:rPr>
              <w:lang w:val="en-US"/>
            </w:rPr>
          </w:rPrChange>
        </w:rPr>
        <w:t>information to make more precise predictions.</w:t>
      </w:r>
    </w:p>
    <w:p w14:paraId="39D8DA7C" w14:textId="77777777" w:rsidR="007A70B6" w:rsidRPr="007B5D6B" w:rsidRDefault="007A70B6" w:rsidP="007B5D6B">
      <w:pPr>
        <w:pStyle w:val="JENUINormal"/>
        <w:ind w:firstLine="0"/>
        <w:rPr>
          <w:lang w:val="en-US"/>
        </w:rPr>
      </w:pPr>
    </w:p>
    <w:p w14:paraId="72A45F29" w14:textId="46007819" w:rsidR="002237F0" w:rsidRPr="002237F0" w:rsidRDefault="002237F0" w:rsidP="0007301C">
      <w:pPr>
        <w:pStyle w:val="JENUINormal"/>
        <w:ind w:firstLine="0"/>
      </w:pPr>
      <w:r w:rsidRPr="0007301C">
        <w:rPr>
          <w:b/>
        </w:rPr>
        <w:t xml:space="preserve">Keywords: </w:t>
      </w:r>
      <w:del w:id="43" w:author="Victor" w:date="2022-07-29T08:15:00Z">
        <w:r w:rsidDel="00861F0E">
          <w:delText>forecast</w:delText>
        </w:r>
      </w:del>
      <w:ins w:id="44" w:author="Victor" w:date="2022-07-29T08:15:00Z">
        <w:r w:rsidR="00861F0E">
          <w:t>Forecast</w:t>
        </w:r>
      </w:ins>
      <w:r>
        <w:t xml:space="preserve">, </w:t>
      </w:r>
      <w:del w:id="45" w:author="Victor" w:date="2022-07-29T08:15:00Z">
        <w:r w:rsidDel="00861F0E">
          <w:delText xml:space="preserve">time series, </w:delText>
        </w:r>
      </w:del>
      <w:r>
        <w:t xml:space="preserve">Recurrent Neural Networks, LSTM, Bitcoin, </w:t>
      </w:r>
      <w:del w:id="46" w:author="Victor" w:date="2022-07-29T08:15:00Z">
        <w:r w:rsidDel="00861F0E">
          <w:delText>Cryptocurrencies</w:delText>
        </w:r>
      </w:del>
      <w:ins w:id="47" w:author="Victor" w:date="2022-07-29T08:15:00Z">
        <w:r w:rsidR="00861F0E">
          <w:t>cryptocurrencies</w:t>
        </w:r>
      </w:ins>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lastRenderedPageBreak/>
        <w:t>Las redes neuronal</w:t>
      </w:r>
      <w:r w:rsidR="00964A49">
        <w:t>e</w:t>
      </w:r>
      <w:r>
        <w:t xml:space="preserve">s recurrentes, en concreto, la variante de </w:t>
      </w:r>
      <w:r w:rsidRPr="00342CFB">
        <w:rPr>
          <w:i/>
        </w:rPr>
        <w:t>Long Short-Term Memory</w:t>
      </w:r>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6E17E658"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ins w:id="48" w:author="Daniel Ramos Hoogwout" w:date="2022-08-02T16:12:00Z">
        <w:r w:rsidR="00131F0C">
          <w:t xml:space="preserve"> </w:t>
        </w:r>
      </w:ins>
      <w:ins w:id="49" w:author="Daniel Ramos Hoogwout" w:date="2022-08-02T16:11:00Z">
        <w:r w:rsidR="00131F0C">
          <w:t xml:space="preserve">Como se puede observar en la </w:t>
        </w:r>
      </w:ins>
      <w:ins w:id="50" w:author="Daniel Ramos Hoogwout" w:date="2022-08-02T16:15:00Z">
        <w:r w:rsidR="00BF3645">
          <w:t>Figura 1</w:t>
        </w:r>
      </w:ins>
      <w:ins w:id="51" w:author="Daniel Ramos Hoogwout" w:date="2022-08-02T16:11:00Z">
        <w:r w:rsidR="00131F0C">
          <w:t>, la red neuronal es capaz de modificar la información de entrada utilizando información que tenía previamente disponible en la capa oculta.</w:t>
        </w:r>
      </w:ins>
    </w:p>
    <w:p w14:paraId="70517815" w14:textId="77777777" w:rsidR="00D83702" w:rsidRDefault="00D83702" w:rsidP="00F35E6B">
      <w:pPr>
        <w:pStyle w:val="JENUINormal"/>
      </w:pPr>
    </w:p>
    <w:p w14:paraId="0078AE66" w14:textId="7071309C" w:rsidR="00181B72" w:rsidRDefault="004D06A0" w:rsidP="00181B72">
      <w:pPr>
        <w:pStyle w:val="JENUINormal"/>
        <w:ind w:firstLine="0"/>
      </w:pPr>
      <w:commentRangeStart w:id="52"/>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6E2E67E1" w:rsidR="004145E6" w:rsidDel="00C0487F" w:rsidRDefault="002A1C4B" w:rsidP="004145E6">
      <w:pPr>
        <w:pStyle w:val="JENUINormal"/>
        <w:ind w:firstLine="0"/>
        <w:rPr>
          <w:del w:id="53" w:author="Daniel Ramos Hoogwout" w:date="2022-08-02T16:28:00Z"/>
        </w:rPr>
      </w:pPr>
      <w:r>
        <w:t>Figura 1: Diagrama de la red neuronal recurrente</w:t>
      </w:r>
    </w:p>
    <w:p w14:paraId="055423FE" w14:textId="77777777" w:rsidR="00C0487F" w:rsidRDefault="00C0487F" w:rsidP="004145E6">
      <w:pPr>
        <w:pStyle w:val="JENUINormal"/>
        <w:ind w:firstLine="0"/>
        <w:rPr>
          <w:ins w:id="54" w:author="Daniel Ramos Hoogwout" w:date="2022-08-02T16:30:00Z"/>
        </w:rPr>
      </w:pPr>
    </w:p>
    <w:p w14:paraId="670C8481" w14:textId="605AFD90" w:rsidR="002A1C4B" w:rsidDel="00C0487F" w:rsidRDefault="002A1C4B" w:rsidP="00C0487F">
      <w:pPr>
        <w:pStyle w:val="JENUINormal"/>
        <w:ind w:firstLine="0"/>
        <w:rPr>
          <w:del w:id="55" w:author="Daniel Ramos Hoogwout" w:date="2022-08-02T16:28:00Z"/>
        </w:rPr>
      </w:pPr>
    </w:p>
    <w:p w14:paraId="2360B639" w14:textId="77777777" w:rsidR="00C0487F" w:rsidRDefault="00C0487F" w:rsidP="004145E6">
      <w:pPr>
        <w:pStyle w:val="JENUINormal"/>
        <w:ind w:firstLine="0"/>
        <w:rPr>
          <w:ins w:id="56" w:author="Daniel Ramos Hoogwout" w:date="2022-08-02T16:28:00Z"/>
        </w:rPr>
      </w:pPr>
    </w:p>
    <w:p w14:paraId="1457FD9F" w14:textId="18247CEB" w:rsidR="00C0487F" w:rsidDel="00C0487F" w:rsidRDefault="00C0487F" w:rsidP="00C0487F">
      <w:pPr>
        <w:pStyle w:val="JENUINormal"/>
        <w:rPr>
          <w:del w:id="57" w:author="Daniel Ramos Hoogwout" w:date="2022-08-02T16:27:00Z"/>
        </w:rPr>
        <w:pPrChange w:id="58" w:author="Daniel Ramos Hoogwout" w:date="2022-08-02T16:30:00Z">
          <w:pPr>
            <w:pStyle w:val="JENUINormal"/>
            <w:ind w:firstLine="0"/>
          </w:pPr>
        </w:pPrChange>
      </w:pPr>
      <w:ins w:id="59" w:author="Daniel Ramos Hoogwout" w:date="2022-08-02T16:30:00Z">
        <w:r>
          <w:t xml:space="preserve">    </w:t>
        </w:r>
      </w:ins>
      <w:r w:rsidR="002A1C4B">
        <w:t>Por tanto, la salida de una red neuronal recurrente depende de los elementos previos de la propia secuencia. Esto</w:t>
      </w:r>
      <w:r w:rsidR="009403DF">
        <w:t xml:space="preserve"> </w:t>
      </w:r>
      <w:r w:rsidR="002A1C4B">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r w:rsidR="00342CFB">
        <w:t>.</w:t>
      </w:r>
      <w:ins w:id="60" w:author="Daniel Ramos Hoogwout" w:date="2022-08-02T16:13:00Z">
        <w:r w:rsidR="00131F0C">
          <w:t xml:space="preserve"> </w:t>
        </w:r>
      </w:ins>
      <w:moveToRangeStart w:id="61" w:author="Daniel Ramos Hoogwout" w:date="2022-08-02T16:27:00Z" w:name="move110350036"/>
      <w:moveTo w:id="62" w:author="Daniel Ramos Hoogwout" w:date="2022-08-02T16:27:00Z">
        <w:r>
          <w:t>Es decir, cada vez que la red actualiza sus pesos debe propagarse hacia atrás para actualizar todos y cada uno de los pesos de las capas que constituyen la red, generando así un posible desvanecimiento del gradiente.</w:t>
        </w:r>
      </w:moveTo>
    </w:p>
    <w:moveToRangeEnd w:id="61"/>
    <w:p w14:paraId="2738B76E" w14:textId="2922F91A" w:rsidR="00C0487F" w:rsidRDefault="00C0487F" w:rsidP="00C0487F">
      <w:pPr>
        <w:pStyle w:val="JENUINormal"/>
        <w:ind w:firstLine="0"/>
        <w:rPr>
          <w:ins w:id="63" w:author="Daniel Ramos Hoogwout" w:date="2022-08-02T16:29:00Z"/>
        </w:rPr>
      </w:pPr>
    </w:p>
    <w:p w14:paraId="505FAD2A" w14:textId="77777777" w:rsidR="00C0487F" w:rsidRDefault="00C0487F" w:rsidP="00C0487F">
      <w:pPr>
        <w:pStyle w:val="JENUINormal"/>
        <w:rPr>
          <w:moveTo w:id="64" w:author="Daniel Ramos Hoogwout" w:date="2022-08-02T16:29:00Z"/>
        </w:rPr>
      </w:pPr>
      <w:moveToRangeStart w:id="65" w:author="Daniel Ramos Hoogwout" w:date="2022-08-02T16:29:00Z" w:name="move110350211"/>
      <w:moveTo w:id="66" w:author="Daniel Ramos Hoogwout" w:date="2022-08-02T16:29:00Z">
        <w:r>
          <w:t xml:space="preserve">Este problema que presentan las redes neuronales recurrentes fue descubierto por Josep Hochreiter </w:t>
        </w:r>
        <w:r>
          <w:fldChar w:fldCharType="begin"/>
        </w:r>
        <w:r>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Pr="00DB1B31">
          <w:t>[3]</w:t>
        </w:r>
        <w:r>
          <w:fldChar w:fldCharType="end"/>
        </w:r>
        <w:r>
          <w:t>.</w:t>
        </w:r>
      </w:moveTo>
    </w:p>
    <w:p w14:paraId="0182F8B5" w14:textId="77777777" w:rsidR="00C0487F" w:rsidRDefault="00C0487F" w:rsidP="00C0487F">
      <w:pPr>
        <w:pStyle w:val="JENUINormal"/>
        <w:ind w:firstLine="0"/>
        <w:rPr>
          <w:moveTo w:id="67" w:author="Daniel Ramos Hoogwout" w:date="2022-08-02T16:29:00Z"/>
        </w:rPr>
      </w:pPr>
      <w:moveTo w:id="68" w:author="Daniel Ramos Hoogwout" w:date="2022-08-02T16:29:00Z">
        <w:r>
          <w:t xml:space="preserve">El problema radica que en la red neuronal utiliza un algoritmo de gradiente descendente para encontrar el mínimo global de la función de costes que es la configuración óptima de la red. </w:t>
        </w:r>
      </w:moveTo>
    </w:p>
    <w:moveToRangeEnd w:id="65"/>
    <w:p w14:paraId="6C6FADA4" w14:textId="6668579E" w:rsidR="001C5E33" w:rsidRDefault="00FB4F81" w:rsidP="00FB4F81">
      <w:pPr>
        <w:pStyle w:val="JENUINormal"/>
        <w:ind w:firstLine="0"/>
        <w:rPr>
          <w:ins w:id="69" w:author="Daniel Ramos Hoogwout" w:date="2022-08-02T16:31:00Z"/>
        </w:rPr>
        <w:pPrChange w:id="70" w:author="Daniel Ramos Hoogwout" w:date="2022-08-02T16:37:00Z">
          <w:pPr>
            <w:pStyle w:val="JENUINormal"/>
          </w:pPr>
        </w:pPrChange>
      </w:pPr>
      <w:ins w:id="71" w:author="Daniel Ramos Hoogwout" w:date="2022-08-02T16:38:00Z">
        <w:r>
          <w:t xml:space="preserve">    </w:t>
        </w:r>
      </w:ins>
      <w:ins w:id="72" w:author="Daniel Ramos Hoogwout" w:date="2022-08-02T16:31:00Z">
        <w:r w:rsidR="001C5E33">
          <w:t>En la Figura 2 se puede observar la estructura de varios módulos conectado entre si donde el módulo central permite ver el funcionamiento interno de ellos.</w:t>
        </w:r>
      </w:ins>
    </w:p>
    <w:p w14:paraId="6E7AD7C7" w14:textId="77777777" w:rsidR="001C5E33" w:rsidRDefault="001C5E33" w:rsidP="00C0487F">
      <w:pPr>
        <w:pStyle w:val="JENUINormal"/>
        <w:ind w:firstLine="0"/>
        <w:rPr>
          <w:ins w:id="73" w:author="Daniel Ramos Hoogwout" w:date="2022-08-02T16:27:00Z"/>
        </w:rPr>
      </w:pPr>
    </w:p>
    <w:p w14:paraId="03D415C9" w14:textId="77777777" w:rsidR="00C0487F" w:rsidRPr="00CE7C79" w:rsidRDefault="00C0487F" w:rsidP="00C0487F">
      <w:pPr>
        <w:pStyle w:val="JENUINormal"/>
        <w:ind w:firstLine="0"/>
        <w:rPr>
          <w:rPrChange w:id="74" w:author="Daniel Ramos Hoogwout" w:date="2022-08-02T16:09:00Z">
            <w:rPr>
              <w:color w:val="000000"/>
            </w:rPr>
          </w:rPrChange>
        </w:rPr>
        <w:pPrChange w:id="75" w:author="Daniel Ramos Hoogwout" w:date="2022-08-02T16:27:00Z">
          <w:pPr>
            <w:pStyle w:val="JENUINormal"/>
          </w:pPr>
        </w:pPrChange>
      </w:pP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Colah’s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commentRangeEnd w:id="52"/>
      <w:r w:rsidR="00A62478">
        <w:rPr>
          <w:rStyle w:val="Refdecomentario"/>
        </w:rPr>
        <w:commentReference w:id="52"/>
      </w:r>
    </w:p>
    <w:p w14:paraId="1145F9E1" w14:textId="77777777" w:rsidR="00807ACE" w:rsidRDefault="00807ACE" w:rsidP="00436F28">
      <w:pPr>
        <w:pStyle w:val="JENUINormal"/>
        <w:ind w:firstLine="0"/>
      </w:pPr>
    </w:p>
    <w:p w14:paraId="16316C4C" w14:textId="4F35FFC8" w:rsidR="00986A7F" w:rsidRPr="00986A7F" w:rsidDel="00C0487F" w:rsidRDefault="00986A7F" w:rsidP="00986A7F">
      <w:pPr>
        <w:pStyle w:val="JENUINormal"/>
        <w:rPr>
          <w:moveFrom w:id="76" w:author="Daniel Ramos Hoogwout" w:date="2022-08-02T16:27:00Z"/>
        </w:rPr>
      </w:pPr>
      <w:moveFromRangeStart w:id="77" w:author="Daniel Ramos Hoogwout" w:date="2022-08-02T16:27:00Z" w:name="move110350036"/>
      <w:moveFrom w:id="78" w:author="Daniel Ramos Hoogwout" w:date="2022-08-02T16:27:00Z">
        <w:r w:rsidDel="00C0487F">
          <w:t>Es decir, cada vez que la red actualiza sus pesos debe propagarse hacia atrás para actualizar todos y cada uno de los pesos de las capas que constituyen la red, generando así</w:t>
        </w:r>
        <w:r w:rsidR="007857A9" w:rsidDel="00C0487F">
          <w:t xml:space="preserve"> un posible desvanecimiento del gradiente.</w:t>
        </w:r>
      </w:moveFrom>
    </w:p>
    <w:p w14:paraId="77E30DFD" w14:textId="32E01C94" w:rsidR="00071A42" w:rsidDel="00C0487F" w:rsidRDefault="00071A42" w:rsidP="00071A42">
      <w:pPr>
        <w:pStyle w:val="JENUINormal"/>
        <w:rPr>
          <w:moveFrom w:id="79" w:author="Daniel Ramos Hoogwout" w:date="2022-08-02T16:29:00Z"/>
        </w:rPr>
      </w:pPr>
      <w:moveFromRangeStart w:id="80" w:author="Daniel Ramos Hoogwout" w:date="2022-08-02T16:29:00Z" w:name="move110350211"/>
      <w:moveFromRangeEnd w:id="77"/>
      <w:moveFrom w:id="81" w:author="Daniel Ramos Hoogwout" w:date="2022-08-02T16:29:00Z">
        <w:r w:rsidDel="00C0487F">
          <w:t>Este problema que presentan las redes neuronales recurrentes fue descubierto por Josep Hochreiter</w:t>
        </w:r>
        <w:r w:rsidR="00342CFB" w:rsidDel="00C0487F">
          <w:t xml:space="preserve"> </w:t>
        </w:r>
        <w:r w:rsidR="00E05C57" w:rsidDel="00C0487F">
          <w:fldChar w:fldCharType="begin"/>
        </w:r>
        <w:r w:rsidR="00DB1B31" w:rsidDel="00C0487F">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rsidDel="00C0487F">
          <w:fldChar w:fldCharType="separate"/>
        </w:r>
        <w:r w:rsidR="00DB1B31" w:rsidRPr="00DB1B31" w:rsidDel="00C0487F">
          <w:t>[3]</w:t>
        </w:r>
        <w:r w:rsidR="00E05C57" w:rsidDel="00C0487F">
          <w:fldChar w:fldCharType="end"/>
        </w:r>
        <w:r w:rsidR="00342CFB" w:rsidDel="00C0487F">
          <w:t>.</w:t>
        </w:r>
      </w:moveFrom>
    </w:p>
    <w:p w14:paraId="45453DCB" w14:textId="1B5B58E0" w:rsidR="005B2F00" w:rsidDel="00C0487F" w:rsidRDefault="00071A42" w:rsidP="0007301C">
      <w:pPr>
        <w:pStyle w:val="JENUINormal"/>
        <w:ind w:firstLine="0"/>
        <w:rPr>
          <w:moveFrom w:id="82" w:author="Daniel Ramos Hoogwout" w:date="2022-08-02T16:29:00Z"/>
        </w:rPr>
      </w:pPr>
      <w:moveFrom w:id="83" w:author="Daniel Ramos Hoogwout" w:date="2022-08-02T16:29:00Z">
        <w:r w:rsidDel="00C0487F">
          <w:t>El problema radica que en la red neuronal utiliza un algoritmo de gradiente descendente para encontrar el mínimo global de la función de costes</w:t>
        </w:r>
        <w:r w:rsidR="005970E1" w:rsidDel="00C0487F">
          <w:t xml:space="preserve"> que es la configuración óptima de la red. </w:t>
        </w:r>
      </w:moveFrom>
    </w:p>
    <w:moveFromRangeEnd w:id="80"/>
    <w:p w14:paraId="7D7B601D" w14:textId="4CE6E4FC" w:rsidR="00071A42" w:rsidRDefault="005970E1" w:rsidP="005B2F00">
      <w:pPr>
        <w:pStyle w:val="JENUINormal"/>
      </w:pPr>
      <w:r>
        <w:t>En el caso de las redes neuronales recurrentes</w:t>
      </w:r>
      <w:ins w:id="84" w:author="Victor" w:date="2022-07-29T08:07:00Z">
        <w:r w:rsidR="00F96A36">
          <w:t>,</w:t>
        </w:r>
      </w:ins>
      <w:r>
        <w:t xml:space="preserve"> la </w:t>
      </w:r>
      <w:r w:rsidR="00F73F35">
        <w:t>información pasada</w:t>
      </w:r>
      <w:r>
        <w:t xml:space="preserve"> se utiliza como </w:t>
      </w:r>
      <w:r w:rsidRPr="00F96A36">
        <w:rPr>
          <w:i/>
          <w:rPrChange w:id="85" w:author="Victor" w:date="2022-07-29T08:07:00Z">
            <w:rPr/>
          </w:rPrChange>
        </w:rPr>
        <w:t xml:space="preserve">input </w:t>
      </w:r>
      <w:r>
        <w:t>para determinar la predicción presente</w:t>
      </w:r>
      <w:ins w:id="86" w:author="Victor" w:date="2022-07-29T08:08:00Z">
        <w:r w:rsidR="00F96A36">
          <w:t>;</w:t>
        </w:r>
      </w:ins>
      <w:r>
        <w:t xml:space="preserve"> por lo tanto</w:t>
      </w:r>
      <w:ins w:id="87" w:author="Victor" w:date="2022-07-29T08:08:00Z">
        <w:r w:rsidR="00F96A36">
          <w:t>,</w:t>
        </w:r>
      </w:ins>
      <w:r>
        <w:t xml:space="preserve"> </w:t>
      </w:r>
      <w:r w:rsidR="00F73F35">
        <w:t xml:space="preserve">cuando se actualizan </w:t>
      </w:r>
      <w:r>
        <w:t>los pesos para minimizar el error</w:t>
      </w:r>
      <w:ins w:id="88" w:author="Victor" w:date="2022-07-29T08:08:00Z">
        <w:r w:rsidR="00104FE8">
          <w:t>,</w:t>
        </w:r>
      </w:ins>
      <w:r>
        <w:t xml:space="preserve"> se tendrá que actualizar todas las neuronas que han participado en el proceso</w:t>
      </w:r>
      <w:del w:id="89" w:author="Daniel Ramos Hoogwout" w:date="2022-08-02T16:32:00Z">
        <w:r w:rsidR="00F73F35" w:rsidDel="00F96EFD">
          <w:delText>.</w:delText>
        </w:r>
      </w:del>
      <w:ins w:id="90" w:author="Daniel Ramos Hoogwout" w:date="2022-08-02T16:32:00Z">
        <w:r w:rsidR="00F96EFD">
          <w:t xml:space="preserve"> tal y c</w:t>
        </w:r>
      </w:ins>
      <w:ins w:id="91" w:author="Daniel Ramos Hoogwout" w:date="2022-08-02T16:31:00Z">
        <w:r w:rsidR="00F96EFD">
          <w:t xml:space="preserve">omo se puede observar en la </w:t>
        </w:r>
      </w:ins>
      <w:ins w:id="92" w:author="Daniel Ramos Hoogwout" w:date="2022-08-02T16:32:00Z">
        <w:r w:rsidR="00F96EFD">
          <w:t xml:space="preserve">Figura 3, en este caso todas las capas ocultas (en amarillo) tendrán </w:t>
        </w:r>
      </w:ins>
      <w:ins w:id="93" w:author="Daniel Ramos Hoogwout" w:date="2022-08-02T16:33:00Z">
        <w:r w:rsidR="00F96EFD">
          <w:t>que actualizar sus pesos</w:t>
        </w:r>
      </w:ins>
      <w:ins w:id="94" w:author="Daniel Ramos Hoogwout" w:date="2022-08-02T16:34:00Z">
        <w:r w:rsidR="00F96EFD">
          <w:t>.</w:t>
        </w:r>
      </w:ins>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0FE5C180" w:rsidR="005B2F00" w:rsidRDefault="007544B2" w:rsidP="007544B2">
      <w:pPr>
        <w:pStyle w:val="JENUINormal"/>
        <w:ind w:firstLine="0"/>
      </w:pPr>
      <w:commentRangeStart w:id="95"/>
      <w:r>
        <w:t xml:space="preserve">Figura </w:t>
      </w:r>
      <w:del w:id="96" w:author="Victor" w:date="2022-07-29T08:08:00Z">
        <w:r w:rsidDel="00FA4D14">
          <w:delText>2</w:delText>
        </w:r>
      </w:del>
      <w:ins w:id="97" w:author="Victor" w:date="2022-07-29T08:08:00Z">
        <w:r w:rsidR="00FA4D14">
          <w:t>3</w:t>
        </w:r>
      </w:ins>
      <w:r>
        <w:t xml:space="preserve">: Diagrama </w:t>
      </w:r>
      <w:commentRangeEnd w:id="95"/>
      <w:r w:rsidR="00FA4D14">
        <w:rPr>
          <w:rStyle w:val="Refdecomentario"/>
        </w:rPr>
        <w:commentReference w:id="95"/>
      </w:r>
      <w:r>
        <w:t xml:space="preserve">de </w:t>
      </w:r>
      <w:commentRangeStart w:id="98"/>
      <w:r>
        <w:t xml:space="preserve">RNR </w:t>
      </w:r>
      <w:r w:rsidRPr="007544B2">
        <w:rPr>
          <w:i/>
          <w:iCs/>
        </w:rPr>
        <w:t>Many to One</w:t>
      </w:r>
      <w:commentRangeEnd w:id="98"/>
      <w:r w:rsidR="00061D41">
        <w:rPr>
          <w:rStyle w:val="Refdecomentario"/>
        </w:rPr>
        <w:commentReference w:id="98"/>
      </w:r>
    </w:p>
    <w:p w14:paraId="6A9F1EF8" w14:textId="77777777" w:rsidR="007544B2" w:rsidRDefault="007544B2" w:rsidP="005B2F00">
      <w:pPr>
        <w:pStyle w:val="JENUINormal"/>
      </w:pPr>
    </w:p>
    <w:p w14:paraId="01232BC7" w14:textId="698D63FC" w:rsidR="00F73F35" w:rsidRDefault="00F73F35" w:rsidP="00071A42">
      <w:pPr>
        <w:pStyle w:val="JENUINormal"/>
      </w:pPr>
      <w:r>
        <w:t>Al principio del proceso se asignan pesos aleatorios con valores cercanos a cero</w:t>
      </w:r>
      <w:ins w:id="99" w:author="Victor" w:date="2022-07-29T08:11:00Z">
        <w:r w:rsidR="00511F49">
          <w:t>,</w:t>
        </w:r>
      </w:ins>
      <w:r>
        <w:t xml:space="preserve"> y entonces se comienza a entrenar la red</w:t>
      </w:r>
      <w:del w:id="100" w:author="Victor" w:date="2022-07-29T08:12:00Z">
        <w:r w:rsidDel="00511F49">
          <w:delText xml:space="preserve">, </w:delText>
        </w:r>
      </w:del>
      <w:ins w:id="101" w:author="Victor" w:date="2022-07-29T08:12:00Z">
        <w:r w:rsidR="00511F49">
          <w:t xml:space="preserve">; </w:t>
        </w:r>
      </w:ins>
      <w:r>
        <w:t>al multiplicar todos los momentos pasados por un valor cercano a cero el gradiente se reduce tras cada multiplicación</w:t>
      </w:r>
      <w:ins w:id="102" w:author="Victor" w:date="2022-07-29T08:12:00Z">
        <w:r w:rsidR="00511F49">
          <w:t>,</w:t>
        </w:r>
      </w:ins>
      <w:r>
        <w:t xml:space="preserve"> por lo que al final se hace cada vez más difícil actualizar los pesos de la red y aumenta el tiempo en el que se obtiene el resultado final</w:t>
      </w:r>
      <w:ins w:id="103" w:author="Daniel Ramos Hoogwout" w:date="2022-08-02T16:36:00Z">
        <w:r w:rsidR="001F1D65">
          <w:t>, a este problema se le conoce como desvanecimiento del gradiente</w:t>
        </w:r>
      </w:ins>
      <w:r>
        <w:t>.</w:t>
      </w:r>
    </w:p>
    <w:p w14:paraId="3D5332DB" w14:textId="6B162BE9" w:rsidR="00920A10" w:rsidRDefault="00920A10" w:rsidP="00920A10">
      <w:pPr>
        <w:pStyle w:val="JENUITtulo2"/>
        <w:tabs>
          <w:tab w:val="clear" w:pos="1191"/>
          <w:tab w:val="num" w:pos="578"/>
        </w:tabs>
        <w:ind w:left="510" w:hanging="510"/>
        <w:rPr>
          <w:ins w:id="104" w:author="Daniel Ramos Hoogwout" w:date="2022-08-02T16:29:00Z"/>
        </w:rPr>
      </w:pPr>
      <w:r>
        <w:t>LSTM</w:t>
      </w:r>
    </w:p>
    <w:p w14:paraId="4C9F82A7" w14:textId="2AC88C14" w:rsidR="00C0487F" w:rsidRPr="00C0487F" w:rsidDel="00C0487F" w:rsidRDefault="00C0487F" w:rsidP="00C0487F">
      <w:pPr>
        <w:pStyle w:val="JENUINormal"/>
        <w:ind w:firstLine="0"/>
        <w:rPr>
          <w:del w:id="105" w:author="Daniel Ramos Hoogwout" w:date="2022-08-02T16:29:00Z"/>
        </w:rPr>
        <w:pPrChange w:id="106" w:author="Daniel Ramos Hoogwout" w:date="2022-08-02T16:29:00Z">
          <w:pPr>
            <w:pStyle w:val="JENUITtulo2"/>
            <w:tabs>
              <w:tab w:val="clear" w:pos="1191"/>
              <w:tab w:val="num" w:pos="578"/>
            </w:tabs>
            <w:ind w:left="510" w:hanging="510"/>
          </w:pPr>
        </w:pPrChange>
      </w:pPr>
    </w:p>
    <w:p w14:paraId="3BD2D2ED" w14:textId="40DF9CFF"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 xml:space="preserve">comentado en la </w:t>
      </w:r>
      <w:ins w:id="107" w:author="Victor" w:date="2022-07-29T08:12:00Z">
        <w:r w:rsidR="00A16D13">
          <w:t>sub</w:t>
        </w:r>
      </w:ins>
      <w:r w:rsidR="00F73F35">
        <w:t>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342CFB">
        <w:t xml:space="preserve"> </w:t>
      </w:r>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ins w:id="108" w:author="Victor" w:date="2022-07-29T08:12:00Z">
        <w:r w:rsidR="00A16D13">
          <w:t>.</w:t>
        </w:r>
      </w:ins>
      <w:del w:id="109" w:author="Victor" w:date="2022-07-29T08:12:00Z">
        <w:r w:rsidR="00EF4B51" w:rsidDel="00A16D13">
          <w:delText>,</w:delText>
        </w:r>
      </w:del>
      <w:r w:rsidR="00EF4B51">
        <w:t xml:space="preserve"> </w:t>
      </w:r>
      <w:ins w:id="110" w:author="Daniel Ramos Hoogwout" w:date="2022-08-02T16:21:00Z">
        <w:r w:rsidR="007315C2">
          <w:t>Como se puede apreciar en la Figura 4 e</w:t>
        </w:r>
      </w:ins>
      <w:ins w:id="111" w:author="Victor" w:date="2022-07-29T08:12:00Z">
        <w:del w:id="112" w:author="Daniel Ramos Hoogwout" w:date="2022-08-02T16:21:00Z">
          <w:r w:rsidR="00A16D13" w:rsidDel="007315C2">
            <w:delText>E</w:delText>
          </w:r>
        </w:del>
      </w:ins>
      <w:del w:id="113" w:author="Victor" w:date="2022-07-29T08:12:00Z">
        <w:r w:rsidR="00EF4B51" w:rsidDel="00A16D13">
          <w:delText>e</w:delText>
        </w:r>
      </w:del>
      <w:r w:rsidR="005B2F00">
        <w:t>st</w:t>
      </w:r>
      <w:r w:rsidR="00BA1B72">
        <w:t>a</w:t>
      </w:r>
      <w:r w:rsidR="005B2F00">
        <w:t xml:space="preserve"> evolución añade celdas de entrada, salida y olvido</w:t>
      </w:r>
      <w:ins w:id="114" w:author="Daniel Ramos Hoogwout" w:date="2022-08-02T16:22:00Z">
        <w:r w:rsidR="007315C2">
          <w:t xml:space="preserve">, </w:t>
        </w:r>
      </w:ins>
      <w:del w:id="115" w:author="Daniel Ramos Hoogwout" w:date="2022-08-02T16:22:00Z">
        <w:r w:rsidR="00815975" w:rsidDel="007315C2">
          <w:delText>.</w:delText>
        </w:r>
      </w:del>
      <w:ins w:id="116" w:author="Daniel Ramos Hoogwout" w:date="2022-08-02T16:22:00Z">
        <w:r w:rsidR="007315C2">
          <w:t>g</w:t>
        </w:r>
      </w:ins>
      <w:ins w:id="117" w:author="Daniel Ramos Hoogwout" w:date="2022-08-02T16:21:00Z">
        <w:r w:rsidR="007315C2" w:rsidRPr="007315C2">
          <w:t>racias a esta nueva arquitectura, se separa</w:t>
        </w:r>
      </w:ins>
      <w:ins w:id="118" w:author="Daniel Ramos Hoogwout" w:date="2022-08-02T16:22:00Z">
        <w:r w:rsidR="007315C2">
          <w:t>n</w:t>
        </w:r>
      </w:ins>
      <w:ins w:id="119" w:author="Daniel Ramos Hoogwout" w:date="2022-08-02T16:21:00Z">
        <w:r w:rsidR="007315C2" w:rsidRPr="007315C2">
          <w:t xml:space="preserve"> las celdas de memoria (C_t) y los valores de salida de la red (h_t) evitando así el desvanecimiento del gradiente. Cabe recordar que en la figura anterior C_t, h_t y X_t son vectores, es decir, son capas completas de neuronas.</w:t>
        </w:r>
      </w:ins>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commentRangeStart w:id="120"/>
      <w:r>
        <w:rPr>
          <w:noProof/>
          <w:lang w:eastAsia="es-ES"/>
        </w:rPr>
        <w:lastRenderedPageBreak/>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commentRangeEnd w:id="120"/>
      <w:r w:rsidR="00061D41">
        <w:rPr>
          <w:rStyle w:val="Refdecomentario"/>
        </w:rPr>
        <w:commentReference w:id="120"/>
      </w:r>
    </w:p>
    <w:p w14:paraId="2DD9B98C" w14:textId="05CB0544" w:rsidR="00112666" w:rsidRDefault="00112666" w:rsidP="00112666">
      <w:pPr>
        <w:pStyle w:val="JENUINormal"/>
        <w:ind w:firstLine="0"/>
        <w:rPr>
          <w:color w:val="000000"/>
        </w:rPr>
      </w:pPr>
      <w:r>
        <w:t xml:space="preserve">Figura </w:t>
      </w:r>
      <w:del w:id="121" w:author="Victor" w:date="2022-07-29T08:10:00Z">
        <w:r w:rsidDel="00673B20">
          <w:delText>3</w:delText>
        </w:r>
      </w:del>
      <w:ins w:id="122" w:author="Victor" w:date="2022-07-29T08:10:00Z">
        <w:r w:rsidR="00673B20">
          <w:t>4</w:t>
        </w:r>
      </w:ins>
      <w:r>
        <w:t>: Estructura de</w:t>
      </w:r>
      <w:r w:rsidR="009640C2">
        <w:t xml:space="preserve"> un</w:t>
      </w:r>
      <w:r>
        <w:t xml:space="preserve"> </w:t>
      </w:r>
      <w:r w:rsidR="009640C2">
        <w:t>módulo</w:t>
      </w:r>
      <w:r>
        <w:t xml:space="preserve"> LSTM</w:t>
      </w:r>
    </w:p>
    <w:p w14:paraId="09D872BA" w14:textId="54F467B3" w:rsidR="009640C2" w:rsidDel="007315C2" w:rsidRDefault="009640C2" w:rsidP="00112666">
      <w:pPr>
        <w:pStyle w:val="JENUINormal"/>
        <w:ind w:firstLine="0"/>
        <w:rPr>
          <w:del w:id="123" w:author="Daniel Ramos Hoogwout" w:date="2022-08-02T16:22:00Z"/>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Del="007315C2" w:rsidRDefault="00EF4B51" w:rsidP="00112666">
      <w:pPr>
        <w:pStyle w:val="JENUINormal"/>
        <w:ind w:firstLine="0"/>
        <w:rPr>
          <w:del w:id="124" w:author="Daniel Ramos Hoogwout" w:date="2022-08-02T16:22:00Z"/>
          <w:color w:val="000000"/>
        </w:rPr>
      </w:pPr>
    </w:p>
    <w:p w14:paraId="7FA4070C" w14:textId="24913097" w:rsidR="00EF4B51" w:rsidDel="007315C2" w:rsidRDefault="00EF4B51" w:rsidP="00112666">
      <w:pPr>
        <w:pStyle w:val="JENUINormal"/>
        <w:ind w:firstLine="0"/>
        <w:rPr>
          <w:del w:id="125" w:author="Daniel Ramos Hoogwout" w:date="2022-08-02T16:21:00Z"/>
        </w:rPr>
      </w:pPr>
      <w:del w:id="126" w:author="Daniel Ramos Hoogwout" w:date="2022-08-02T16:21:00Z">
        <w:r w:rsidDel="007315C2">
          <w:rPr>
            <w:color w:val="000000"/>
          </w:rPr>
          <w:delText xml:space="preserve">Gracias a esta nueva </w:delText>
        </w:r>
        <w:r w:rsidR="00DB6CD7" w:rsidDel="007315C2">
          <w:rPr>
            <w:color w:val="000000"/>
          </w:rPr>
          <w:delText>arquitectura</w:delText>
        </w:r>
      </w:del>
      <w:ins w:id="127" w:author="Victor" w:date="2022-07-29T08:13:00Z">
        <w:del w:id="128" w:author="Daniel Ramos Hoogwout" w:date="2022-08-02T16:21:00Z">
          <w:r w:rsidR="00A16D13" w:rsidDel="007315C2">
            <w:rPr>
              <w:color w:val="000000"/>
            </w:rPr>
            <w:delText>,</w:delText>
          </w:r>
        </w:del>
      </w:ins>
      <w:del w:id="129" w:author="Daniel Ramos Hoogwout" w:date="2022-08-02T16:21:00Z">
        <w:r w:rsidR="00517D28" w:rsidDel="007315C2">
          <w:rPr>
            <w:color w:val="000000"/>
          </w:rPr>
          <w:delText xml:space="preserve"> se </w:delText>
        </w:r>
        <w:r w:rsidR="00533FB8" w:rsidDel="007315C2">
          <w:rPr>
            <w:color w:val="000000"/>
          </w:rPr>
          <w:delText>separa las celdas de memoria (</w:delText>
        </w:r>
      </w:del>
      <m:oMath>
        <m:sSub>
          <m:sSubPr>
            <m:ctrlPr>
              <w:ins w:id="130" w:author="Victor" w:date="2022-07-29T08:13:00Z">
                <w:del w:id="131" w:author="Daniel Ramos Hoogwout" w:date="2022-08-02T16:21:00Z">
                  <w:rPr>
                    <w:rFonts w:ascii="Cambria Math" w:hAnsi="Cambria Math"/>
                    <w:i/>
                    <w:color w:val="000000"/>
                  </w:rPr>
                </w:del>
              </w:ins>
            </m:ctrlPr>
          </m:sSubPr>
          <m:e>
            <m:r>
              <w:del w:id="132" w:author="Daniel Ramos Hoogwout" w:date="2022-08-02T16:21:00Z">
                <w:rPr>
                  <w:rFonts w:ascii="Cambria Math" w:hAnsi="Cambria Math"/>
                  <w:color w:val="000000"/>
                </w:rPr>
                <m:t>C</m:t>
              </w:del>
            </m:r>
          </m:e>
          <m:sub>
            <m:r>
              <w:ins w:id="133" w:author="Victor" w:date="2022-07-29T08:13:00Z">
                <w:del w:id="134" w:author="Daniel Ramos Hoogwout" w:date="2022-08-02T16:21:00Z">
                  <w:rPr>
                    <w:rFonts w:ascii="Cambria Math" w:hAnsi="Cambria Math"/>
                    <w:color w:val="000000"/>
                  </w:rPr>
                  <m:t>t</m:t>
                </w:del>
              </w:ins>
            </m:r>
          </m:sub>
        </m:sSub>
      </m:oMath>
      <w:del w:id="135" w:author="Daniel Ramos Hoogwout" w:date="2022-08-02T16:21:00Z">
        <w:r w:rsidR="00533FB8" w:rsidDel="007315C2">
          <w:rPr>
            <w:color w:val="000000"/>
          </w:rPr>
          <w:delText>) y los valores de salida de la red (</w:delText>
        </w:r>
      </w:del>
      <m:oMath>
        <m:sSub>
          <m:sSubPr>
            <m:ctrlPr>
              <w:ins w:id="136" w:author="Victor" w:date="2022-07-29T08:13:00Z">
                <w:del w:id="137" w:author="Daniel Ramos Hoogwout" w:date="2022-08-02T16:21:00Z">
                  <w:rPr>
                    <w:rFonts w:ascii="Cambria Math" w:hAnsi="Cambria Math"/>
                    <w:i/>
                    <w:color w:val="000000"/>
                  </w:rPr>
                </w:del>
              </w:ins>
            </m:ctrlPr>
          </m:sSubPr>
          <m:e>
            <m:r>
              <w:ins w:id="138" w:author="Victor" w:date="2022-07-29T08:13:00Z">
                <w:del w:id="139" w:author="Daniel Ramos Hoogwout" w:date="2022-08-02T16:21:00Z">
                  <w:rPr>
                    <w:rFonts w:ascii="Cambria Math" w:hAnsi="Cambria Math"/>
                    <w:color w:val="000000"/>
                  </w:rPr>
                  <m:t>h</m:t>
                </w:del>
              </w:ins>
            </m:r>
          </m:e>
          <m:sub>
            <m:r>
              <w:ins w:id="140" w:author="Victor" w:date="2022-07-29T08:13:00Z">
                <w:del w:id="141" w:author="Daniel Ramos Hoogwout" w:date="2022-08-02T16:21:00Z">
                  <w:rPr>
                    <w:rFonts w:ascii="Cambria Math" w:hAnsi="Cambria Math"/>
                    <w:color w:val="000000"/>
                  </w:rPr>
                  <m:t>t</m:t>
                </w:del>
              </w:ins>
            </m:r>
          </m:sub>
        </m:sSub>
      </m:oMath>
      <w:del w:id="142" w:author="Daniel Ramos Hoogwout" w:date="2022-08-02T16:21:00Z">
        <w:r w:rsidR="00533FB8" w:rsidDel="007315C2">
          <w:rPr>
            <w:color w:val="000000"/>
          </w:rPr>
          <w:delText xml:space="preserve">h) </w:delText>
        </w:r>
        <w:r w:rsidR="00517D28" w:rsidDel="007315C2">
          <w:rPr>
            <w:color w:val="000000"/>
          </w:rPr>
          <w:delText xml:space="preserve">evitando así el desvanecimiento del gradiente. </w:delText>
        </w:r>
        <w:r w:rsidR="00533FB8" w:rsidDel="007315C2">
          <w:rPr>
            <w:color w:val="000000"/>
          </w:rPr>
          <w:delText xml:space="preserve">Cabe recordar que en la figura anterior </w:delText>
        </w:r>
      </w:del>
      <m:oMath>
        <m:sSub>
          <m:sSubPr>
            <m:ctrlPr>
              <w:ins w:id="143" w:author="Victor" w:date="2022-07-29T08:13:00Z">
                <w:del w:id="144" w:author="Daniel Ramos Hoogwout" w:date="2022-08-02T16:21:00Z">
                  <w:rPr>
                    <w:rFonts w:ascii="Cambria Math" w:hAnsi="Cambria Math"/>
                    <w:i/>
                    <w:color w:val="000000"/>
                  </w:rPr>
                </w:del>
              </w:ins>
            </m:ctrlPr>
          </m:sSubPr>
          <m:e>
            <m:r>
              <w:ins w:id="145" w:author="Victor" w:date="2022-07-29T08:13:00Z">
                <w:del w:id="146" w:author="Daniel Ramos Hoogwout" w:date="2022-08-02T16:21:00Z">
                  <w:rPr>
                    <w:rFonts w:ascii="Cambria Math" w:hAnsi="Cambria Math"/>
                    <w:color w:val="000000"/>
                  </w:rPr>
                  <m:t>C</m:t>
                </w:del>
              </w:ins>
            </m:r>
          </m:e>
          <m:sub>
            <m:r>
              <w:ins w:id="147" w:author="Victor" w:date="2022-07-29T08:13:00Z">
                <w:del w:id="148" w:author="Daniel Ramos Hoogwout" w:date="2022-08-02T16:21:00Z">
                  <w:rPr>
                    <w:rFonts w:ascii="Cambria Math" w:hAnsi="Cambria Math"/>
                    <w:color w:val="000000"/>
                  </w:rPr>
                  <m:t>t</m:t>
                </w:del>
              </w:ins>
            </m:r>
          </m:sub>
        </m:sSub>
      </m:oMath>
      <w:del w:id="149" w:author="Daniel Ramos Hoogwout" w:date="2022-08-02T16:21:00Z">
        <w:r w:rsidR="00533FB8" w:rsidDel="007315C2">
          <w:rPr>
            <w:color w:val="000000"/>
          </w:rPr>
          <w:delText xml:space="preserve">C, </w:delText>
        </w:r>
      </w:del>
      <m:oMath>
        <m:sSub>
          <m:sSubPr>
            <m:ctrlPr>
              <w:ins w:id="150" w:author="Victor" w:date="2022-07-29T08:13:00Z">
                <w:del w:id="151" w:author="Daniel Ramos Hoogwout" w:date="2022-08-02T16:21:00Z">
                  <w:rPr>
                    <w:rFonts w:ascii="Cambria Math" w:hAnsi="Cambria Math"/>
                    <w:i/>
                    <w:color w:val="000000"/>
                  </w:rPr>
                </w:del>
              </w:ins>
            </m:ctrlPr>
          </m:sSubPr>
          <m:e>
            <m:r>
              <w:ins w:id="152" w:author="Victor" w:date="2022-07-29T08:13:00Z">
                <w:del w:id="153" w:author="Daniel Ramos Hoogwout" w:date="2022-08-02T16:21:00Z">
                  <w:rPr>
                    <w:rFonts w:ascii="Cambria Math" w:hAnsi="Cambria Math"/>
                    <w:color w:val="000000"/>
                  </w:rPr>
                  <m:t>h</m:t>
                </w:del>
              </w:ins>
            </m:r>
          </m:e>
          <m:sub>
            <m:r>
              <w:ins w:id="154" w:author="Victor" w:date="2022-07-29T08:13:00Z">
                <w:del w:id="155" w:author="Daniel Ramos Hoogwout" w:date="2022-08-02T16:21:00Z">
                  <w:rPr>
                    <w:rFonts w:ascii="Cambria Math" w:hAnsi="Cambria Math"/>
                    <w:color w:val="000000"/>
                  </w:rPr>
                  <m:t>t</m:t>
                </w:del>
              </w:ins>
            </m:r>
          </m:sub>
        </m:sSub>
      </m:oMath>
      <w:del w:id="156" w:author="Daniel Ramos Hoogwout" w:date="2022-08-02T16:21:00Z">
        <w:r w:rsidR="00533FB8" w:rsidDel="007315C2">
          <w:rPr>
            <w:color w:val="000000"/>
          </w:rPr>
          <w:delText xml:space="preserve">h y </w:delText>
        </w:r>
      </w:del>
      <m:oMath>
        <m:sSub>
          <m:sSubPr>
            <m:ctrlPr>
              <w:ins w:id="157" w:author="Victor" w:date="2022-07-29T08:13:00Z">
                <w:del w:id="158" w:author="Daniel Ramos Hoogwout" w:date="2022-08-02T16:21:00Z">
                  <w:rPr>
                    <w:rFonts w:ascii="Cambria Math" w:hAnsi="Cambria Math"/>
                    <w:i/>
                    <w:color w:val="000000"/>
                  </w:rPr>
                </w:del>
              </w:ins>
            </m:ctrlPr>
          </m:sSubPr>
          <m:e>
            <m:r>
              <w:del w:id="159" w:author="Daniel Ramos Hoogwout" w:date="2022-08-02T16:21:00Z">
                <w:rPr>
                  <w:rFonts w:ascii="Cambria Math" w:hAnsi="Cambria Math"/>
                  <w:color w:val="000000"/>
                </w:rPr>
                <m:t>X</m:t>
              </w:del>
            </m:r>
          </m:e>
          <m:sub>
            <m:r>
              <w:ins w:id="160" w:author="Victor" w:date="2022-07-29T08:13:00Z">
                <w:del w:id="161" w:author="Daniel Ramos Hoogwout" w:date="2022-08-02T16:21:00Z">
                  <w:rPr>
                    <w:rFonts w:ascii="Cambria Math" w:hAnsi="Cambria Math"/>
                    <w:color w:val="000000"/>
                  </w:rPr>
                  <m:t>t</m:t>
                </w:del>
              </w:ins>
            </m:r>
          </m:sub>
        </m:sSub>
      </m:oMath>
      <w:del w:id="162" w:author="Daniel Ramos Hoogwout" w:date="2022-08-02T16:21:00Z">
        <w:r w:rsidR="00533FB8" w:rsidDel="007315C2">
          <w:rPr>
            <w:color w:val="000000"/>
          </w:rPr>
          <w:delText xml:space="preserve"> son vectores, es decir, son capas completas de neuronas.</w:delText>
        </w:r>
      </w:del>
    </w:p>
    <w:p w14:paraId="2E6F7D19" w14:textId="77777777" w:rsidR="002C2C96" w:rsidRDefault="002C2C96" w:rsidP="007315C2">
      <w:pPr>
        <w:pStyle w:val="JENUINormal"/>
        <w:ind w:firstLine="0"/>
        <w:rPr>
          <w:sz w:val="28"/>
        </w:rPr>
        <w:pPrChange w:id="163" w:author="Daniel Ramos Hoogwout" w:date="2022-08-02T16:22:00Z">
          <w:pPr>
            <w:suppressAutoHyphens w:val="0"/>
            <w:spacing w:line="240" w:lineRule="auto"/>
            <w:textAlignment w:val="auto"/>
          </w:pPr>
        </w:pPrChange>
      </w:pPr>
      <w:del w:id="164" w:author="Daniel Ramos Hoogwout" w:date="2022-08-02T16:20:00Z">
        <w:r w:rsidDel="007315C2">
          <w:br w:type="page"/>
        </w:r>
      </w:del>
    </w:p>
    <w:p w14:paraId="21F2AB76" w14:textId="41D54972" w:rsidR="000D7D75" w:rsidRDefault="00BD75A1">
      <w:pPr>
        <w:pStyle w:val="JENUITtulo1"/>
      </w:pPr>
      <w:r>
        <w:t>Metodología</w:t>
      </w:r>
    </w:p>
    <w:p w14:paraId="75A88DC7" w14:textId="77777777" w:rsidR="006C0006" w:rsidRDefault="006C0006" w:rsidP="006C0006">
      <w:pPr>
        <w:pStyle w:val="JENUINormal"/>
      </w:pPr>
    </w:p>
    <w:p w14:paraId="22283527" w14:textId="1CF8FEE0" w:rsidR="007A6637" w:rsidRDefault="006C0006" w:rsidP="00555E9D">
      <w:pPr>
        <w:pStyle w:val="JENUINormal"/>
      </w:pPr>
      <w:r>
        <w:t>En esta sección</w:t>
      </w:r>
      <w:ins w:id="165" w:author="Victor" w:date="2022-07-29T08:14:00Z">
        <w:r w:rsidR="00891F87">
          <w:t>,</w:t>
        </w:r>
      </w:ins>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r w:rsidR="00815763" w:rsidRPr="00A15766">
        <w:rPr>
          <w:i/>
          <w:iCs/>
        </w:rPr>
        <w:t>T</w:t>
      </w:r>
      <w:r w:rsidR="00815763"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r w:rsidR="00815763" w:rsidRPr="00A15766">
        <w:rPr>
          <w:i/>
          <w:iCs/>
        </w:rPr>
        <w:t>S</w:t>
      </w:r>
      <w:r w:rsidR="00815763" w:rsidRPr="00A15766">
        <w:rPr>
          <w:i/>
          <w:iCs/>
          <w:vertAlign w:val="subscript"/>
        </w:rPr>
        <w:t>t</w:t>
      </w:r>
      <w:r w:rsidR="00A15766">
        <w:t xml:space="preserve"> son movimientos de oscilación dentro del año y</w:t>
      </w:r>
      <w:r>
        <w:t xml:space="preserve"> el componente irregular</w:t>
      </w:r>
      <w:r w:rsidR="00A15766">
        <w:t xml:space="preserve"> </w:t>
      </w:r>
      <w:r w:rsidR="00815763" w:rsidRPr="00A15766">
        <w:rPr>
          <w:i/>
          <w:iCs/>
        </w:rPr>
        <w:t>I</w:t>
      </w:r>
      <w:r w:rsidR="00815763"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r w:rsidR="002C32BC">
        <w:t xml:space="preserve"> </w:t>
      </w:r>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la estructura o arquitectura escogida e incluso los hiperparámetros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166" w:name="_Hlk103699201"/>
      <w:r>
        <w:t>Modelo inicial</w:t>
      </w:r>
      <w:r w:rsidR="00C9605D">
        <w:t xml:space="preserve"> e hiperparametrización</w:t>
      </w:r>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166"/>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w:t>
      </w:r>
      <w:r w:rsidR="00D349CD">
        <w:lastRenderedPageBreak/>
        <w:t>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5B6CB779"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10 </w:t>
      </w:r>
      <w:r w:rsidR="003249F0" w:rsidRPr="003249F0">
        <w:rPr>
          <w:i/>
          <w:iCs/>
        </w:rPr>
        <w:t>epochs</w:t>
      </w:r>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r w:rsidR="00C77A71">
        <w:t>sobreajust</w:t>
      </w:r>
      <w:r w:rsidR="003C7D3B">
        <w:t>arse</w:t>
      </w:r>
      <w:r w:rsidR="003249F0">
        <w:t xml:space="preserve"> con facilidad al aumentar el número de </w:t>
      </w:r>
      <w:r w:rsidR="003249F0" w:rsidRPr="003249F0">
        <w:rPr>
          <w:i/>
          <w:iCs/>
        </w:rPr>
        <w:t>epochs</w:t>
      </w:r>
      <w:r w:rsidR="003249F0">
        <w:t>.</w:t>
      </w:r>
    </w:p>
    <w:p w14:paraId="00A96156" w14:textId="595D2765"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r w:rsidR="009B346D">
        <w:rPr>
          <w:i/>
          <w:iCs/>
        </w:rPr>
        <w:t>r</w:t>
      </w:r>
      <w:r w:rsidR="009B346D" w:rsidRPr="009B346D">
        <w:rPr>
          <w:i/>
          <w:iCs/>
        </w:rPr>
        <w:t xml:space="preserve">olling </w:t>
      </w:r>
      <w:r w:rsidR="009B346D">
        <w:rPr>
          <w:i/>
          <w:iCs/>
        </w:rPr>
        <w:t>w</w:t>
      </w:r>
      <w:r w:rsidR="009B346D" w:rsidRPr="009B346D">
        <w:rPr>
          <w:i/>
          <w:iCs/>
        </w:rPr>
        <w:t>indow</w:t>
      </w:r>
      <w:r w:rsidR="009B346D">
        <w:rPr>
          <w:i/>
          <w:iCs/>
        </w:rPr>
        <w:t xml:space="preserve"> </w:t>
      </w:r>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r w:rsidR="009B346D">
        <w:rPr>
          <w:i/>
          <w:iCs/>
        </w:rPr>
        <w:t>rolling window</w:t>
      </w:r>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r w:rsidR="009B346D">
        <w:rPr>
          <w:i/>
          <w:iCs/>
        </w:rPr>
        <w:t>rolling window</w:t>
      </w:r>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el nombre que se le ha dado al hiperparámatro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38C707AC" w:rsidR="008A2FB2" w:rsidRPr="009B346D" w:rsidRDefault="008A2FB2">
      <w:pPr>
        <w:pStyle w:val="JENUINormal"/>
        <w:ind w:firstLine="0"/>
        <w:jc w:val="left"/>
        <w:rPr>
          <w:i/>
          <w:iCs/>
        </w:rPr>
        <w:pPrChange w:id="167" w:author="Victor" w:date="2022-07-29T08:14:00Z">
          <w:pPr>
            <w:pStyle w:val="JENUINormal"/>
            <w:ind w:firstLine="0"/>
            <w:jc w:val="center"/>
          </w:pPr>
        </w:pPrChange>
      </w:pPr>
      <w:r>
        <w:t xml:space="preserve">Figura </w:t>
      </w:r>
      <w:del w:id="168" w:author="Victor" w:date="2022-07-29T08:14:00Z">
        <w:r w:rsidDel="00891F87">
          <w:delText>4</w:delText>
        </w:r>
      </w:del>
      <w:ins w:id="169" w:author="Victor" w:date="2022-07-29T08:14:00Z">
        <w:r w:rsidR="00891F87">
          <w:t>5</w:t>
        </w:r>
      </w:ins>
      <w:r>
        <w:t xml:space="preserve">: </w:t>
      </w:r>
      <w:r w:rsidR="00EC6EB0">
        <w:t xml:space="preserve">Predicción </w:t>
      </w:r>
      <w:r w:rsidR="006D6217">
        <w:t xml:space="preserve">con </w:t>
      </w:r>
      <w:r w:rsidR="009B346D">
        <w:rPr>
          <w:i/>
          <w:iCs/>
        </w:rPr>
        <w:t>rolling window</w:t>
      </w:r>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lastRenderedPageBreak/>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3721D15C"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del w:id="170" w:author="Victor" w:date="2022-07-29T07:44:00Z">
        <w:r w:rsidR="003514BB" w:rsidDel="00F1769B">
          <w:delText>model</w:delText>
        </w:r>
        <w:r w:rsidR="007A7B66" w:rsidDel="00F1769B">
          <w:delText>s</w:delText>
        </w:r>
        <w:r w:rsidR="003514BB" w:rsidDel="00F1769B">
          <w:delText>o</w:delText>
        </w:r>
      </w:del>
      <w:ins w:id="171" w:author="Victor" w:date="2022-07-29T07:44:00Z">
        <w:r w:rsidR="00F1769B">
          <w:t>modelos</w:t>
        </w:r>
      </w:ins>
      <w:r w:rsidR="003514BB">
        <w:t xml:space="preserve">, </w:t>
      </w:r>
      <w:del w:id="172" w:author="Victor" w:date="2022-07-29T07:44:00Z">
        <w:r w:rsidR="003514BB" w:rsidDel="00F1769B">
          <w:delText>en otras palabras</w:delText>
        </w:r>
      </w:del>
      <w:ins w:id="173" w:author="Victor" w:date="2022-07-29T07:44:00Z">
        <w:r w:rsidR="00F1769B">
          <w:t>es decir</w:t>
        </w:r>
      </w:ins>
      <w:r w:rsidR="003514BB">
        <w:t>, si el modelo con el periodo de 90 días predice mejor que el resto de modelos</w:t>
      </w:r>
      <w:r w:rsidR="00542947">
        <w:t>. Por consiguiente</w:t>
      </w:r>
      <w:ins w:id="174" w:author="Victor" w:date="2022-07-29T07:44:00Z">
        <w:r w:rsidR="00F1769B">
          <w:t>,</w:t>
        </w:r>
      </w:ins>
      <w:r w:rsidR="00542947">
        <w:t xml:space="preserve"> se utiliza el contraste de Diebold-Mariano</w:t>
      </w:r>
      <w:ins w:id="175"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ins w:id="176" w:author="Victor" w:date="2022-07-29T07:44:00Z">
        <w:r w:rsidR="00F1769B">
          <w:t>,</w:t>
        </w:r>
      </w:ins>
      <w:r w:rsidR="00542947">
        <w:t xml:space="preserve"> </w:t>
      </w:r>
      <w:del w:id="177" w:author="Victor" w:date="2022-07-29T07:44:00Z">
        <w:r w:rsidR="0039588F" w:rsidDel="00F1769B">
          <w:delText>el cual utiliza</w:delText>
        </w:r>
      </w:del>
      <w:ins w:id="178" w:author="Victor" w:date="2022-07-29T07:44:00Z">
        <w:r w:rsidR="00F1769B">
          <w:t>que emplea</w:t>
        </w:r>
      </w:ins>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Diebold-Mariano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autocovarianza</w:t>
      </w:r>
      <w:r w:rsidR="00C81A01">
        <w:t>s</w:t>
      </w:r>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6"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r>
        <w:rPr>
          <w:i/>
          <w:iCs/>
        </w:rPr>
        <w:t>steps</w:t>
      </w:r>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13834B96" w:rsidR="00106829" w:rsidRDefault="00425B30" w:rsidP="00435247">
      <w:pPr>
        <w:pStyle w:val="JENUINormal"/>
        <w:ind w:firstLine="0"/>
      </w:pPr>
      <w:r>
        <w:lastRenderedPageBreak/>
        <w:t xml:space="preserve">Figura </w:t>
      </w:r>
      <w:del w:id="179" w:author="Victor" w:date="2022-07-29T08:14:00Z">
        <w:r w:rsidR="003967C3" w:rsidDel="00891F87">
          <w:delText>4</w:delText>
        </w:r>
      </w:del>
      <w:ins w:id="180" w:author="Victor" w:date="2022-07-29T08:14:00Z">
        <w:r w:rsidR="00891F87">
          <w:t>6</w:t>
        </w:r>
      </w:ins>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7BFD0C55" w:rsidR="003B694D" w:rsidRDefault="00435247" w:rsidP="005037A0">
      <w:pPr>
        <w:pStyle w:val="JENUINormal"/>
        <w:ind w:firstLine="0"/>
      </w:pPr>
      <w:r>
        <w:t xml:space="preserve">Figura </w:t>
      </w:r>
      <w:del w:id="181" w:author="Victor" w:date="2022-07-29T08:14:00Z">
        <w:r w:rsidR="003967C3" w:rsidDel="00891F87">
          <w:delText>5</w:delText>
        </w:r>
      </w:del>
      <w:ins w:id="182" w:author="Victor" w:date="2022-07-29T08:14:00Z">
        <w:r w:rsidR="00891F87">
          <w:t>7</w:t>
        </w:r>
      </w:ins>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r w:rsidR="00224FA5" w:rsidRPr="0070075B">
        <w:rPr>
          <w:i/>
          <w:iCs/>
        </w:rPr>
        <w:t>Early</w:t>
      </w:r>
      <w:r w:rsidR="0070075B" w:rsidRPr="0070075B">
        <w:rPr>
          <w:i/>
          <w:iCs/>
        </w:rPr>
        <w:t xml:space="preserve"> </w:t>
      </w:r>
      <w:r w:rsidR="00224FA5" w:rsidRPr="0070075B">
        <w:rPr>
          <w:i/>
          <w:iCs/>
        </w:rPr>
        <w:t>Stopping</w:t>
      </w:r>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r w:rsidR="005804FF" w:rsidRPr="009B346D">
        <w:rPr>
          <w:i/>
        </w:rPr>
        <w:t>epochs</w:t>
      </w:r>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r w:rsidR="003674DC" w:rsidRPr="0007301C">
        <w:rPr>
          <w:i/>
        </w:rPr>
        <w:t>batches</w:t>
      </w:r>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481B35D9" w:rsidR="00B57BD8" w:rsidRDefault="00CD7AE9" w:rsidP="00435247">
      <w:pPr>
        <w:pStyle w:val="JENUINormal"/>
        <w:ind w:firstLine="0"/>
      </w:pPr>
      <w:r>
        <w:t xml:space="preserve">Figura </w:t>
      </w:r>
      <w:del w:id="183" w:author="Victor" w:date="2022-07-29T08:14:00Z">
        <w:r w:rsidR="003967C3" w:rsidDel="00891F87">
          <w:delText>6</w:delText>
        </w:r>
      </w:del>
      <w:ins w:id="184" w:author="Victor" w:date="2022-07-29T08:14:00Z">
        <w:r w:rsidR="00891F87">
          <w:t>8</w:t>
        </w:r>
      </w:ins>
      <w:r>
        <w:t>: Ritmo de aprendizaje de la RNR</w:t>
      </w:r>
    </w:p>
    <w:p w14:paraId="4CFFBA55" w14:textId="30FF64AC" w:rsidR="00CD7AE9" w:rsidRDefault="00CD7AE9" w:rsidP="00F06FE3">
      <w:pPr>
        <w:pStyle w:val="JENUINormal"/>
      </w:pPr>
    </w:p>
    <w:p w14:paraId="50C5DCF2" w14:textId="43330DB6"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r w:rsidR="00DD4DE9" w:rsidRPr="009B346D">
        <w:rPr>
          <w:i/>
        </w:rPr>
        <w:t>epochs</w:t>
      </w:r>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r w:rsidR="00C67607" w:rsidRPr="00CD7AE9">
        <w:rPr>
          <w:i/>
          <w:iCs/>
        </w:rPr>
        <w:t>Early Stopping</w:t>
      </w:r>
      <w:r w:rsidR="00C67607">
        <w:t xml:space="preserve"> se activa a los 46 </w:t>
      </w:r>
      <w:r w:rsidR="00C67607" w:rsidRPr="009E1CE1">
        <w:rPr>
          <w:i/>
          <w:iCs/>
        </w:rPr>
        <w:t>epochs</w:t>
      </w:r>
      <w:r w:rsidR="00C67607">
        <w:t xml:space="preserve">, es decir, desde el </w:t>
      </w:r>
      <w:r w:rsidR="00C67607" w:rsidRPr="009E1CE1">
        <w:rPr>
          <w:i/>
          <w:iCs/>
        </w:rPr>
        <w:t>epoch</w:t>
      </w:r>
      <w:r w:rsidR="00C67607">
        <w:t xml:space="preserve"> 36 no hay una disminución de la pérdida del gradiente descendente del modelo y</w:t>
      </w:r>
      <w:r>
        <w:t>,</w:t>
      </w:r>
      <w:r w:rsidR="00C67607">
        <w:t xml:space="preserve"> por </w:t>
      </w:r>
      <w:r w:rsidR="00C67607">
        <w:t>tanto</w:t>
      </w:r>
      <w:r>
        <w:t>,</w:t>
      </w:r>
      <w:r w:rsidR="00C67607">
        <w:t xml:space="preserve"> selecciona los pesos para el modelo del </w:t>
      </w:r>
      <w:r w:rsidR="00C67607" w:rsidRPr="009E1CE1">
        <w:rPr>
          <w:i/>
          <w:iCs/>
        </w:rPr>
        <w:t>epoch</w:t>
      </w:r>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03648ED9" w14:textId="6467379E" w:rsidR="009E0992" w:rsidRDefault="009E0992" w:rsidP="00E9407B">
      <w:pPr>
        <w:pStyle w:val="JENUINormal"/>
        <w:ind w:firstLine="0"/>
      </w:pPr>
      <w:r>
        <w:t xml:space="preserve">Figura </w:t>
      </w:r>
      <w:del w:id="185" w:author="Victor" w:date="2022-07-29T08:14:00Z">
        <w:r w:rsidR="003967C3" w:rsidDel="00891F87">
          <w:delText>7</w:delText>
        </w:r>
      </w:del>
      <w:ins w:id="186" w:author="Victor" w:date="2022-07-29T08:14:00Z">
        <w:r w:rsidR="00891F87">
          <w:t>9</w:t>
        </w:r>
      </w:ins>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17B33469" w:rsidR="0060590A" w:rsidRDefault="00203BE3" w:rsidP="009E0992">
      <w:pPr>
        <w:pStyle w:val="JENUINormal"/>
        <w:ind w:firstLine="0"/>
      </w:pPr>
      <w:r>
        <w:rPr>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del w:id="187" w:author="Victor" w:date="2022-07-29T08:14:00Z">
        <w:r w:rsidR="003967C3" w:rsidDel="00891F87">
          <w:delText>8</w:delText>
        </w:r>
      </w:del>
      <w:ins w:id="188" w:author="Victor" w:date="2022-07-29T08:14:00Z">
        <w:r w:rsidR="00891F87">
          <w:t>10</w:t>
        </w:r>
      </w:ins>
      <w:r w:rsidR="009E0992">
        <w:t xml:space="preserve">: </w:t>
      </w:r>
      <w:r w:rsidR="00D10FE8">
        <w:t>Predicción de la red neuronal (</w:t>
      </w:r>
      <w:r w:rsidR="00D10FE8" w:rsidRPr="009B346D">
        <w:rPr>
          <w:iCs/>
          <w:color w:val="5B9BD5" w:themeColor="accent5"/>
          <w:sz w:val="24"/>
          <w:szCs w:val="24"/>
          <w:lang w:eastAsia="en-US"/>
        </w:rPr>
        <w:t>–</w:t>
      </w:r>
      <w:r w:rsidR="00D10FE8">
        <w:rPr>
          <w:b/>
          <w:iCs/>
          <w:sz w:val="24"/>
          <w:szCs w:val="24"/>
          <w:lang w:eastAsia="en-US"/>
        </w:rPr>
        <w:t>)</w:t>
      </w:r>
      <w:r w:rsidR="00D10FE8">
        <w:t xml:space="preserve"> </w:t>
      </w:r>
      <w:r w:rsidR="003001CE">
        <w:t>d</w:t>
      </w:r>
      <w:r w:rsidR="00D10FE8">
        <w:t>el precio de bitcoin (</w:t>
      </w:r>
      <w:r w:rsidR="00D10FE8" w:rsidRPr="00A82997">
        <w:rPr>
          <w:iCs/>
          <w:color w:val="FF0000"/>
          <w:sz w:val="24"/>
          <w:szCs w:val="24"/>
          <w:lang w:eastAsia="en-US"/>
        </w:rPr>
        <w:t>–</w:t>
      </w:r>
      <w:r w:rsidR="00D10FE8" w:rsidRPr="00CF5905">
        <w:rPr>
          <w:b/>
          <w:iCs/>
          <w:sz w:val="24"/>
          <w:szCs w:val="24"/>
          <w:lang w:eastAsia="en-US"/>
        </w:rPr>
        <w:t>)</w:t>
      </w:r>
      <w:r w:rsidR="00D10FE8">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w:t>
      </w:r>
      <w:r w:rsidR="00BA08E6">
        <w:lastRenderedPageBreak/>
        <w:t xml:space="preserve">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
      <w:tblGrid>
        <w:gridCol w:w="885"/>
        <w:gridCol w:w="902"/>
        <w:gridCol w:w="762"/>
        <w:gridCol w:w="762"/>
        <w:gridCol w:w="834"/>
      </w:tblGrid>
      <w:tr w:rsidR="006127A7" w:rsidRPr="006127A7" w14:paraId="5A566231" w14:textId="77777777" w:rsidTr="00927961">
        <w:trPr>
          <w:trHeight w:val="127"/>
        </w:trPr>
        <w:tc>
          <w:tcPr>
            <w:tcW w:w="885"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4"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27961">
        <w:trPr>
          <w:trHeight w:val="227"/>
        </w:trPr>
        <w:tc>
          <w:tcPr>
            <w:tcW w:w="885"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62" w:type="dxa"/>
            <w:tcBorders>
              <w:top w:val="single" w:sz="4"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27961">
        <w:trPr>
          <w:trHeight w:val="227"/>
        </w:trPr>
        <w:tc>
          <w:tcPr>
            <w:tcW w:w="885"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6E2EE2">
        <w:trPr>
          <w:trHeight w:val="227"/>
        </w:trPr>
        <w:tc>
          <w:tcPr>
            <w:tcW w:w="4145" w:type="dxa"/>
            <w:gridSpan w:val="5"/>
            <w:tcBorders>
              <w:top w:val="single" w:sz="12" w:space="0" w:color="auto"/>
            </w:tcBorders>
            <w:shd w:val="clear" w:color="auto" w:fill="auto"/>
            <w:vAlign w:val="bottom"/>
          </w:tcPr>
          <w:p w14:paraId="2A991A57" w14:textId="7F6C1443" w:rsidR="0065629A" w:rsidRPr="00D92F1F" w:rsidRDefault="0015330F" w:rsidP="005E521C">
            <w:pPr>
              <w:pStyle w:val="JENUINormal"/>
              <w:ind w:firstLine="0"/>
            </w:pPr>
            <w:ins w:id="189" w:author="Victor" w:date="2022-07-29T07:48:00Z">
              <w:r>
                <w:rPr>
                  <w:bCs/>
                  <w:sz w:val="16"/>
                  <w:szCs w:val="16"/>
                  <w:lang w:val="es-ES_tradnl"/>
                </w:rPr>
                <w:t xml:space="preserve">Notas: </w:t>
              </w:r>
            </w:ins>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ins w:id="190" w:author="Victor" w:date="2022-07-29T07:52:00Z">
              <w:r w:rsidR="006E2EE2">
                <w:rPr>
                  <w:bCs/>
                  <w:sz w:val="16"/>
                  <w:szCs w:val="16"/>
                  <w:lang w:val="es-ES_tradnl"/>
                </w:rPr>
                <w:t xml:space="preserve"> </w:t>
              </w:r>
            </w:ins>
            <w:del w:id="191" w:author="Victor" w:date="2022-07-29T07:52:00Z">
              <w:r w:rsidR="0058113B" w:rsidDel="006E2EE2">
                <w:rPr>
                  <w:bCs/>
                  <w:sz w:val="16"/>
                  <w:szCs w:val="16"/>
                  <w:lang w:val="es-ES_tradnl"/>
                </w:rPr>
                <w:delText xml:space="preserve"> las medidas de RMSE y MAE </w:delText>
              </w:r>
            </w:del>
            <w:ins w:id="192" w:author="Victor" w:date="2022-07-29T07:51:00Z">
              <w:r w:rsidR="006E2EE2" w:rsidRPr="006E2EE2">
                <w:rPr>
                  <w:sz w:val="16"/>
                  <w:szCs w:val="16"/>
                  <w:rPrChange w:id="193" w:author="Victor" w:date="2022-07-29T07:51:00Z">
                    <w:rPr/>
                  </w:rPrChange>
                </w:rPr>
                <w:t xml:space="preserve">la raíz del error cuadrático medio (RMSE, del inglés </w:t>
              </w:r>
              <w:r w:rsidR="006E2EE2" w:rsidRPr="006E2EE2">
                <w:rPr>
                  <w:i/>
                  <w:sz w:val="16"/>
                  <w:szCs w:val="16"/>
                  <w:rPrChange w:id="194" w:author="Victor" w:date="2022-07-29T07:51:00Z">
                    <w:rPr>
                      <w:i/>
                    </w:rPr>
                  </w:rPrChange>
                </w:rPr>
                <w:t>Root Mean Squared Error</w:t>
              </w:r>
              <w:r w:rsidR="006E2EE2" w:rsidRPr="006E2EE2">
                <w:rPr>
                  <w:sz w:val="16"/>
                  <w:szCs w:val="16"/>
                  <w:rPrChange w:id="195" w:author="Victor" w:date="2022-07-29T07:51:00Z">
                    <w:rPr/>
                  </w:rPrChange>
                </w:rPr>
                <w:t xml:space="preserve">) y el error absoluto medio (MAE, del inglés </w:t>
              </w:r>
              <w:r w:rsidR="006E2EE2" w:rsidRPr="006E2EE2">
                <w:rPr>
                  <w:i/>
                  <w:sz w:val="16"/>
                  <w:szCs w:val="16"/>
                  <w:rPrChange w:id="196" w:author="Victor" w:date="2022-07-29T07:51:00Z">
                    <w:rPr>
                      <w:i/>
                    </w:rPr>
                  </w:rPrChange>
                </w:rPr>
                <w:t>Mean Absolute Error</w:t>
              </w:r>
              <w:r w:rsidR="006E2EE2" w:rsidRPr="006E2EE2">
                <w:rPr>
                  <w:sz w:val="16"/>
                  <w:szCs w:val="16"/>
                  <w:rPrChange w:id="197" w:author="Victor" w:date="2022-07-29T07:51:00Z">
                    <w:rPr/>
                  </w:rPrChange>
                </w:rPr>
                <w:t xml:space="preserve">) de predicción en </w:t>
              </w:r>
            </w:ins>
            <m:oMath>
              <m:r>
                <w:ins w:id="198" w:author="Victor" w:date="2022-07-29T07:51:00Z">
                  <w:rPr>
                    <w:rFonts w:ascii="Cambria Math" w:hAnsi="Cambria Math"/>
                    <w:sz w:val="16"/>
                    <w:szCs w:val="16"/>
                    <w:rPrChange w:id="199" w:author="Victor" w:date="2022-07-29T07:51:00Z">
                      <w:rPr>
                        <w:rFonts w:ascii="Cambria Math" w:hAnsi="Cambria Math"/>
                      </w:rPr>
                    </w:rPrChange>
                  </w:rPr>
                  <m:t>t+</m:t>
                </w:ins>
              </m:r>
              <m:r>
                <w:ins w:id="200" w:author="Victor" w:date="2022-07-29T07:51:00Z">
                  <m:rPr>
                    <m:nor/>
                  </m:rPr>
                  <w:rPr>
                    <w:sz w:val="16"/>
                    <w:szCs w:val="16"/>
                    <w:rPrChange w:id="201" w:author="Victor" w:date="2022-07-29T07:51:00Z">
                      <w:rPr/>
                    </w:rPrChange>
                  </w:rPr>
                  <m:t>1</m:t>
                </w:ins>
              </m:r>
            </m:oMath>
            <w:ins w:id="202" w:author="Victor" w:date="2022-07-29T07:51:00Z">
              <w:r w:rsidR="006E2EE2" w:rsidRPr="006E2EE2">
                <w:rPr>
                  <w:sz w:val="16"/>
                  <w:szCs w:val="16"/>
                  <w:rPrChange w:id="203" w:author="Victor" w:date="2022-07-29T07:51:00Z">
                    <w:rPr/>
                  </w:rPrChange>
                </w:rPr>
                <w:t>, definido</w:t>
              </w:r>
            </w:ins>
            <w:ins w:id="204" w:author="Victor" w:date="2022-07-29T07:54:00Z">
              <w:r w:rsidR="005E521C">
                <w:rPr>
                  <w:sz w:val="16"/>
                  <w:szCs w:val="16"/>
                </w:rPr>
                <w:t xml:space="preserve">s en las Ecuaciones (5) y (6). </w:t>
              </w:r>
            </w:ins>
            <w:ins w:id="205" w:author="Victor" w:date="2022-07-29T07:52:00Z">
              <w:r w:rsidR="006E2EE2">
                <w:rPr>
                  <w:bCs/>
                  <w:sz w:val="16"/>
                  <w:szCs w:val="16"/>
                  <w:lang w:val="es-ES_tradnl"/>
                </w:rPr>
                <w:t>Se han calculado el RMSE y el MAE en</w:t>
              </w:r>
            </w:ins>
            <w:del w:id="206" w:author="Victor" w:date="2022-07-29T07:52:00Z">
              <w:r w:rsidR="0058113B" w:rsidDel="006E2EE2">
                <w:rPr>
                  <w:bCs/>
                  <w:sz w:val="16"/>
                  <w:szCs w:val="16"/>
                  <w:lang w:val="es-ES_tradnl"/>
                </w:rPr>
                <w:delText>en</w:delText>
              </w:r>
            </w:del>
            <w:r w:rsidR="0058113B">
              <w:rPr>
                <w:bCs/>
                <w:sz w:val="16"/>
                <w:szCs w:val="16"/>
                <w:lang w:val="es-ES_tradnl"/>
              </w:rPr>
              <w:t xml:space="preserve"> la muestra de </w:t>
            </w:r>
            <w:del w:id="207" w:author="Victor" w:date="2022-07-29T07:48:00Z">
              <w:r w:rsidR="0058113B" w:rsidDel="0015330F">
                <w:rPr>
                  <w:bCs/>
                  <w:sz w:val="16"/>
                  <w:szCs w:val="16"/>
                  <w:lang w:val="es-ES_tradnl"/>
                </w:rPr>
                <w:delText xml:space="preserve">test </w:delText>
              </w:r>
            </w:del>
            <w:ins w:id="208" w:author="Victor" w:date="2022-07-29T07:48:00Z">
              <w:r>
                <w:rPr>
                  <w:bCs/>
                  <w:sz w:val="16"/>
                  <w:szCs w:val="16"/>
                  <w:lang w:val="es-ES_tradnl"/>
                </w:rPr>
                <w:t xml:space="preserve">prueba </w:t>
              </w:r>
            </w:ins>
            <w:r w:rsidR="0058113B">
              <w:rPr>
                <w:bCs/>
                <w:sz w:val="16"/>
                <w:szCs w:val="16"/>
                <w:lang w:val="es-ES_tradnl"/>
              </w:rPr>
              <w:t xml:space="preserve">para los distintos modelos dependiendo del periodo de su </w:t>
            </w:r>
            <w:r w:rsidR="0058113B" w:rsidRPr="0015330F">
              <w:rPr>
                <w:bCs/>
                <w:i/>
                <w:sz w:val="16"/>
                <w:szCs w:val="16"/>
                <w:lang w:val="es-ES_tradnl"/>
                <w:rPrChange w:id="209" w:author="Victor" w:date="2022-07-29T07:49:00Z">
                  <w:rPr>
                    <w:bCs/>
                    <w:sz w:val="16"/>
                    <w:szCs w:val="16"/>
                    <w:lang w:val="es-ES_tradnl"/>
                  </w:rPr>
                </w:rPrChange>
              </w:rPr>
              <w:t>rolling window</w:t>
            </w:r>
            <w:r w:rsidR="0058113B">
              <w:rPr>
                <w:bCs/>
                <w:sz w:val="16"/>
                <w:szCs w:val="16"/>
                <w:lang w:val="es-ES_tradnl"/>
              </w:rPr>
              <w:t>. Una vez realizada la predicción sobre un horizonte de 3 meses, se obtienen los errores</w:t>
            </w:r>
            <w:ins w:id="210" w:author="Victor" w:date="2022-07-29T07:49:00Z">
              <w:r>
                <w:rPr>
                  <w:bCs/>
                  <w:sz w:val="16"/>
                  <w:szCs w:val="16"/>
                  <w:lang w:val="es-ES_tradnl"/>
                </w:rPr>
                <w:t xml:space="preserve"> de predicción </w:t>
              </w:r>
            </w:ins>
            <w:del w:id="211" w:author="Victor" w:date="2022-07-29T07:53:00Z">
              <w:r w:rsidR="0058113B" w:rsidDel="005E521C">
                <w:rPr>
                  <w:bCs/>
                  <w:sz w:val="16"/>
                  <w:szCs w:val="16"/>
                  <w:lang w:val="es-ES_tradnl"/>
                </w:rPr>
                <w:delText xml:space="preserve"> </w:delText>
              </w:r>
            </w:del>
            <w:r w:rsidR="0058113B">
              <w:rPr>
                <w:bCs/>
                <w:sz w:val="16"/>
                <w:szCs w:val="16"/>
                <w:lang w:val="es-ES_tradnl"/>
              </w:rPr>
              <w:t xml:space="preserve">y se comparan con el valor real utilizando </w:t>
            </w:r>
            <w:ins w:id="212" w:author="Victor" w:date="2022-07-29T07:49:00Z">
              <w:r>
                <w:rPr>
                  <w:bCs/>
                  <w:sz w:val="16"/>
                  <w:szCs w:val="16"/>
                  <w:lang w:val="es-ES_tradnl"/>
                </w:rPr>
                <w:t>el RMSE y MAE</w:t>
              </w:r>
            </w:ins>
            <w:del w:id="213" w:author="Victor" w:date="2022-07-29T07:49:00Z">
              <w:r w:rsidR="0058113B" w:rsidDel="0015330F">
                <w:rPr>
                  <w:bCs/>
                  <w:sz w:val="16"/>
                  <w:szCs w:val="16"/>
                  <w:lang w:val="es-ES_tradnl"/>
                </w:rPr>
                <w:delText>estas dos medidas</w:delText>
              </w:r>
            </w:del>
            <w:r w:rsidR="0058113B">
              <w:rPr>
                <w:bCs/>
                <w:sz w:val="16"/>
                <w:szCs w:val="16"/>
                <w:lang w:val="es-ES_tradnl"/>
              </w:rPr>
              <w:t xml:space="preserve">, cuanto menor es el error más precisa es la estimación. </w:t>
            </w:r>
            <w:ins w:id="214" w:author="Victor" w:date="2022-07-29T07:50:00Z">
              <w:r>
                <w:rPr>
                  <w:bCs/>
                  <w:sz w:val="16"/>
                  <w:szCs w:val="16"/>
                  <w:lang w:val="es-ES_tradnl"/>
                </w:rPr>
                <w:t xml:space="preserve">Se han señalado en negrita </w:t>
              </w:r>
            </w:ins>
            <w:ins w:id="215" w:author="Victor" w:date="2022-07-29T07:51:00Z">
              <w:r>
                <w:rPr>
                  <w:bCs/>
                  <w:sz w:val="16"/>
                  <w:szCs w:val="16"/>
                  <w:lang w:val="es-ES_tradnl"/>
                </w:rPr>
                <w:t>los valores más bajos</w:t>
              </w:r>
            </w:ins>
            <w:ins w:id="216" w:author="Victor" w:date="2022-07-29T07:57:00Z">
              <w:r w:rsidR="00F005B1">
                <w:rPr>
                  <w:bCs/>
                  <w:sz w:val="16"/>
                  <w:szCs w:val="16"/>
                  <w:lang w:val="es-ES_tradnl"/>
                </w:rPr>
                <w:t xml:space="preserve"> del RMSE y MAE</w:t>
              </w:r>
            </w:ins>
            <w:del w:id="217" w:author="Victor" w:date="2022-07-29T07:50:00Z">
              <w:r w:rsidR="0058113B" w:rsidDel="0015330F">
                <w:rPr>
                  <w:bCs/>
                  <w:sz w:val="16"/>
                  <w:szCs w:val="16"/>
                  <w:lang w:val="es-ES_tradnl"/>
                </w:rPr>
                <w:delText xml:space="preserve">En este caso </w:delText>
              </w:r>
            </w:del>
            <w:del w:id="218" w:author="Victor" w:date="2022-07-29T07:51:00Z">
              <w:r w:rsidR="0058113B" w:rsidDel="0015330F">
                <w:rPr>
                  <w:bCs/>
                  <w:sz w:val="16"/>
                  <w:szCs w:val="16"/>
                  <w:lang w:val="es-ES_tradnl"/>
                </w:rPr>
                <w:delText>el score más bajo</w:delText>
              </w:r>
            </w:del>
            <w:del w:id="219" w:author="Victor" w:date="2022-07-29T07:50:00Z">
              <w:r w:rsidR="0058113B" w:rsidDel="0015330F">
                <w:rPr>
                  <w:bCs/>
                  <w:sz w:val="16"/>
                  <w:szCs w:val="16"/>
                  <w:lang w:val="es-ES_tradnl"/>
                </w:rPr>
                <w:delText xml:space="preserve"> es el modelo con un periodo de 60 días</w:delText>
              </w:r>
            </w:del>
            <w:del w:id="220" w:author="Victor" w:date="2022-07-29T07:51:00Z">
              <w:r w:rsidR="0058113B" w:rsidDel="0015330F">
                <w:rPr>
                  <w:bCs/>
                  <w:sz w:val="16"/>
                  <w:szCs w:val="16"/>
                  <w:lang w:val="es-ES_tradnl"/>
                </w:rPr>
                <w:delText>.</w:delText>
              </w:r>
            </w:del>
            <w:ins w:id="221" w:author="Victor" w:date="2022-07-29T07:51:00Z">
              <w:r>
                <w:rPr>
                  <w:bCs/>
                  <w:sz w:val="16"/>
                  <w:szCs w:val="16"/>
                  <w:lang w:val="es-ES_tradnl"/>
                </w:rPr>
                <w:t>.</w:t>
              </w:r>
            </w:ins>
          </w:p>
        </w:tc>
      </w:tr>
    </w:tbl>
    <w:p w14:paraId="75F05C1F" w14:textId="2FF2A591" w:rsidR="00F27904" w:rsidRDefault="00F27904" w:rsidP="009E0992">
      <w:pPr>
        <w:pStyle w:val="JENUINormal"/>
        <w:ind w:firstLine="0"/>
      </w:pPr>
    </w:p>
    <w:p w14:paraId="0AC6691F" w14:textId="11C26497" w:rsidR="00DA2709" w:rsidRPr="00DA2709" w:rsidRDefault="00702133" w:rsidP="009E0992">
      <w:pPr>
        <w:pStyle w:val="JENUINormal"/>
        <w:ind w:firstLine="0"/>
      </w:pPr>
      <w:r>
        <w:t xml:space="preserve">   </w:t>
      </w:r>
      <w:r w:rsidR="00DA2709">
        <w:t xml:space="preserve">En la Tabla 1 el modelo con la mejor puntuación es el modelo con el periodo de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de 60</w:t>
      </w:r>
      <w:r>
        <w:t xml:space="preserve"> </w:t>
      </w:r>
      <w:r w:rsidR="00DA2709">
        <w:t>días</w:t>
      </w:r>
      <w:ins w:id="222" w:author="Victor" w:date="2022-07-29T07:55:00Z">
        <w:r w:rsidR="00A624F9">
          <w:t>,</w:t>
        </w:r>
      </w:ins>
      <w:r w:rsidR="00DA2709">
        <w:t xml:space="preserve"> ya que obtiene </w:t>
      </w:r>
      <w:del w:id="223" w:author="Victor" w:date="2022-07-29T07:55:00Z">
        <w:r w:rsidR="00DA2709" w:rsidDel="00A624F9">
          <w:delText>la menor puntuación</w:delText>
        </w:r>
      </w:del>
      <w:ins w:id="224" w:author="Victor" w:date="2022-07-29T07:55:00Z">
        <w:r w:rsidR="00A624F9">
          <w:t>los menores valores de RMSE y MAE</w:t>
        </w:r>
      </w:ins>
      <w:r w:rsidR="00DA2709">
        <w:t xml:space="preserve">. Sin </w:t>
      </w:r>
      <w:r w:rsidR="00716152">
        <w:t>embargo,</w:t>
      </w:r>
      <w:r w:rsidR="00DA2709">
        <w:t xml:space="preserve"> es la fase de</w:t>
      </w:r>
      <w:ins w:id="225" w:author="Victor" w:date="2022-07-29T07:55:00Z">
        <w:r w:rsidR="00A624F9">
          <w:t xml:space="preserve"> prueba</w:t>
        </w:r>
      </w:ins>
      <w:del w:id="226" w:author="Victor" w:date="2022-07-29T07:55:00Z">
        <w:r w:rsidR="00DA2709" w:rsidDel="00A624F9">
          <w:delText xml:space="preserve"> test</w:delText>
        </w:r>
      </w:del>
      <w:r w:rsidR="00DA2709">
        <w:t xml:space="preserve"> y al utilizar una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 xml:space="preserve">las neuronas pueden sobreajustarse con facilidad a medida que va aumentando el número de epochs, </w:t>
      </w:r>
      <w:del w:id="227" w:author="Victor" w:date="2022-07-29T07:55:00Z">
        <w:r w:rsidR="00DA2709" w:rsidDel="00A624F9">
          <w:delText xml:space="preserve">esto es </w:delText>
        </w:r>
      </w:del>
      <w:r w:rsidR="00DA2709">
        <w:t xml:space="preserve">debido a que al utilizar </w:t>
      </w:r>
      <w:r w:rsidR="00716152">
        <w:t xml:space="preserve">una </w:t>
      </w:r>
      <w:r w:rsidR="00956E76">
        <w:rPr>
          <w:i/>
          <w:iCs/>
        </w:rPr>
        <w:t>r</w:t>
      </w:r>
      <w:r w:rsidR="00956E76" w:rsidRPr="00956E76">
        <w:rPr>
          <w:i/>
          <w:iCs/>
        </w:rPr>
        <w:t xml:space="preserve">olling </w:t>
      </w:r>
      <w:r w:rsidR="00956E76">
        <w:rPr>
          <w:i/>
          <w:iCs/>
        </w:rPr>
        <w:t>w</w:t>
      </w:r>
      <w:r w:rsidR="00956E76" w:rsidRPr="00956E76">
        <w:rPr>
          <w:i/>
          <w:iCs/>
        </w:rPr>
        <w:t xml:space="preserve">indow </w:t>
      </w:r>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27961">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6E2EE2">
        <w:trPr>
          <w:trHeight w:val="227"/>
        </w:trPr>
        <w:tc>
          <w:tcPr>
            <w:tcW w:w="4145" w:type="dxa"/>
            <w:gridSpan w:val="5"/>
            <w:tcBorders>
              <w:top w:val="single" w:sz="12" w:space="0" w:color="auto"/>
            </w:tcBorders>
            <w:shd w:val="clear" w:color="auto" w:fill="auto"/>
            <w:vAlign w:val="bottom"/>
          </w:tcPr>
          <w:p w14:paraId="0645947F" w14:textId="1A0B0040" w:rsidR="00466761" w:rsidRPr="00927961" w:rsidRDefault="00A624F9" w:rsidP="00A624F9">
            <w:pPr>
              <w:pStyle w:val="JENUINormal"/>
              <w:ind w:firstLine="0"/>
              <w:rPr>
                <w:bCs/>
                <w:sz w:val="16"/>
                <w:szCs w:val="16"/>
                <w:lang w:val="es-ES_tradnl"/>
              </w:rPr>
            </w:pPr>
            <w:ins w:id="228" w:author="Victor" w:date="2022-07-29T07:55: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ins w:id="229" w:author="Victor" w:date="2022-07-29T07:56:00Z">
              <w:r>
                <w:rPr>
                  <w:bCs/>
                  <w:sz w:val="16"/>
                  <w:szCs w:val="16"/>
                  <w:lang w:val="es-ES_tradnl"/>
                </w:rPr>
                <w:t xml:space="preserve"> de las Ecuaciones (5) y (6), respectivamente,</w:t>
              </w:r>
            </w:ins>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r w:rsidR="00466761" w:rsidRPr="00A624F9">
              <w:rPr>
                <w:bCs/>
                <w:i/>
                <w:sz w:val="16"/>
                <w:szCs w:val="16"/>
                <w:lang w:val="es-ES_tradnl"/>
                <w:rPrChange w:id="230" w:author="Victor" w:date="2022-07-29T07:56:00Z">
                  <w:rPr>
                    <w:bCs/>
                    <w:sz w:val="16"/>
                    <w:szCs w:val="16"/>
                    <w:lang w:val="es-ES_tradnl"/>
                  </w:rPr>
                </w:rPrChange>
              </w:rPr>
              <w:t>rolling window</w:t>
            </w:r>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ins w:id="231" w:author="Victor" w:date="2022-07-29T07:56:00Z">
              <w:r>
                <w:rPr>
                  <w:bCs/>
                  <w:sz w:val="16"/>
                  <w:szCs w:val="16"/>
                  <w:lang w:val="es-ES_tradnl"/>
                </w:rPr>
                <w:t xml:space="preserve">de predicción </w:t>
              </w:r>
            </w:ins>
            <w:r w:rsidR="00466761">
              <w:rPr>
                <w:bCs/>
                <w:sz w:val="16"/>
                <w:szCs w:val="16"/>
                <w:lang w:val="es-ES_tradnl"/>
              </w:rPr>
              <w:t>y se comparan con el valor real utilizando estas dos medidas,</w:t>
            </w:r>
            <w:ins w:id="232" w:author="Victor" w:date="2022-07-29T07:56:00Z">
              <w:r>
                <w:rPr>
                  <w:bCs/>
                  <w:sz w:val="16"/>
                  <w:szCs w:val="16"/>
                  <w:lang w:val="es-ES_tradnl"/>
                </w:rPr>
                <w:t xml:space="preserve"> por lo que</w:t>
              </w:r>
            </w:ins>
            <w:r w:rsidR="00466761">
              <w:rPr>
                <w:bCs/>
                <w:sz w:val="16"/>
                <w:szCs w:val="16"/>
                <w:lang w:val="es-ES_tradnl"/>
              </w:rPr>
              <w:t xml:space="preserve"> cuanto menor es el error más precisa es la estimación. </w:t>
            </w:r>
            <w:ins w:id="233" w:author="Victor" w:date="2022-07-29T07:56:00Z">
              <w:r>
                <w:rPr>
                  <w:bCs/>
                  <w:sz w:val="16"/>
                  <w:szCs w:val="16"/>
                  <w:lang w:val="es-ES_tradnl"/>
                </w:rPr>
                <w:t>Se han señalado en n</w:t>
              </w:r>
            </w:ins>
            <w:ins w:id="234" w:author="Victor" w:date="2022-07-29T07:57:00Z">
              <w:r>
                <w:rPr>
                  <w:bCs/>
                  <w:sz w:val="16"/>
                  <w:szCs w:val="16"/>
                  <w:lang w:val="es-ES_tradnl"/>
                </w:rPr>
                <w:t>egrita los valores más bajos de</w:t>
              </w:r>
              <w:r w:rsidR="00F005B1">
                <w:rPr>
                  <w:bCs/>
                  <w:sz w:val="16"/>
                  <w:szCs w:val="16"/>
                  <w:lang w:val="es-ES_tradnl"/>
                </w:rPr>
                <w:t xml:space="preserve">l RMSE y </w:t>
              </w:r>
              <w:r>
                <w:rPr>
                  <w:bCs/>
                  <w:sz w:val="16"/>
                  <w:szCs w:val="16"/>
                  <w:lang w:val="es-ES_tradnl"/>
                </w:rPr>
                <w:t>MAE</w:t>
              </w:r>
            </w:ins>
            <w:del w:id="235" w:author="Victor" w:date="2022-07-29T07:57:00Z">
              <w:r w:rsidR="00466761" w:rsidDel="00A624F9">
                <w:rPr>
                  <w:bCs/>
                  <w:sz w:val="16"/>
                  <w:szCs w:val="16"/>
                  <w:lang w:val="es-ES_tradnl"/>
                </w:rPr>
                <w:delText>En este caso el score más bajo es el modelo con un periodo de 90 días</w:delText>
              </w:r>
            </w:del>
            <w:r w:rsidR="00466761">
              <w:rPr>
                <w:bCs/>
                <w:sz w:val="16"/>
                <w:szCs w:val="16"/>
                <w:lang w:val="es-ES_tradnl"/>
              </w:rPr>
              <w:t>.</w:t>
            </w:r>
          </w:p>
        </w:tc>
      </w:tr>
    </w:tbl>
    <w:p w14:paraId="09FACFC9" w14:textId="7601FFDF" w:rsidR="00906251" w:rsidRDefault="00906251" w:rsidP="009E0992">
      <w:pPr>
        <w:pStyle w:val="JENUINormal"/>
        <w:ind w:firstLine="0"/>
      </w:pPr>
    </w:p>
    <w:p w14:paraId="45C21482" w14:textId="741C2C68"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del w:id="236" w:author="Victor" w:date="2022-07-29T07:57:00Z">
        <w:r w:rsidR="0017164B" w:rsidDel="0079645B">
          <w:delText>ahora</w:delText>
        </w:r>
        <w:r w:rsidDel="0079645B">
          <w:delText xml:space="preserve"> </w:delText>
        </w:r>
      </w:del>
      <w:r>
        <w:t>han disparado sus errores de predicción</w:t>
      </w:r>
      <w:ins w:id="237" w:author="Victor" w:date="2022-07-29T07:58:00Z">
        <w:r w:rsidR="0079645B">
          <w:t xml:space="preserve"> en la muestra de validación</w:t>
        </w:r>
      </w:ins>
      <w:r>
        <w:t xml:space="preserve">. </w:t>
      </w:r>
      <w:r w:rsidR="00956E76">
        <w:t>Además,</w:t>
      </w:r>
      <w:r>
        <w:t xml:space="preserve"> el modelo con el per</w:t>
      </w:r>
      <w:ins w:id="238" w:author="Victor" w:date="2022-07-29T07:58:00Z">
        <w:r w:rsidR="0079645B">
          <w:t>i</w:t>
        </w:r>
      </w:ins>
      <w:del w:id="239" w:author="Victor" w:date="2022-07-29T07:58:00Z">
        <w:r w:rsidDel="0079645B">
          <w:delText>í</w:delText>
        </w:r>
      </w:del>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ins w:id="240" w:author="Victor" w:date="2022-07-29T07:58:00Z">
        <w:r w:rsidR="0079645B">
          <w:t>,</w:t>
        </w:r>
      </w:ins>
      <w:r w:rsidR="0017164B">
        <w:t xml:space="preserve"> tal y como demuestran las Tablas 1-2.</w:t>
      </w:r>
    </w:p>
    <w:p w14:paraId="33374AA5" w14:textId="5DD3B564" w:rsidR="002B2A30" w:rsidRDefault="002B2A30" w:rsidP="009E0992">
      <w:pPr>
        <w:pStyle w:val="JENUINormal"/>
        <w:ind w:firstLine="0"/>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Contraste de Diebold-Mariano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
      <w:tblGrid>
        <w:gridCol w:w="1381"/>
        <w:gridCol w:w="1382"/>
        <w:gridCol w:w="1382"/>
      </w:tblGrid>
      <w:tr w:rsidR="002B2A30" w:rsidRPr="006127A7" w14:paraId="60762170" w14:textId="77777777" w:rsidTr="00927961">
        <w:trPr>
          <w:trHeight w:val="127"/>
        </w:trPr>
        <w:tc>
          <w:tcPr>
            <w:tcW w:w="1381"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927961">
        <w:trPr>
          <w:trHeight w:val="266"/>
        </w:trPr>
        <w:tc>
          <w:tcPr>
            <w:tcW w:w="1381"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82"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82"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79645B">
              <w:rPr>
                <w:sz w:val="18"/>
                <w:szCs w:val="18"/>
                <w:vertAlign w:val="superscript"/>
                <w:rPrChange w:id="241" w:author="Victor" w:date="2022-07-29T08:00:00Z">
                  <w:rPr/>
                </w:rPrChange>
              </w:rPr>
              <w:t>***</w:t>
            </w:r>
          </w:p>
        </w:tc>
      </w:tr>
      <w:tr w:rsidR="002B2A30" w:rsidRPr="006127A7" w14:paraId="5AC321B7" w14:textId="77777777" w:rsidTr="00927961">
        <w:trPr>
          <w:trHeight w:val="227"/>
        </w:trPr>
        <w:tc>
          <w:tcPr>
            <w:tcW w:w="1381"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82"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82" w:type="dxa"/>
            <w:shd w:val="clear" w:color="auto" w:fill="auto"/>
            <w:vAlign w:val="bottom"/>
          </w:tcPr>
          <w:p w14:paraId="4F22043B" w14:textId="0C0CF65B" w:rsidR="002B2A30" w:rsidRPr="00A14AEF" w:rsidRDefault="00FA09DB" w:rsidP="00A82997">
            <w:pPr>
              <w:pStyle w:val="JENUINormal"/>
              <w:ind w:firstLine="0"/>
              <w:jc w:val="center"/>
            </w:pPr>
            <w:r>
              <w:t>&lt;0.01</w:t>
            </w:r>
            <w:ins w:id="242" w:author="Victor" w:date="2022-07-29T08:00:00Z">
              <w:r w:rsidR="0079645B" w:rsidRPr="00293D40">
                <w:rPr>
                  <w:sz w:val="18"/>
                  <w:szCs w:val="18"/>
                  <w:vertAlign w:val="superscript"/>
                </w:rPr>
                <w:t>***</w:t>
              </w:r>
            </w:ins>
            <w:del w:id="243" w:author="Victor" w:date="2022-07-29T08:00:00Z">
              <w:r w:rsidR="008732D7" w:rsidDel="0079645B">
                <w:delText>***</w:delText>
              </w:r>
            </w:del>
          </w:p>
        </w:tc>
      </w:tr>
      <w:tr w:rsidR="00FA09DB" w:rsidRPr="006127A7" w14:paraId="28663E4A" w14:textId="77777777" w:rsidTr="00927961">
        <w:trPr>
          <w:trHeight w:val="227"/>
        </w:trPr>
        <w:tc>
          <w:tcPr>
            <w:tcW w:w="1381"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82"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82" w:type="dxa"/>
            <w:tcBorders>
              <w:bottom w:val="single" w:sz="12" w:space="0" w:color="auto"/>
            </w:tcBorders>
            <w:shd w:val="clear" w:color="auto" w:fill="auto"/>
            <w:vAlign w:val="bottom"/>
          </w:tcPr>
          <w:p w14:paraId="24CB5AC7" w14:textId="6B3F138E" w:rsidR="00FA09DB" w:rsidRDefault="00FA09DB" w:rsidP="00A82997">
            <w:pPr>
              <w:pStyle w:val="JENUINormal"/>
              <w:ind w:firstLine="0"/>
              <w:jc w:val="center"/>
            </w:pPr>
            <w:r>
              <w:t>&lt;0.01</w:t>
            </w:r>
            <w:ins w:id="244" w:author="Victor" w:date="2022-07-29T08:00:00Z">
              <w:r w:rsidR="0079645B" w:rsidRPr="00293D40">
                <w:rPr>
                  <w:sz w:val="18"/>
                  <w:szCs w:val="18"/>
                  <w:vertAlign w:val="superscript"/>
                </w:rPr>
                <w:t>***</w:t>
              </w:r>
            </w:ins>
            <w:del w:id="245" w:author="Victor" w:date="2022-07-29T08:00:00Z">
              <w:r w:rsidR="008732D7" w:rsidDel="0079645B">
                <w:delText>***</w:delText>
              </w:r>
            </w:del>
          </w:p>
        </w:tc>
      </w:tr>
      <w:tr w:rsidR="0065629A" w:rsidRPr="006127A7" w14:paraId="3F29365F" w14:textId="77777777" w:rsidTr="006E2EE2">
        <w:trPr>
          <w:trHeight w:val="227"/>
        </w:trPr>
        <w:tc>
          <w:tcPr>
            <w:tcW w:w="4145" w:type="dxa"/>
            <w:gridSpan w:val="3"/>
            <w:tcBorders>
              <w:top w:val="single" w:sz="12" w:space="0" w:color="auto"/>
            </w:tcBorders>
            <w:shd w:val="clear" w:color="auto" w:fill="auto"/>
            <w:vAlign w:val="bottom"/>
          </w:tcPr>
          <w:p w14:paraId="60232401" w14:textId="47F65C59" w:rsidR="0065629A" w:rsidRDefault="0079645B" w:rsidP="00927961">
            <w:pPr>
              <w:pStyle w:val="JENUINormal"/>
              <w:ind w:firstLine="0"/>
            </w:pPr>
            <w:ins w:id="246" w:author="Victor" w:date="2022-07-29T07:58:00Z">
              <w:r>
                <w:rPr>
                  <w:bCs/>
                  <w:sz w:val="16"/>
                  <w:szCs w:val="16"/>
                  <w:lang w:val="es-ES_tradnl"/>
                </w:rPr>
                <w:t xml:space="preserve">Notas: </w:t>
              </w:r>
            </w:ins>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ins w:id="247" w:author="Victor" w:date="2022-07-29T07:59:00Z">
              <w:r>
                <w:rPr>
                  <w:bCs/>
                  <w:sz w:val="16"/>
                  <w:szCs w:val="16"/>
                  <w:lang w:val="es-ES_tradnl"/>
                </w:rPr>
                <w:t xml:space="preserve"> (DM)</w:t>
              </w:r>
            </w:ins>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ins w:id="248" w:author="Victor" w:date="2022-07-29T07:59:00Z">
              <w:r>
                <w:rPr>
                  <w:bCs/>
                  <w:iCs/>
                  <w:sz w:val="16"/>
                  <w:szCs w:val="16"/>
                  <w:lang w:val="es-ES_tradnl"/>
                </w:rPr>
                <w:t>de Diebold-Mariano</w:t>
              </w:r>
            </w:ins>
            <w:del w:id="249" w:author="Victor" w:date="2022-07-29T07:58:00Z">
              <w:r w:rsidR="0065629A" w:rsidRPr="00142903" w:rsidDel="0079645B">
                <w:rPr>
                  <w:bCs/>
                  <w:i/>
                  <w:iCs/>
                  <w:sz w:val="16"/>
                  <w:szCs w:val="16"/>
                  <w:lang w:val="es-ES_tradnl"/>
                </w:rPr>
                <w:delText>D</w:delText>
              </w:r>
              <w:r w:rsidR="00E33589" w:rsidDel="0079645B">
                <w:rPr>
                  <w:bCs/>
                  <w:i/>
                  <w:iCs/>
                  <w:sz w:val="16"/>
                  <w:szCs w:val="16"/>
                  <w:lang w:val="es-ES_tradnl"/>
                </w:rPr>
                <w:delText>M</w:delText>
              </w:r>
            </w:del>
            <w:ins w:id="250" w:author="Victor" w:date="2022-07-29T07:58:00Z">
              <w:r>
                <w:rPr>
                  <w:bCs/>
                  <w:i/>
                  <w:iCs/>
                  <w:sz w:val="16"/>
                  <w:szCs w:val="16"/>
                  <w:lang w:val="es-ES_tradnl"/>
                </w:rPr>
                <w:t xml:space="preserve"> </w:t>
              </w:r>
            </w:ins>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ins w:id="251" w:author="Victor" w:date="2022-07-29T08:00:00Z">
              <w:r>
                <w:rPr>
                  <w:bCs/>
                  <w:sz w:val="16"/>
                  <w:szCs w:val="16"/>
                  <w:lang w:val="es-ES_tradnl"/>
                </w:rPr>
                <w:t>&lt;&lt;</w:t>
              </w:r>
              <w:r w:rsidRPr="0079645B">
                <w:rPr>
                  <w:sz w:val="16"/>
                  <w:szCs w:val="16"/>
                  <w:vertAlign w:val="superscript"/>
                  <w:rPrChange w:id="252" w:author="Victor" w:date="2022-07-29T08:00:00Z">
                    <w:rPr>
                      <w:sz w:val="18"/>
                      <w:szCs w:val="18"/>
                      <w:vertAlign w:val="superscript"/>
                    </w:rPr>
                  </w:rPrChange>
                </w:rPr>
                <w:t>***</w:t>
              </w:r>
            </w:ins>
            <w:del w:id="253" w:author="Victor" w:date="2022-07-29T08:00:00Z">
              <w:r w:rsidR="008732D7" w:rsidDel="0079645B">
                <w:rPr>
                  <w:bCs/>
                  <w:sz w:val="16"/>
                  <w:szCs w:val="16"/>
                  <w:lang w:val="es-ES_tradnl"/>
                </w:rPr>
                <w:delText xml:space="preserve">*** </w:delText>
              </w:r>
            </w:del>
            <w:ins w:id="254" w:author="Victor" w:date="2022-07-29T08:00:00Z">
              <w:r>
                <w:rPr>
                  <w:bCs/>
                  <w:sz w:val="16"/>
                  <w:szCs w:val="16"/>
                  <w:lang w:val="es-ES_tradnl"/>
                </w:rPr>
                <w:t xml:space="preserve">&gt;&gt; </w:t>
              </w:r>
            </w:ins>
            <w:r w:rsidR="008732D7">
              <w:rPr>
                <w:bCs/>
                <w:sz w:val="16"/>
                <w:szCs w:val="16"/>
                <w:lang w:val="es-ES_tradnl"/>
              </w:rPr>
              <w:t>indican un rechazo</w:t>
            </w:r>
            <w:ins w:id="255" w:author="Victor" w:date="2022-07-29T07:59:00Z">
              <w:r>
                <w:rPr>
                  <w:bCs/>
                  <w:sz w:val="16"/>
                  <w:szCs w:val="16"/>
                  <w:lang w:val="es-ES_tradnl"/>
                </w:rPr>
                <w:t xml:space="preserve"> de</w:t>
              </w:r>
            </w:ins>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ins w:id="256" w:author="Victor" w:date="2022-07-29T07:59:00Z">
              <w:r>
                <w:rPr>
                  <w:sz w:val="16"/>
                </w:rPr>
                <w:t xml:space="preserve"> </w:t>
              </w:r>
            </w:ins>
            <w:r w:rsidR="008732D7">
              <w:rPr>
                <w:sz w:val="16"/>
              </w:rPr>
              <w:t>% de significación.</w:t>
            </w:r>
          </w:p>
        </w:tc>
      </w:tr>
    </w:tbl>
    <w:p w14:paraId="265C23A8" w14:textId="77777777" w:rsidR="00AA7F03" w:rsidRDefault="00AA7F03" w:rsidP="009E0992">
      <w:pPr>
        <w:pStyle w:val="JENUINormal"/>
        <w:ind w:firstLine="0"/>
      </w:pPr>
    </w:p>
    <w:p w14:paraId="1DE2B18B" w14:textId="78E69403" w:rsidR="002B2A30" w:rsidRPr="00F27904" w:rsidRDefault="00AA7F03" w:rsidP="009E0992">
      <w:pPr>
        <w:pStyle w:val="JENUINormal"/>
        <w:ind w:firstLine="0"/>
      </w:pPr>
      <w:r>
        <w:t xml:space="preserve">   </w:t>
      </w:r>
      <w:r w:rsidR="00BD276D">
        <w:t xml:space="preserve">La </w:t>
      </w:r>
      <w:r w:rsidR="00CE408F">
        <w:t>T</w:t>
      </w:r>
      <w:r w:rsidR="00BD276D">
        <w:t xml:space="preserve">abla 3 </w:t>
      </w:r>
      <w:ins w:id="257" w:author="Victor" w:date="2022-07-29T08:02:00Z">
        <w:r w:rsidR="00206ADB">
          <w:t xml:space="preserve">muestra los resultados del contraste de </w:t>
        </w:r>
        <w:r w:rsidR="00B03D09">
          <w:t xml:space="preserve">Diebold-Mariano </w:t>
        </w:r>
        <w:r w:rsidR="00B03D09">
          <w:fldChar w:fldCharType="begin"/>
        </w:r>
        <w:r w:rsidR="00B03D0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B03D09" w:rsidRPr="00542947">
          <w:t>[9]</w:t>
        </w:r>
        <w:r w:rsidR="00B03D09">
          <w:fldChar w:fldCharType="end"/>
        </w:r>
        <w:r w:rsidR="00B03D09">
          <w:t>, definido en la Subs</w:t>
        </w:r>
      </w:ins>
      <w:ins w:id="258" w:author="Victor" w:date="2022-07-29T08:03:00Z">
        <w:r w:rsidR="00B03D09">
          <w:t xml:space="preserve">ección 2.7, </w:t>
        </w:r>
        <w:r w:rsidR="000F0AC8">
          <w:t>de la hipótesis nula de que los errores de predicción del modelo de 90 días son iguales al modelo de comparación</w:t>
        </w:r>
      </w:ins>
      <w:ins w:id="259" w:author="Victor" w:date="2022-07-29T08:04:00Z">
        <w:r w:rsidR="000F0AC8">
          <w:t xml:space="preserve"> –30, 60 o 120 días– frente a la hipótesis alternativa de que el modelo de 90 días tiene un error de predicción inferior. La Tabla 3 </w:t>
        </w:r>
      </w:ins>
      <w:ins w:id="260" w:author="Victor" w:date="2022-07-29T08:01:00Z">
        <w:r w:rsidR="00206ADB">
          <w:t>de</w:t>
        </w:r>
      </w:ins>
      <w:del w:id="261" w:author="Victor" w:date="2022-07-29T08:01:00Z">
        <w:r w:rsidR="007064C0" w:rsidDel="00206ADB">
          <w:delText xml:space="preserve">contrasta </w:delText>
        </w:r>
      </w:del>
      <w:ins w:id="262" w:author="Victor" w:date="2022-07-29T08:01:00Z">
        <w:r w:rsidR="00206ADB">
          <w:t xml:space="preserve">muestra </w:t>
        </w:r>
      </w:ins>
      <w:r w:rsidR="00BD276D">
        <w:t xml:space="preserve">que </w:t>
      </w:r>
      <w:r w:rsidR="00E43A69">
        <w:t xml:space="preserve">los </w:t>
      </w:r>
      <w:del w:id="263" w:author="Victor" w:date="2022-07-29T08:05:00Z">
        <w:r w:rsidR="007064C0" w:rsidDel="000F0AC8">
          <w:delText xml:space="preserve">otros </w:delText>
        </w:r>
      </w:del>
      <w:ins w:id="264" w:author="Victor" w:date="2022-07-29T08:05:00Z">
        <w:r w:rsidR="000F0AC8">
          <w:t xml:space="preserve">demás </w:t>
        </w:r>
      </w:ins>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del w:id="265" w:author="Victor" w:date="2022-07-29T08:01:00Z">
        <w:r w:rsidR="00BD276D" w:rsidDel="00206ADB">
          <w:delText xml:space="preserve"> al</w:delText>
        </w:r>
      </w:del>
      <w:ins w:id="266" w:author="Victor" w:date="2022-07-29T08:01:00Z">
        <w:r w:rsidR="00206ADB">
          <w:t>, porque se rechaza la</w:t>
        </w:r>
      </w:ins>
      <w:r w:rsidR="00BD276D">
        <w:t xml:space="preserve"> </w:t>
      </w:r>
      <w:del w:id="267" w:author="Victor" w:date="2022-07-29T08:05:00Z">
        <w:r w:rsidR="00BD276D" w:rsidDel="000F0AC8">
          <w:delText xml:space="preserve">rechazar </w:delText>
        </w:r>
        <w:r w:rsidR="00E43A69" w:rsidDel="000F0AC8">
          <w:delText xml:space="preserve">la </w:delText>
        </w:r>
      </w:del>
      <w:r w:rsidR="00E43A69">
        <w:t>hipótesis nula</w:t>
      </w:r>
      <w:r w:rsidR="00BD276D">
        <w:t xml:space="preserve"> al 1</w:t>
      </w:r>
      <w:r>
        <w:t xml:space="preserve"> </w:t>
      </w:r>
      <w:r w:rsidR="00BD276D">
        <w:t xml:space="preserve">% </w:t>
      </w:r>
      <w:ins w:id="268" w:author="Victor" w:date="2022-07-29T08:05:00Z">
        <w:r w:rsidR="000F0AC8">
          <w:t>de significación, para cada uno de los tres modelos de comparación. Por lo tanto</w:t>
        </w:r>
      </w:ins>
      <w:r w:rsidR="003514BB">
        <w:t xml:space="preserve">, </w:t>
      </w:r>
      <w:del w:id="269" w:author="Victor" w:date="2022-07-29T08:05:00Z">
        <w:r w:rsidR="003514BB" w:rsidDel="000F0AC8">
          <w:delText xml:space="preserve">lo cual significa que </w:delText>
        </w:r>
      </w:del>
      <w:r w:rsidR="003514BB">
        <w:t>el modelo con el período de 90 días predice mejor que el resto</w:t>
      </w:r>
      <w:ins w:id="270" w:author="Victor" w:date="2022-07-29T08:05:00Z">
        <w:r w:rsidR="000F0AC8">
          <w:t xml:space="preserve"> al 1 % de significación</w:t>
        </w:r>
      </w:ins>
      <w:r w:rsidR="00CE408F">
        <w:t>.</w:t>
      </w:r>
    </w:p>
    <w:p w14:paraId="29FBD583" w14:textId="7BEE29F7" w:rsidR="002945D0" w:rsidRPr="003057F6" w:rsidRDefault="001E2A01" w:rsidP="003057F6">
      <w:pPr>
        <w:pStyle w:val="JENUITtulo1"/>
      </w:pPr>
      <w:r>
        <w:t>Conclusiones</w:t>
      </w:r>
    </w:p>
    <w:p w14:paraId="5FBCA5DE" w14:textId="77777777" w:rsidR="007D5BCC" w:rsidRDefault="00F24B5A" w:rsidP="007D5BCC">
      <w:pPr>
        <w:pStyle w:val="JENUINormal"/>
        <w:rPr>
          <w:ins w:id="271" w:author="Daniel Ramos Hoogwout" w:date="2022-08-02T13:14:00Z"/>
          <w:kern w:val="2"/>
        </w:rPr>
      </w:pPr>
      <w:del w:id="272" w:author="Daniel Ramos Hoogwout" w:date="2022-08-02T13:15:00Z">
        <w:r w:rsidDel="007D5BCC">
          <w:delText>Este trabajo analiza</w:delText>
        </w:r>
        <w:r w:rsidR="003057F6" w:rsidDel="007D5BCC">
          <w:delText xml:space="preserve"> si el u</w:delText>
        </w:r>
      </w:del>
      <w:del w:id="273" w:author="Daniel Ramos Hoogwout" w:date="2022-08-02T13:14:00Z">
        <w:r w:rsidR="003057F6" w:rsidDel="007D5BCC">
          <w:delText>so d</w:delText>
        </w:r>
      </w:del>
      <w:ins w:id="274" w:author="Daniel Ramos Hoogwout" w:date="2022-08-02T13:14:00Z">
        <w:r w:rsidR="007D5BCC">
          <w:t>Las criptomonedas son activos que no están regulados ni controlados por ninguna institución, tampoco requieren de intermediaros y esto hace que el tiempo de transacción sea mucho más reducido respecto al sistema bancario.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 tal y como también se hace con índices bursátiles.</w:t>
        </w:r>
      </w:ins>
    </w:p>
    <w:p w14:paraId="63341208" w14:textId="77777777" w:rsidR="007D5BCC" w:rsidRDefault="007D5BCC" w:rsidP="007D5BCC">
      <w:pPr>
        <w:pStyle w:val="JENUINormal"/>
        <w:rPr>
          <w:ins w:id="275" w:author="Daniel Ramos Hoogwout" w:date="2022-08-02T13:14:00Z"/>
        </w:rPr>
      </w:pPr>
      <w:ins w:id="276" w:author="Daniel Ramos Hoogwout" w:date="2022-08-02T13:14:00Z">
        <w:r>
          <w:t xml:space="preserve">En este análisis se han utilizado los precios de apertura y cierre del Bitcoin para intentar predecir su precio futuro mediante redes neuronales recurrentes (RNR), en concreto, </w:t>
        </w:r>
        <w:r>
          <w:rPr>
            <w:i/>
            <w:iCs/>
          </w:rPr>
          <w:t>Long Short-Term</w:t>
        </w:r>
        <w:r>
          <w:t xml:space="preserve"> Memory (LSTM), uno de los algoritmos de </w:t>
        </w:r>
        <w:r>
          <w:rPr>
            <w:i/>
            <w:iCs/>
          </w:rPr>
          <w:t>deep learning</w:t>
        </w:r>
        <w:r>
          <w:t xml:space="preserve"> más avanzados que existen que gracias a su celda de memoria permiten almacenar información del pasado para hacer predicciones más precisas. </w:t>
        </w:r>
      </w:ins>
    </w:p>
    <w:p w14:paraId="5FA4BBAF" w14:textId="77777777" w:rsidR="007D5BCC" w:rsidRDefault="007D5BCC" w:rsidP="007D5BCC">
      <w:pPr>
        <w:pStyle w:val="JENUINormal"/>
        <w:rPr>
          <w:ins w:id="277" w:author="Daniel Ramos Hoogwout" w:date="2022-08-02T13:14:00Z"/>
        </w:rPr>
      </w:pPr>
      <w:ins w:id="278" w:author="Daniel Ramos Hoogwout" w:date="2022-08-02T13:14:00Z">
        <w:r>
          <w:t xml:space="preserve">Se ha construido una red con cuatro capas de entrada constituidas con 50 neuronas cada uno e intercaladas con capas de </w:t>
        </w:r>
        <w:r w:rsidRPr="007D5BCC">
          <w:rPr>
            <w:i/>
            <w:iCs/>
            <w:rPrChange w:id="279" w:author="Daniel Ramos Hoogwout" w:date="2022-08-02T13:15:00Z">
              <w:rPr/>
            </w:rPrChange>
          </w:rPr>
          <w:t>dropout</w:t>
        </w:r>
        <w:r>
          <w:t xml:space="preserve"> para evitar el sobreajuste. Este tipo de estructura ofrece una elevada dimensionalidad que ayuda a captar relaciones entre </w:t>
        </w:r>
        <w:r>
          <w:lastRenderedPageBreak/>
          <w:t xml:space="preserve">precios más complejas. Se ha escogido un </w:t>
        </w:r>
        <w:r w:rsidRPr="007D5BCC">
          <w:rPr>
            <w:i/>
            <w:iCs/>
            <w:rPrChange w:id="280" w:author="Daniel Ramos Hoogwout" w:date="2022-08-02T13:15:00Z">
              <w:rPr/>
            </w:rPrChange>
          </w:rPr>
          <w:t>batch size</w:t>
        </w:r>
        <w:r>
          <w:t xml:space="preserve"> de 32 así el proceso converge rápidamente para el coste computacional que supone, también se ha escogido un máximo de 100 </w:t>
        </w:r>
        <w:r w:rsidRPr="007D5BCC">
          <w:rPr>
            <w:i/>
            <w:iCs/>
            <w:rPrChange w:id="281" w:author="Daniel Ramos Hoogwout" w:date="2022-08-02T13:15:00Z">
              <w:rPr/>
            </w:rPrChange>
          </w:rPr>
          <w:t>epochs</w:t>
        </w:r>
        <w:r>
          <w:t xml:space="preserve"> con una paciencia de 10% para evitar sobre ajustar el modelo. </w:t>
        </w:r>
      </w:ins>
    </w:p>
    <w:p w14:paraId="4DC10F4D" w14:textId="77777777" w:rsidR="007D5BCC" w:rsidRDefault="007D5BCC" w:rsidP="007D5BCC">
      <w:pPr>
        <w:pStyle w:val="JENUINormal"/>
        <w:rPr>
          <w:ins w:id="282" w:author="Daniel Ramos Hoogwout" w:date="2022-08-02T13:14:00Z"/>
        </w:rPr>
      </w:pPr>
      <w:ins w:id="283" w:author="Daniel Ramos Hoogwout" w:date="2022-08-02T13:14:00Z">
        <w:r>
          <w:t xml:space="preserve">Por último, se han seleccionado cuatro tamaños de </w:t>
        </w:r>
        <w:r w:rsidRPr="007D5BCC">
          <w:rPr>
            <w:i/>
            <w:iCs/>
            <w:rPrChange w:id="284" w:author="Daniel Ramos Hoogwout" w:date="2022-08-02T13:15:00Z">
              <w:rPr/>
            </w:rPrChange>
          </w:rPr>
          <w:t>Rolling window</w:t>
        </w:r>
        <w:r>
          <w:t>, en concreto: 30, 60, 90 y 120 días y se han puntuado los modelos según las medidas de MAE y RMSE donde se ha podido observar que el modelo que mejor puntuación obtenía en la fase de validación era el de 90 días. En última instancia se ha utilizado el contraste de Diebold-Mariano confirmando que este modelo predecía mejor que el resto.</w:t>
        </w:r>
      </w:ins>
    </w:p>
    <w:p w14:paraId="0274D7F1" w14:textId="77777777" w:rsidR="007D5BCC" w:rsidRDefault="007D5BCC" w:rsidP="007D5BCC">
      <w:pPr>
        <w:pStyle w:val="JENUINormal"/>
        <w:rPr>
          <w:ins w:id="285" w:author="Daniel Ramos Hoogwout" w:date="2022-08-02T13:14:00Z"/>
        </w:rPr>
      </w:pPr>
      <w:ins w:id="286" w:author="Daniel Ramos Hoogwout" w:date="2022-08-02T13:14:00Z">
        <w:r>
          <w:t>Este análisis abre las puertas a futuras investigaciones a la hora de realizar predicciones sobre el precio de las criptomonedas mediante redes LSTM ya que se ha demostrado que son aptas para predecir el precio futuro haciendo uso del precio de apertura y cierre pasados. Sería interesante la adición de índices bursátiles u otros indicadores que puedan ayudar a detectar cambios en el precio mejorando así la capacidad predictiva de la red.</w:t>
        </w:r>
      </w:ins>
    </w:p>
    <w:p w14:paraId="5E5472A2" w14:textId="64EEE494" w:rsidR="003057F6" w:rsidDel="007D5BCC" w:rsidRDefault="003057F6" w:rsidP="007D5BCC">
      <w:pPr>
        <w:pStyle w:val="JENUINormal"/>
        <w:rPr>
          <w:del w:id="287" w:author="Daniel Ramos Hoogwout" w:date="2022-08-02T13:14:00Z"/>
        </w:rPr>
      </w:pPr>
      <w:del w:id="288" w:author="Daniel Ramos Hoogwout" w:date="2022-08-02T13:14:00Z">
        <w:r w:rsidDel="007D5BCC">
          <w:delText xml:space="preserve">e redes neuronales recurrentes, en concreto, LSTM </w:delText>
        </w:r>
        <w:r w:rsidR="00F24B5A" w:rsidDel="007D5BCC">
          <w:delText xml:space="preserve">es </w:delText>
        </w:r>
        <w:r w:rsidDel="007D5BCC">
          <w:delText xml:space="preserve">útil a la hora de predecir el precio de apertura de la criptomoneda por excelencia, Bitcoin. </w:delText>
        </w:r>
      </w:del>
    </w:p>
    <w:p w14:paraId="3BC3F827" w14:textId="77777777" w:rsidR="007D5BCC" w:rsidRDefault="007D5BCC" w:rsidP="007D5BCC">
      <w:pPr>
        <w:pStyle w:val="JENUINormal"/>
        <w:rPr>
          <w:ins w:id="289" w:author="Daniel Ramos Hoogwout" w:date="2022-08-02T13:14:00Z"/>
        </w:rPr>
      </w:pPr>
    </w:p>
    <w:p w14:paraId="73AA19A3" w14:textId="6726F38C" w:rsidR="003057F6" w:rsidDel="007D5BCC" w:rsidRDefault="00F24B5A">
      <w:pPr>
        <w:pStyle w:val="JENUITtulo1"/>
        <w:tabs>
          <w:tab w:val="clear" w:pos="360"/>
        </w:tabs>
        <w:rPr>
          <w:del w:id="290" w:author="Daniel Ramos Hoogwout" w:date="2022-08-02T13:14:00Z"/>
        </w:rPr>
        <w:pPrChange w:id="291" w:author="Daniel Ramos Hoogwout" w:date="2022-08-02T13:14:00Z">
          <w:pPr>
            <w:pStyle w:val="JENUINormal"/>
          </w:pPr>
        </w:pPrChange>
      </w:pPr>
      <w:del w:id="292" w:author="Daniel Ramos Hoogwout" w:date="2022-08-02T13:14:00Z">
        <w:r w:rsidDel="007D5BCC">
          <w:delText>Se</w:delText>
        </w:r>
        <w:r w:rsidR="003057F6" w:rsidDel="007D5BCC">
          <w:delText xml:space="preserve"> ha entrenado y evolucionado un modelo haciendo uso de las mejores prácticas, optimización de hiperparámetros y mejor arquitectura para obtener un modelo que predice el precio del bitcoin con el mejor ajuste posible.</w:delText>
        </w:r>
      </w:del>
    </w:p>
    <w:p w14:paraId="12A98BD4" w14:textId="026352CD" w:rsidR="003057F6" w:rsidDel="007D5BCC" w:rsidRDefault="003057F6">
      <w:pPr>
        <w:pStyle w:val="JENUITtulo1"/>
        <w:tabs>
          <w:tab w:val="clear" w:pos="360"/>
        </w:tabs>
        <w:rPr>
          <w:del w:id="293" w:author="Daniel Ramos Hoogwout" w:date="2022-08-02T13:14:00Z"/>
        </w:rPr>
        <w:pPrChange w:id="294" w:author="Daniel Ramos Hoogwout" w:date="2022-08-02T13:14:00Z">
          <w:pPr>
            <w:pStyle w:val="JENUINormal"/>
          </w:pPr>
        </w:pPrChange>
      </w:pPr>
      <w:del w:id="295" w:author="Daniel Ramos Hoogwout" w:date="2022-08-02T13:14:00Z">
        <w:r w:rsidDel="007D5BCC">
          <w:delText>De estos resultados obtenidos se puede concluir que precio del bitcoin es predecible en mayor o menor medida por una LSTM por lo que se abre la veda a nuevos estudios utilizando este tipo de redes neuronales para hacer predicciones.</w:delText>
        </w:r>
      </w:del>
    </w:p>
    <w:p w14:paraId="1B0E175F" w14:textId="102058D7" w:rsidR="003057F6" w:rsidDel="007D5BCC" w:rsidRDefault="003057F6">
      <w:pPr>
        <w:pStyle w:val="JENUITtulo1"/>
        <w:tabs>
          <w:tab w:val="clear" w:pos="360"/>
        </w:tabs>
        <w:rPr>
          <w:del w:id="296" w:author="Daniel Ramos Hoogwout" w:date="2022-08-02T13:14:00Z"/>
        </w:rPr>
        <w:pPrChange w:id="297" w:author="Daniel Ramos Hoogwout" w:date="2022-08-02T13:14:00Z">
          <w:pPr>
            <w:pStyle w:val="JENUINormal"/>
          </w:pPr>
        </w:pPrChange>
      </w:pPr>
      <w:del w:id="298" w:author="Daniel Ramos Hoogwout" w:date="2022-08-02T13:14:00Z">
        <w:r w:rsidDel="007D5BCC">
          <w:delText xml:space="preserve">El modelo puede optimizarse más </w:delText>
        </w:r>
        <w:r w:rsidR="007A01AF" w:rsidDel="007D5BCC">
          <w:delText>aun</w:delText>
        </w:r>
        <w:r w:rsidDel="007D5BCC">
          <w:delTex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delText>
        </w:r>
      </w:del>
    </w:p>
    <w:p w14:paraId="7AC9F627" w14:textId="38BAA4DE" w:rsidR="004A1626" w:rsidDel="007D5BCC" w:rsidRDefault="003057F6">
      <w:pPr>
        <w:pStyle w:val="JENUITtulo1"/>
        <w:tabs>
          <w:tab w:val="clear" w:pos="360"/>
        </w:tabs>
        <w:rPr>
          <w:del w:id="299" w:author="Daniel Ramos Hoogwout" w:date="2022-08-02T13:14:00Z"/>
        </w:rPr>
        <w:pPrChange w:id="300" w:author="Daniel Ramos Hoogwout" w:date="2022-08-02T13:14:00Z">
          <w:pPr>
            <w:pStyle w:val="JENUINormal"/>
          </w:pPr>
        </w:pPrChange>
      </w:pPr>
      <w:del w:id="301" w:author="Daniel Ramos Hoogwout" w:date="2022-08-02T13:14:00Z">
        <w:r w:rsidDel="007D5BCC">
          <w:delTex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delText>
        </w:r>
      </w:del>
    </w:p>
    <w:p w14:paraId="4C8D021B" w14:textId="3646389A" w:rsidR="003057F6" w:rsidDel="007D5BCC" w:rsidRDefault="003057F6">
      <w:pPr>
        <w:pStyle w:val="JENUITtulo1"/>
        <w:tabs>
          <w:tab w:val="clear" w:pos="360"/>
        </w:tabs>
        <w:rPr>
          <w:del w:id="302" w:author="Daniel Ramos Hoogwout" w:date="2022-08-02T13:14:00Z"/>
        </w:rPr>
        <w:pPrChange w:id="303" w:author="Daniel Ramos Hoogwout" w:date="2022-08-02T13:14:00Z">
          <w:pPr>
            <w:pStyle w:val="JENUINormal"/>
          </w:pPr>
        </w:pPrChange>
      </w:pPr>
      <w:del w:id="304" w:author="Daniel Ramos Hoogwout" w:date="2022-08-02T13:14:00Z">
        <w:r w:rsidDel="007D5BCC">
          <w:delText xml:space="preserve">Aunque en este estudio se haya introducido sin </w:delText>
        </w:r>
        <w:r w:rsidR="00D84887" w:rsidDel="007D5BCC">
          <w:delText>éxito</w:delText>
        </w:r>
        <w:r w:rsidDel="007D5BCC">
          <w:delText xml:space="preserve"> un índice bursátil, en un futuro puede ser interesante la adicción de este tipo de activos</w:delText>
        </w:r>
        <w:r w:rsidR="00D84887" w:rsidDel="007D5BCC">
          <w:delText>,</w:delText>
        </w:r>
        <w:r w:rsidDel="007D5BCC">
          <w:delText xml:space="preserve"> ya que las criptomonedas están ganando popularidad y por ello cada vez tienen comportamientos más parecidos a los de un índice bursátil.</w:delText>
        </w:r>
      </w:del>
    </w:p>
    <w:p w14:paraId="03A8A193" w14:textId="3AF4E331" w:rsidR="003057F6" w:rsidRPr="00E24E85" w:rsidDel="007D5BCC" w:rsidRDefault="003057F6">
      <w:pPr>
        <w:pStyle w:val="JENUITtulo1"/>
        <w:tabs>
          <w:tab w:val="clear" w:pos="360"/>
        </w:tabs>
        <w:rPr>
          <w:del w:id="305" w:author="Daniel Ramos Hoogwout" w:date="2022-08-02T13:14:00Z"/>
        </w:rPr>
        <w:pPrChange w:id="306" w:author="Daniel Ramos Hoogwout" w:date="2022-08-02T13:14:00Z">
          <w:pPr>
            <w:pStyle w:val="JENUINormal"/>
          </w:pPr>
        </w:pPrChange>
      </w:pPr>
      <w:del w:id="307" w:author="Daniel Ramos Hoogwout" w:date="2022-08-02T13:14:00Z">
        <w:r w:rsidDel="007D5BCC">
          <w:delText>Por último, recordar que las redes neuronales, en concreto, las redes neuronales recurrentes son muy complejas y si no te tiene especial cuidado con la elección de hiperparámetros, como</w:delText>
        </w:r>
        <w:r w:rsidR="00D84887" w:rsidDel="007D5BCC">
          <w:delText>,</w:delText>
        </w:r>
        <w:r w:rsidDel="007D5BCC">
          <w:delText xml:space="preserve"> por ejemplo, un número excesivo de </w:delText>
        </w:r>
        <w:r w:rsidRPr="007D5BCC" w:rsidDel="007D5BCC">
          <w:rPr>
            <w:rPrChange w:id="308" w:author="Daniel Ramos Hoogwout" w:date="2022-08-02T13:14:00Z">
              <w:rPr>
                <w:i/>
              </w:rPr>
            </w:rPrChange>
          </w:rPr>
          <w:delText>epochs</w:delText>
        </w:r>
        <w:r w:rsidR="00D84887" w:rsidDel="007D5BCC">
          <w:delText>,</w:delText>
        </w:r>
        <w:r w:rsidDel="007D5BCC">
          <w:delText xml:space="preserve"> el </w:delText>
        </w:r>
        <w:r w:rsidR="00D84887" w:rsidDel="007D5BCC">
          <w:delText>sobreajuste</w:delText>
        </w:r>
        <w:r w:rsidDel="007D5BCC">
          <w:delText xml:space="preserve"> ocurre increíblemente rápido</w:delText>
        </w:r>
        <w:r w:rsidR="00D84887" w:rsidDel="007D5BCC">
          <w:delText>. De ahí</w:delText>
        </w:r>
        <w:r w:rsidDel="007D5BCC">
          <w:delText xml:space="preserve"> que</w:delText>
        </w:r>
        <w:r w:rsidR="00D84887" w:rsidDel="007D5BCC">
          <w:delText xml:space="preserve"> hay que</w:delText>
        </w:r>
        <w:r w:rsidDel="007D5BCC">
          <w:delText xml:space="preserve"> tener un especial cuidado y conocimiento a </w:delText>
        </w:r>
      </w:del>
      <w:del w:id="309" w:author="Daniel Ramos Hoogwout" w:date="2022-08-02T13:13:00Z">
        <w:r w:rsidDel="007D5BCC">
          <w:delText>la hora de entrenar redes neuronales</w:delText>
        </w:r>
        <w:r w:rsidR="00D84887" w:rsidDel="007D5BCC">
          <w:delText>,</w:delText>
        </w:r>
        <w:r w:rsidDel="007D5BCC">
          <w:delText xml:space="preserve"> porque pueden ocasionar resultados demasiado buenos para ser ciertos que luego a la hora de la verdad fracasan estrepitosamente.</w:delText>
        </w:r>
      </w:del>
    </w:p>
    <w:p w14:paraId="3D3AC341" w14:textId="77777777" w:rsidR="000D7D75" w:rsidRPr="00E24E85" w:rsidRDefault="000D7D75">
      <w:pPr>
        <w:pStyle w:val="JENUITtulo1"/>
        <w:tabs>
          <w:tab w:val="clear" w:pos="360"/>
        </w:tabs>
        <w:pPrChange w:id="310" w:author="Daniel Ramos Hoogwout" w:date="2022-08-02T13:14:00Z">
          <w:pPr>
            <w:pStyle w:val="JENUINormal"/>
          </w:pPr>
        </w:pPrChange>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14 de septiembre de 2020. 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lastRenderedPageBreak/>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Victor" w:date="2022-07-29T08:06:00Z" w:initials="VET">
    <w:p w14:paraId="47B93F85" w14:textId="45A5B0D4" w:rsidR="00A62478" w:rsidRDefault="00A62478">
      <w:pPr>
        <w:pStyle w:val="Textocomentario"/>
      </w:pPr>
      <w:r>
        <w:rPr>
          <w:rStyle w:val="Refdecomentario"/>
        </w:rPr>
        <w:annotationRef/>
      </w:r>
      <w:r>
        <w:t>Estas figuras son interesantes, pero no haces ningún comentario sobre ellas. Si no vas a comentar las figuras, sácalas del texto. De hecho, intenta comentarlas antes de introducirlas en el texto.</w:t>
      </w:r>
    </w:p>
  </w:comment>
  <w:comment w:id="95" w:author="Victor" w:date="2022-07-29T08:08:00Z" w:initials="VET">
    <w:p w14:paraId="2DFE5AEA" w14:textId="222B5CA2" w:rsidR="00FA4D14" w:rsidRDefault="00FA4D14">
      <w:pPr>
        <w:pStyle w:val="Textocomentario"/>
      </w:pPr>
      <w:r>
        <w:rPr>
          <w:rStyle w:val="Refdecomentario"/>
        </w:rPr>
        <w:annotationRef/>
      </w:r>
      <w:r>
        <w:t xml:space="preserve">Hay un error en la enumeración de las figuras. De ahí que intenta usar </w:t>
      </w:r>
      <w:r w:rsidR="00673B20">
        <w:t>el comando &lt;&lt;Referencias/Insertar título/Figura&gt;&gt; para que la enumeración sea automática. Mira el “sudoku” que queda por hacer ahora para corregir la enumeración de las figuras.</w:t>
      </w:r>
    </w:p>
  </w:comment>
  <w:comment w:id="98" w:author="Victor" w:date="2022-07-29T08:11:00Z" w:initials="VET">
    <w:p w14:paraId="3A4BC74F" w14:textId="6D9D0FBA" w:rsidR="00061D41" w:rsidRDefault="00061D41">
      <w:pPr>
        <w:pStyle w:val="Textocomentario"/>
      </w:pPr>
      <w:r>
        <w:rPr>
          <w:rStyle w:val="Refdecomentario"/>
        </w:rPr>
        <w:annotationRef/>
      </w:r>
      <w:r>
        <w:t>Falta comentar esta figura también.</w:t>
      </w:r>
    </w:p>
  </w:comment>
  <w:comment w:id="120" w:author="Victor" w:date="2022-07-29T08:10:00Z" w:initials="VET">
    <w:p w14:paraId="7A2C27CB" w14:textId="5186E751" w:rsidR="00061D41" w:rsidRDefault="00061D41">
      <w:pPr>
        <w:pStyle w:val="Textocomentario"/>
      </w:pPr>
      <w:r>
        <w:rPr>
          <w:rStyle w:val="Refdecomentario"/>
        </w:rPr>
        <w:annotationRef/>
      </w:r>
      <w:r>
        <w:t>De igual manera que en mis comentarios anteriores, si no vas a comentar una figura, sácala del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93F85" w15:done="0"/>
  <w15:commentEx w15:paraId="2DFE5AEA" w15:done="0"/>
  <w15:commentEx w15:paraId="3A4BC74F" w15:done="0"/>
  <w15:commentEx w15:paraId="7A2C2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93F85" w16cid:durableId="2693A11F"/>
  <w16cid:commentId w16cid:paraId="2DFE5AEA" w16cid:durableId="2693A120"/>
  <w16cid:commentId w16cid:paraId="3A4BC74F" w16cid:durableId="2693A121"/>
  <w16cid:commentId w16cid:paraId="7A2C27CB" w16cid:durableId="2693A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83D5" w14:textId="77777777" w:rsidR="00DD54B2" w:rsidRDefault="00DD54B2">
      <w:pPr>
        <w:spacing w:line="240" w:lineRule="auto"/>
      </w:pPr>
      <w:r>
        <w:separator/>
      </w:r>
    </w:p>
  </w:endnote>
  <w:endnote w:type="continuationSeparator" w:id="0">
    <w:p w14:paraId="0E7B6B21" w14:textId="77777777" w:rsidR="00DD54B2" w:rsidRDefault="00DD5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995E" w14:textId="77777777" w:rsidR="00DD54B2" w:rsidRDefault="00DD54B2">
      <w:pPr>
        <w:spacing w:line="240" w:lineRule="auto"/>
      </w:pPr>
      <w:r>
        <w:separator/>
      </w:r>
    </w:p>
  </w:footnote>
  <w:footnote w:type="continuationSeparator" w:id="0">
    <w:p w14:paraId="7AEF1A33" w14:textId="77777777" w:rsidR="00DD54B2" w:rsidRDefault="00DD54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635090">
    <w:abstractNumId w:val="11"/>
  </w:num>
  <w:num w:numId="2" w16cid:durableId="2086098895">
    <w:abstractNumId w:val="12"/>
  </w:num>
  <w:num w:numId="3" w16cid:durableId="588541305">
    <w:abstractNumId w:val="13"/>
  </w:num>
  <w:num w:numId="4" w16cid:durableId="667171918">
    <w:abstractNumId w:val="14"/>
  </w:num>
  <w:num w:numId="5" w16cid:durableId="1664892853">
    <w:abstractNumId w:val="15"/>
  </w:num>
  <w:num w:numId="6" w16cid:durableId="1141263942">
    <w:abstractNumId w:val="16"/>
  </w:num>
  <w:num w:numId="7" w16cid:durableId="721827581">
    <w:abstractNumId w:val="17"/>
  </w:num>
  <w:num w:numId="8" w16cid:durableId="269239907">
    <w:abstractNumId w:val="18"/>
  </w:num>
  <w:num w:numId="9" w16cid:durableId="1522468997">
    <w:abstractNumId w:val="19"/>
  </w:num>
  <w:num w:numId="10" w16cid:durableId="1286812254">
    <w:abstractNumId w:val="33"/>
  </w:num>
  <w:num w:numId="11" w16cid:durableId="2003314862">
    <w:abstractNumId w:val="9"/>
  </w:num>
  <w:num w:numId="12" w16cid:durableId="504134555">
    <w:abstractNumId w:val="4"/>
  </w:num>
  <w:num w:numId="13" w16cid:durableId="668557247">
    <w:abstractNumId w:val="3"/>
  </w:num>
  <w:num w:numId="14" w16cid:durableId="1389111023">
    <w:abstractNumId w:val="2"/>
  </w:num>
  <w:num w:numId="15" w16cid:durableId="1582983480">
    <w:abstractNumId w:val="1"/>
  </w:num>
  <w:num w:numId="16" w16cid:durableId="306517996">
    <w:abstractNumId w:val="10"/>
  </w:num>
  <w:num w:numId="17" w16cid:durableId="718748931">
    <w:abstractNumId w:val="8"/>
  </w:num>
  <w:num w:numId="18" w16cid:durableId="1468862482">
    <w:abstractNumId w:val="7"/>
  </w:num>
  <w:num w:numId="19" w16cid:durableId="1441028750">
    <w:abstractNumId w:val="6"/>
  </w:num>
  <w:num w:numId="20" w16cid:durableId="708725884">
    <w:abstractNumId w:val="5"/>
  </w:num>
  <w:num w:numId="21" w16cid:durableId="1802651250">
    <w:abstractNumId w:val="25"/>
  </w:num>
  <w:num w:numId="22" w16cid:durableId="282854532">
    <w:abstractNumId w:val="23"/>
  </w:num>
  <w:num w:numId="23" w16cid:durableId="804615485">
    <w:abstractNumId w:val="32"/>
  </w:num>
  <w:num w:numId="24" w16cid:durableId="1028415400">
    <w:abstractNumId w:val="21"/>
  </w:num>
  <w:num w:numId="25" w16cid:durableId="1592395185">
    <w:abstractNumId w:val="29"/>
  </w:num>
  <w:num w:numId="26" w16cid:durableId="1792506023">
    <w:abstractNumId w:val="20"/>
  </w:num>
  <w:num w:numId="27" w16cid:durableId="287468746">
    <w:abstractNumId w:val="26"/>
  </w:num>
  <w:num w:numId="28" w16cid:durableId="2110730223">
    <w:abstractNumId w:val="30"/>
  </w:num>
  <w:num w:numId="29" w16cid:durableId="1713650303">
    <w:abstractNumId w:val="34"/>
  </w:num>
  <w:num w:numId="30" w16cid:durableId="151724635">
    <w:abstractNumId w:val="28"/>
  </w:num>
  <w:num w:numId="31" w16cid:durableId="1844661069">
    <w:abstractNumId w:val="0"/>
  </w:num>
  <w:num w:numId="32" w16cid:durableId="918558351">
    <w:abstractNumId w:val="24"/>
  </w:num>
  <w:num w:numId="33" w16cid:durableId="1533348229">
    <w:abstractNumId w:val="27"/>
  </w:num>
  <w:num w:numId="34" w16cid:durableId="1927642033">
    <w:abstractNumId w:val="31"/>
  </w:num>
  <w:num w:numId="35" w16cid:durableId="820997749">
    <w:abstractNumId w:val="26"/>
  </w:num>
  <w:num w:numId="36" w16cid:durableId="1071658875">
    <w:abstractNumId w:val="26"/>
  </w:num>
  <w:num w:numId="37" w16cid:durableId="1250041506">
    <w:abstractNumId w:val="26"/>
  </w:num>
  <w:num w:numId="38" w16cid:durableId="2083402613">
    <w:abstractNumId w:val="26"/>
  </w:num>
  <w:num w:numId="39" w16cid:durableId="892546548">
    <w:abstractNumId w:val="26"/>
  </w:num>
  <w:num w:numId="40" w16cid:durableId="2077436665">
    <w:abstractNumId w:val="26"/>
  </w:num>
  <w:num w:numId="41" w16cid:durableId="1382748798">
    <w:abstractNumId w:val="26"/>
  </w:num>
  <w:num w:numId="42" w16cid:durableId="921110459">
    <w:abstractNumId w:val="26"/>
  </w:num>
  <w:num w:numId="43" w16cid:durableId="91635520">
    <w:abstractNumId w:val="26"/>
  </w:num>
  <w:num w:numId="44" w16cid:durableId="1237280382">
    <w:abstractNumId w:val="26"/>
  </w:num>
  <w:num w:numId="45" w16cid:durableId="1811244048">
    <w:abstractNumId w:val="26"/>
  </w:num>
  <w:num w:numId="46" w16cid:durableId="787817202">
    <w:abstractNumId w:val="26"/>
  </w:num>
  <w:num w:numId="47" w16cid:durableId="386537467">
    <w:abstractNumId w:val="22"/>
  </w:num>
  <w:num w:numId="48" w16cid:durableId="919339380">
    <w:abstractNumId w:val="26"/>
  </w:num>
  <w:num w:numId="49" w16cid:durableId="9188307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1457"/>
    <w:rsid w:val="00042965"/>
    <w:rsid w:val="00052BEE"/>
    <w:rsid w:val="00055EAF"/>
    <w:rsid w:val="00056997"/>
    <w:rsid w:val="0006060E"/>
    <w:rsid w:val="00061D41"/>
    <w:rsid w:val="000649E4"/>
    <w:rsid w:val="0006517F"/>
    <w:rsid w:val="0006791C"/>
    <w:rsid w:val="00071A42"/>
    <w:rsid w:val="0007301C"/>
    <w:rsid w:val="0007368E"/>
    <w:rsid w:val="000762F4"/>
    <w:rsid w:val="00077947"/>
    <w:rsid w:val="00083A5A"/>
    <w:rsid w:val="0008676C"/>
    <w:rsid w:val="00090CE8"/>
    <w:rsid w:val="00091036"/>
    <w:rsid w:val="0009510D"/>
    <w:rsid w:val="000A0720"/>
    <w:rsid w:val="000B4EC4"/>
    <w:rsid w:val="000B6E2F"/>
    <w:rsid w:val="000C388A"/>
    <w:rsid w:val="000C3A30"/>
    <w:rsid w:val="000C3B60"/>
    <w:rsid w:val="000D7D75"/>
    <w:rsid w:val="000E76C0"/>
    <w:rsid w:val="000F0AC8"/>
    <w:rsid w:val="000F1449"/>
    <w:rsid w:val="00102C13"/>
    <w:rsid w:val="001039EC"/>
    <w:rsid w:val="00104693"/>
    <w:rsid w:val="00104FE8"/>
    <w:rsid w:val="00105596"/>
    <w:rsid w:val="00106829"/>
    <w:rsid w:val="0011085C"/>
    <w:rsid w:val="00112666"/>
    <w:rsid w:val="0011322E"/>
    <w:rsid w:val="0011715E"/>
    <w:rsid w:val="00117AC4"/>
    <w:rsid w:val="00130685"/>
    <w:rsid w:val="00131F0C"/>
    <w:rsid w:val="0013440A"/>
    <w:rsid w:val="001359A6"/>
    <w:rsid w:val="00135BF6"/>
    <w:rsid w:val="0013749C"/>
    <w:rsid w:val="001423E0"/>
    <w:rsid w:val="001460AF"/>
    <w:rsid w:val="001466BF"/>
    <w:rsid w:val="00146ACB"/>
    <w:rsid w:val="0015114C"/>
    <w:rsid w:val="0015330F"/>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1E98"/>
    <w:rsid w:val="001C28F2"/>
    <w:rsid w:val="001C54CC"/>
    <w:rsid w:val="001C5E33"/>
    <w:rsid w:val="001C65D4"/>
    <w:rsid w:val="001D6879"/>
    <w:rsid w:val="001E0C19"/>
    <w:rsid w:val="001E2A01"/>
    <w:rsid w:val="001E5DD4"/>
    <w:rsid w:val="001F189E"/>
    <w:rsid w:val="001F1D65"/>
    <w:rsid w:val="001F78C0"/>
    <w:rsid w:val="00203BE3"/>
    <w:rsid w:val="00204E8A"/>
    <w:rsid w:val="00206ADB"/>
    <w:rsid w:val="0021508F"/>
    <w:rsid w:val="00216A5A"/>
    <w:rsid w:val="002237F0"/>
    <w:rsid w:val="00224FA5"/>
    <w:rsid w:val="002259F3"/>
    <w:rsid w:val="00225BA8"/>
    <w:rsid w:val="002308D9"/>
    <w:rsid w:val="00235209"/>
    <w:rsid w:val="0023561E"/>
    <w:rsid w:val="00240AA4"/>
    <w:rsid w:val="0025060C"/>
    <w:rsid w:val="00251487"/>
    <w:rsid w:val="0025299F"/>
    <w:rsid w:val="0026314E"/>
    <w:rsid w:val="00263C74"/>
    <w:rsid w:val="00271690"/>
    <w:rsid w:val="00274CA1"/>
    <w:rsid w:val="0027655D"/>
    <w:rsid w:val="00286223"/>
    <w:rsid w:val="002945D0"/>
    <w:rsid w:val="00294A6E"/>
    <w:rsid w:val="002956EA"/>
    <w:rsid w:val="00297020"/>
    <w:rsid w:val="002A1C4B"/>
    <w:rsid w:val="002B2A30"/>
    <w:rsid w:val="002B6D50"/>
    <w:rsid w:val="002C2C96"/>
    <w:rsid w:val="002C32BC"/>
    <w:rsid w:val="002D13BD"/>
    <w:rsid w:val="002D4071"/>
    <w:rsid w:val="002D63F8"/>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694D"/>
    <w:rsid w:val="003C3C85"/>
    <w:rsid w:val="003C7D3B"/>
    <w:rsid w:val="003D3608"/>
    <w:rsid w:val="003E6AD7"/>
    <w:rsid w:val="003F720B"/>
    <w:rsid w:val="00411A3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3D74"/>
    <w:rsid w:val="00494295"/>
    <w:rsid w:val="004A1626"/>
    <w:rsid w:val="004A1E4A"/>
    <w:rsid w:val="004A22D8"/>
    <w:rsid w:val="004A3F21"/>
    <w:rsid w:val="004A425B"/>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7D28"/>
    <w:rsid w:val="00533FB8"/>
    <w:rsid w:val="00542947"/>
    <w:rsid w:val="00546A5A"/>
    <w:rsid w:val="00547465"/>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D5CE6"/>
    <w:rsid w:val="005E0413"/>
    <w:rsid w:val="005E36BF"/>
    <w:rsid w:val="005E521C"/>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5629A"/>
    <w:rsid w:val="0066046F"/>
    <w:rsid w:val="00673B20"/>
    <w:rsid w:val="00674824"/>
    <w:rsid w:val="00674FA9"/>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2EE2"/>
    <w:rsid w:val="006E6656"/>
    <w:rsid w:val="006F0F94"/>
    <w:rsid w:val="006F6AF7"/>
    <w:rsid w:val="006F7EEE"/>
    <w:rsid w:val="0070075B"/>
    <w:rsid w:val="00701BF9"/>
    <w:rsid w:val="00701D58"/>
    <w:rsid w:val="00702133"/>
    <w:rsid w:val="00705516"/>
    <w:rsid w:val="007064C0"/>
    <w:rsid w:val="00711309"/>
    <w:rsid w:val="00716152"/>
    <w:rsid w:val="0073130A"/>
    <w:rsid w:val="00731520"/>
    <w:rsid w:val="007315C2"/>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51CD"/>
    <w:rsid w:val="007C53F4"/>
    <w:rsid w:val="007C66AA"/>
    <w:rsid w:val="007D051E"/>
    <w:rsid w:val="007D1B3F"/>
    <w:rsid w:val="007D5BCC"/>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61F0E"/>
    <w:rsid w:val="008732D7"/>
    <w:rsid w:val="00873F6A"/>
    <w:rsid w:val="00875196"/>
    <w:rsid w:val="008826F6"/>
    <w:rsid w:val="008832E4"/>
    <w:rsid w:val="00887C13"/>
    <w:rsid w:val="00887EA2"/>
    <w:rsid w:val="00890033"/>
    <w:rsid w:val="008908E5"/>
    <w:rsid w:val="00890BEC"/>
    <w:rsid w:val="00891F87"/>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961"/>
    <w:rsid w:val="00927D56"/>
    <w:rsid w:val="00931A23"/>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16D13"/>
    <w:rsid w:val="00A307A0"/>
    <w:rsid w:val="00A322BD"/>
    <w:rsid w:val="00A326CA"/>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3D09"/>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487F"/>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1A01"/>
    <w:rsid w:val="00C81BD8"/>
    <w:rsid w:val="00C82492"/>
    <w:rsid w:val="00C90D36"/>
    <w:rsid w:val="00C92718"/>
    <w:rsid w:val="00C9605D"/>
    <w:rsid w:val="00CA4E34"/>
    <w:rsid w:val="00CA797A"/>
    <w:rsid w:val="00CB30B0"/>
    <w:rsid w:val="00CD49D7"/>
    <w:rsid w:val="00CD7AE9"/>
    <w:rsid w:val="00CE408F"/>
    <w:rsid w:val="00CE7C79"/>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D4DE9"/>
    <w:rsid w:val="00DD54B2"/>
    <w:rsid w:val="00DE3242"/>
    <w:rsid w:val="00DE4051"/>
    <w:rsid w:val="00DE4FEC"/>
    <w:rsid w:val="00DF39AA"/>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05B1"/>
    <w:rsid w:val="00F0221E"/>
    <w:rsid w:val="00F02C4E"/>
    <w:rsid w:val="00F06FE3"/>
    <w:rsid w:val="00F1083A"/>
    <w:rsid w:val="00F11FDC"/>
    <w:rsid w:val="00F1769B"/>
    <w:rsid w:val="00F21709"/>
    <w:rsid w:val="00F24B5A"/>
    <w:rsid w:val="00F265D1"/>
    <w:rsid w:val="00F27904"/>
    <w:rsid w:val="00F315CF"/>
    <w:rsid w:val="00F35E6B"/>
    <w:rsid w:val="00F41FEC"/>
    <w:rsid w:val="00F43C99"/>
    <w:rsid w:val="00F47899"/>
    <w:rsid w:val="00F5457A"/>
    <w:rsid w:val="00F549B5"/>
    <w:rsid w:val="00F73F35"/>
    <w:rsid w:val="00F800B5"/>
    <w:rsid w:val="00F875E0"/>
    <w:rsid w:val="00F9147D"/>
    <w:rsid w:val="00F96A36"/>
    <w:rsid w:val="00F96EFD"/>
    <w:rsid w:val="00FA058A"/>
    <w:rsid w:val="00FA09DB"/>
    <w:rsid w:val="00FA393A"/>
    <w:rsid w:val="00FA4554"/>
    <w:rsid w:val="00FA4D14"/>
    <w:rsid w:val="00FA7164"/>
    <w:rsid w:val="00FB4F81"/>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inance.yahoo.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223792-FF28-4EEF-B4EE-81875003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7522</Words>
  <Characters>41377</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5</cp:revision>
  <cp:lastPrinted>2022-05-17T16:45:00Z</cp:lastPrinted>
  <dcterms:created xsi:type="dcterms:W3CDTF">2022-08-02T14:23:00Z</dcterms:created>
  <dcterms:modified xsi:type="dcterms:W3CDTF">2022-08-02T14:38:00Z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
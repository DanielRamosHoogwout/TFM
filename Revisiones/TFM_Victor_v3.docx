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887EA2" w:rsidRDefault="00B73BB9" w:rsidP="00274CA1">
            <w:pPr>
              <w:pStyle w:val="JENUIAutor"/>
              <w:snapToGrid w:val="0"/>
              <w:rPr>
                <w:rPrChange w:id="1" w:author="Victor" w:date="2022-05-26T16:41:00Z">
                  <w:rPr>
                    <w:i/>
                    <w:lang w:val="en-US"/>
                  </w:rPr>
                </w:rPrChange>
              </w:rPr>
            </w:pPr>
            <w:r w:rsidRPr="00887EA2">
              <w:rPr>
                <w:rPrChange w:id="2" w:author="Victor" w:date="2022-05-26T16:41:00Z">
                  <w:rPr>
                    <w:i/>
                    <w:lang w:val="en-US"/>
                  </w:rPr>
                </w:rPrChange>
              </w:rPr>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ins w:id="3" w:author="Victor" w:date="2022-05-26T16:16:00Z">
              <w:r w:rsidR="00263C74" w:rsidRPr="00887EA2">
                <w:t>Dr.</w:t>
              </w:r>
              <w:r w:rsidR="00263C74">
                <w:t xml:space="preserve"> </w:t>
              </w:r>
            </w:ins>
            <w:r w:rsidR="00B73BB9" w:rsidRPr="00887EA2">
              <w:rPr>
                <w:rPrChange w:id="4" w:author="Victor" w:date="2022-05-26T16:42:00Z">
                  <w:rPr>
                    <w:i/>
                    <w:lang w:val="en-US"/>
                  </w:rPr>
                </w:rPrChange>
              </w:rPr>
              <w:t>Victor</w:t>
            </w:r>
            <w:ins w:id="5" w:author="Victor" w:date="2022-05-26T16:16:00Z">
              <w:r w:rsidR="00263C74" w:rsidRPr="00887EA2">
                <w:rPr>
                  <w:rPrChange w:id="6" w:author="Victor" w:date="2022-05-26T16:42:00Z">
                    <w:rPr>
                      <w:i/>
                      <w:lang w:val="en-US"/>
                    </w:rPr>
                  </w:rPrChange>
                </w:rPr>
                <w:t xml:space="preserve"> Emilio</w:t>
              </w:r>
            </w:ins>
            <w:r w:rsidR="00B73BB9" w:rsidRPr="00887EA2">
              <w:rPr>
                <w:rPrChange w:id="7" w:author="Victor" w:date="2022-05-26T16:42:00Z">
                  <w:rPr>
                    <w:i/>
                    <w:lang w:val="en-US"/>
                  </w:rPr>
                </w:rPrChange>
              </w:rPr>
              <w:t xml:space="preserve"> Troster</w:t>
            </w:r>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r w:rsidRPr="00274CA1">
              <w:rPr>
                <w:lang w:val="en-US"/>
              </w:rPr>
              <w:t xml:space="preserve">Treball de fi de </w:t>
            </w:r>
            <w:r w:rsidR="00383BC0">
              <w:rPr>
                <w:lang w:val="en-US"/>
              </w:rPr>
              <w:t xml:space="preserve">Màster Universitari en Analisi de Dades Massives en Economia </w:t>
            </w:r>
            <w:r w:rsidR="004D5798">
              <w:rPr>
                <w:lang w:val="en-US"/>
              </w:rPr>
              <w:t>i</w:t>
            </w:r>
            <w:r w:rsidR="00383BC0">
              <w:rPr>
                <w:lang w:val="en-US"/>
              </w:rPr>
              <w:t xml:space="preserve"> Empresa</w:t>
            </w:r>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r w:rsidRPr="00274CA1">
              <w:rPr>
                <w:lang w:val="en-US"/>
              </w:rPr>
              <w:t>Universitat de les Illes Balears</w:t>
            </w:r>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commentRangeStart w:id="8"/>
      <w:r w:rsidRPr="00E24E85">
        <w:t>Resumen</w:t>
      </w:r>
      <w:commentRangeEnd w:id="8"/>
      <w:r w:rsidR="00190A13">
        <w:rPr>
          <w:rStyle w:val="Refdecomentario"/>
          <w:b w:val="0"/>
        </w:rPr>
        <w:commentReference w:id="8"/>
      </w:r>
    </w:p>
    <w:p w14:paraId="7F45B962" w14:textId="77777777" w:rsidR="002237F0" w:rsidRDefault="00A51A0E">
      <w:pPr>
        <w:pStyle w:val="JENUINormal"/>
        <w:ind w:firstLine="0"/>
        <w:rPr>
          <w:ins w:id="9" w:author="Victor" w:date="2022-05-26T16:19:00Z"/>
        </w:rPr>
        <w:pPrChange w:id="10" w:author="Victor" w:date="2022-05-26T16:19:00Z">
          <w:pPr>
            <w:pStyle w:val="JENUITtuloNoNumerado"/>
          </w:pPr>
        </w:pPrChange>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Short-Term</w:t>
      </w:r>
      <w:r w:rsidR="00FF2F89">
        <w:t xml:space="preserve"> Memory (LSTM), uno de los algoritmos de </w:t>
      </w:r>
      <w:r w:rsidR="00FF2F89">
        <w:rPr>
          <w:i/>
          <w:iCs/>
        </w:rPr>
        <w:t>deep learning</w:t>
      </w:r>
      <w:r w:rsidR="00FF2F89">
        <w:t xml:space="preserve"> más avanzados que existen que gracias a su celda de memoria permiten almacenar información del pasado para hacer predicciones más precisas.</w:t>
      </w:r>
    </w:p>
    <w:p w14:paraId="41AD022F" w14:textId="76FA127E" w:rsidR="002237F0" w:rsidRPr="00D26B4F" w:rsidRDefault="002237F0">
      <w:pPr>
        <w:pStyle w:val="JENUINormal"/>
        <w:ind w:firstLine="0"/>
        <w:rPr>
          <w:moveTo w:id="11" w:author="Victor" w:date="2022-05-26T16:19:00Z"/>
        </w:rPr>
        <w:pPrChange w:id="12" w:author="Victor" w:date="2022-05-26T16:19:00Z">
          <w:pPr>
            <w:pStyle w:val="JENUITtuloNoNumerado"/>
          </w:pPr>
        </w:pPrChange>
      </w:pPr>
      <w:moveToRangeStart w:id="13" w:author="Victor" w:date="2022-05-26T16:19:00Z" w:name="move104474363"/>
      <w:moveTo w:id="14" w:author="Victor" w:date="2022-05-26T16:19:00Z">
        <w:r w:rsidRPr="002237F0">
          <w:rPr>
            <w:b/>
            <w:sz w:val="22"/>
          </w:rPr>
          <w:t>Palabras clave</w:t>
        </w:r>
        <w:r>
          <w:rPr>
            <w:sz w:val="22"/>
          </w:rPr>
          <w:t xml:space="preserve">: </w:t>
        </w:r>
        <w:del w:id="15" w:author="Victor" w:date="2022-05-26T16:19:00Z">
          <w:r w:rsidDel="002237F0">
            <w:delText>P</w:delText>
          </w:r>
        </w:del>
      </w:moveTo>
      <w:ins w:id="16" w:author="Victor" w:date="2022-05-26T16:19:00Z">
        <w:r>
          <w:t>p</w:t>
        </w:r>
      </w:ins>
      <w:moveTo w:id="17" w:author="Victor" w:date="2022-05-26T16:19:00Z">
        <w:r>
          <w:t xml:space="preserve">redicción, </w:t>
        </w:r>
        <w:del w:id="18" w:author="Victor" w:date="2022-05-26T16:19:00Z">
          <w:r w:rsidDel="002237F0">
            <w:delText>S</w:delText>
          </w:r>
        </w:del>
      </w:moveTo>
      <w:ins w:id="19" w:author="Victor" w:date="2022-05-26T16:19:00Z">
        <w:r>
          <w:t>s</w:t>
        </w:r>
      </w:ins>
      <w:moveTo w:id="20" w:author="Victor" w:date="2022-05-26T16:19:00Z">
        <w:r>
          <w:t xml:space="preserve">eries </w:t>
        </w:r>
        <w:del w:id="21" w:author="Victor" w:date="2022-05-26T16:19:00Z">
          <w:r w:rsidDel="002237F0">
            <w:delText>T</w:delText>
          </w:r>
        </w:del>
      </w:moveTo>
      <w:ins w:id="22" w:author="Victor" w:date="2022-05-26T16:19:00Z">
        <w:r>
          <w:t>t</w:t>
        </w:r>
      </w:ins>
      <w:moveTo w:id="23" w:author="Victor" w:date="2022-05-26T16:19:00Z">
        <w:r>
          <w:t xml:space="preserve">emporales, </w:t>
        </w:r>
        <w:del w:id="24" w:author="Victor" w:date="2022-05-26T16:19:00Z">
          <w:r w:rsidDel="002237F0">
            <w:delText>R</w:delText>
          </w:r>
        </w:del>
      </w:moveTo>
      <w:ins w:id="25" w:author="Victor" w:date="2022-05-26T16:19:00Z">
        <w:r>
          <w:t>r</w:t>
        </w:r>
      </w:ins>
      <w:moveTo w:id="26" w:author="Victor" w:date="2022-05-26T16:19:00Z">
        <w:r>
          <w:t xml:space="preserve">edes </w:t>
        </w:r>
        <w:del w:id="27" w:author="Victor" w:date="2022-05-26T16:19:00Z">
          <w:r w:rsidDel="002237F0">
            <w:delText>N</w:delText>
          </w:r>
        </w:del>
      </w:moveTo>
      <w:ins w:id="28" w:author="Victor" w:date="2022-05-26T16:19:00Z">
        <w:r>
          <w:t>n</w:t>
        </w:r>
      </w:ins>
      <w:moveTo w:id="29" w:author="Victor" w:date="2022-05-26T16:19:00Z">
        <w:r>
          <w:t xml:space="preserve">euronales </w:t>
        </w:r>
        <w:del w:id="30" w:author="Victor" w:date="2022-05-26T16:19:00Z">
          <w:r w:rsidDel="002237F0">
            <w:delText>R</w:delText>
          </w:r>
        </w:del>
      </w:moveTo>
      <w:ins w:id="31" w:author="Victor" w:date="2022-05-26T16:19:00Z">
        <w:r>
          <w:t>r</w:t>
        </w:r>
      </w:ins>
      <w:moveTo w:id="32" w:author="Victor" w:date="2022-05-26T16:19:00Z">
        <w:r>
          <w:t>ecurrentes, LSTM, Bitcoin, Cripto.</w:t>
        </w:r>
      </w:moveTo>
    </w:p>
    <w:moveToRangeEnd w:id="13"/>
    <w:p w14:paraId="538F75F4" w14:textId="77777777" w:rsidR="002237F0" w:rsidRPr="00FF2F89" w:rsidDel="002237F0" w:rsidRDefault="002237F0" w:rsidP="00A51A0E">
      <w:pPr>
        <w:pStyle w:val="JENUINormal"/>
        <w:rPr>
          <w:del w:id="33" w:author="Victor" w:date="2022-05-26T16:19:00Z"/>
        </w:rPr>
      </w:pPr>
    </w:p>
    <w:p w14:paraId="75394514" w14:textId="77777777" w:rsidR="00A51A0E" w:rsidRDefault="00A51A0E">
      <w:pPr>
        <w:pStyle w:val="JENUINormal"/>
        <w:ind w:firstLine="0"/>
        <w:pPrChange w:id="34" w:author="Victor" w:date="2022-05-26T16:19:00Z">
          <w:pPr>
            <w:pStyle w:val="JENUINormal"/>
          </w:pPr>
        </w:pPrChange>
      </w:pPr>
    </w:p>
    <w:p w14:paraId="311C03BB" w14:textId="77777777" w:rsidR="00E72920" w:rsidRPr="007B5D6B" w:rsidRDefault="00813FF0" w:rsidP="00E72920">
      <w:pPr>
        <w:pStyle w:val="JENUITtuloNoNumerado"/>
        <w:rPr>
          <w:lang w:val="en-US"/>
        </w:rPr>
      </w:pPr>
      <w:r w:rsidRPr="007B5D6B">
        <w:rPr>
          <w:lang w:val="en-US"/>
        </w:rPr>
        <w:t>Abstract</w:t>
      </w:r>
    </w:p>
    <w:p w14:paraId="4D189997" w14:textId="77777777" w:rsidR="002237F0" w:rsidRPr="007B5D6B" w:rsidRDefault="00E72920" w:rsidP="007B5D6B">
      <w:pPr>
        <w:pStyle w:val="JENUINormal"/>
        <w:ind w:firstLine="0"/>
        <w:rPr>
          <w:ins w:id="35" w:author="Victor" w:date="2022-05-26T16:20:00Z"/>
          <w:lang w:val="en-US"/>
        </w:rPr>
      </w:pPr>
      <w:r w:rsidRPr="007B5D6B">
        <w:rPr>
          <w:lang w:val="en-US"/>
        </w:rPr>
        <w:t>In recent years, the use of cryptocurrencies has increased exponentially, a virtual currency that aims to replace fiduciary money issued by the central banks. This type of asset has grown both in number and in capitalization to the level of being able to be compared even with stock market indexes, for this reason the objective of this study is to try to predict the price of Bitcoin, the cryptocurrency by excellence, through a type of recurrent neural network, specifically, Long Short-Term Memory (LSTM), one of the most advanced deep learning algorithms to date, that thanks to its memory cell, allows to store</w:t>
      </w:r>
      <w:r w:rsidR="00A7547E" w:rsidRPr="007B5D6B">
        <w:rPr>
          <w:lang w:val="en-US"/>
        </w:rPr>
        <w:t xml:space="preserve"> past </w:t>
      </w:r>
      <w:r w:rsidRPr="007B5D6B">
        <w:rPr>
          <w:lang w:val="en-US"/>
        </w:rPr>
        <w:t>information to make more precise predictions.</w:t>
      </w:r>
    </w:p>
    <w:p w14:paraId="72A45F29" w14:textId="4375CB59" w:rsidR="002237F0" w:rsidRPr="002237F0" w:rsidRDefault="002237F0">
      <w:pPr>
        <w:pStyle w:val="JENUINormal"/>
        <w:ind w:firstLine="0"/>
        <w:pPrChange w:id="36" w:author="Victor" w:date="2022-05-26T16:20:00Z">
          <w:pPr>
            <w:pStyle w:val="JENUINormal"/>
          </w:pPr>
        </w:pPrChange>
      </w:pPr>
      <w:ins w:id="37" w:author="Victor" w:date="2022-05-26T16:19:00Z">
        <w:r w:rsidRPr="002237F0">
          <w:rPr>
            <w:b/>
            <w:rPrChange w:id="38" w:author="Victor" w:date="2022-05-26T16:19:00Z">
              <w:rPr/>
            </w:rPrChange>
          </w:rPr>
          <w:t xml:space="preserve">Keywords: </w:t>
        </w:r>
      </w:ins>
      <w:ins w:id="39" w:author="Victor" w:date="2022-05-26T16:20:00Z">
        <w:r>
          <w:t>forecast, time series, Recurrent Neural Networks, LSTM, Bitcoin, Cryptocurrencies.</w:t>
        </w:r>
      </w:ins>
    </w:p>
    <w:p w14:paraId="03CEA18E" w14:textId="09C1315D" w:rsidR="000D7D75" w:rsidRPr="00D26B4F" w:rsidDel="002237F0" w:rsidRDefault="000D7D75" w:rsidP="00D26B4F">
      <w:pPr>
        <w:pStyle w:val="JENUITtuloNoNumerado"/>
        <w:rPr>
          <w:moveFrom w:id="40" w:author="Victor" w:date="2022-05-26T16:19:00Z"/>
          <w:b w:val="0"/>
          <w:sz w:val="20"/>
        </w:rPr>
      </w:pPr>
      <w:moveFromRangeStart w:id="41" w:author="Victor" w:date="2022-05-26T16:19:00Z" w:name="move104474363"/>
      <w:moveFrom w:id="42" w:author="Victor" w:date="2022-05-26T16:19:00Z">
        <w:r w:rsidRPr="00D26B4F" w:rsidDel="002237F0">
          <w:rPr>
            <w:sz w:val="22"/>
          </w:rPr>
          <w:t>Palabras clave</w:t>
        </w:r>
        <w:r w:rsidR="00D26B4F" w:rsidDel="002237F0">
          <w:rPr>
            <w:sz w:val="22"/>
          </w:rPr>
          <w:t xml:space="preserve">: </w:t>
        </w:r>
        <w:r w:rsidR="00546A5A" w:rsidDel="002237F0">
          <w:rPr>
            <w:b w:val="0"/>
            <w:sz w:val="20"/>
          </w:rPr>
          <w:t>Predicción, Series Temporales, Redes Neuronales</w:t>
        </w:r>
        <w:r w:rsidR="00CB30B0" w:rsidDel="002237F0">
          <w:rPr>
            <w:b w:val="0"/>
            <w:sz w:val="20"/>
          </w:rPr>
          <w:t xml:space="preserve"> Recurrentes</w:t>
        </w:r>
        <w:r w:rsidR="00546A5A" w:rsidDel="002237F0">
          <w:rPr>
            <w:b w:val="0"/>
            <w:sz w:val="20"/>
          </w:rPr>
          <w:t>, LSTM, Bitcoin, Cr</w:t>
        </w:r>
        <w:r w:rsidR="00F1083A" w:rsidDel="002237F0">
          <w:rPr>
            <w:b w:val="0"/>
            <w:sz w:val="20"/>
          </w:rPr>
          <w:t>ipto.</w:t>
        </w:r>
      </w:moveFrom>
    </w:p>
    <w:moveFromRangeEnd w:id="41"/>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r w:rsidRPr="00077947">
        <w:rPr>
          <w:i/>
          <w:iCs/>
        </w:rPr>
        <w:t>deep learning</w:t>
      </w:r>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20FE7A7B" w14:textId="3E4C4BEF" w:rsidR="00754208" w:rsidDel="00887EA2" w:rsidRDefault="00754208">
      <w:pPr>
        <w:pStyle w:val="JENUINormal"/>
        <w:ind w:firstLine="0"/>
        <w:rPr>
          <w:del w:id="43" w:author="Victor" w:date="2022-05-26T16:42:00Z"/>
        </w:rPr>
        <w:pPrChange w:id="44" w:author="Victor" w:date="2022-05-26T16:42:00Z">
          <w:pPr>
            <w:pStyle w:val="JENUINormal"/>
          </w:pPr>
        </w:pPrChange>
      </w:pPr>
    </w:p>
    <w:p w14:paraId="5DAD7342" w14:textId="1B88E1DB" w:rsidR="00754208" w:rsidDel="00887EA2" w:rsidRDefault="00754208" w:rsidP="00754208">
      <w:pPr>
        <w:pStyle w:val="JENUINormal"/>
        <w:rPr>
          <w:del w:id="45" w:author="Victor" w:date="2022-05-26T16:42:00Z"/>
        </w:rPr>
      </w:pPr>
      <w:r>
        <w:t>Las redes neuronal</w:t>
      </w:r>
      <w:r w:rsidR="00964A49">
        <w:t>e</w:t>
      </w:r>
      <w:r>
        <w:t>s recurrentes, en concreto, la variante de Long Short-Term Memory (LSTM) son redes neuronales muy adecuadas para datos de series temporales ya que gracias a su estructura incluye una celda de memoria que permite mantener información por periodos prolongados en el tiempo venciendo así al problema del gradiente descendiente</w:t>
      </w:r>
      <w:r w:rsidR="00986A7F">
        <w:t>, un problema inherente de las redes neuronales recurrentes clásicas</w:t>
      </w:r>
      <w:r>
        <w:t>.</w:t>
      </w:r>
    </w:p>
    <w:p w14:paraId="622B9C1E" w14:textId="77777777" w:rsidR="00754208" w:rsidRDefault="00754208" w:rsidP="00887EA2">
      <w:pPr>
        <w:pStyle w:val="JENUINormal"/>
      </w:pPr>
    </w:p>
    <w:p w14:paraId="3E110F61" w14:textId="7933A3B9" w:rsidR="00754208" w:rsidRDefault="00754208" w:rsidP="00754208">
      <w:pPr>
        <w:pStyle w:val="JENUINormal"/>
      </w:pPr>
      <w:r>
        <w:t>Este tipo de redes se han aplicado con resultados notables en aplicaciones como reconocimiento de voz, lenguaje natural, síntesis de voz… Por ello se va a utilizar este tipo de redes neuronales en este 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3D856D52" w:rsidR="003749D8" w:rsidRPr="00E24E85" w:rsidRDefault="003749D8" w:rsidP="005A2EC0">
      <w:pPr>
        <w:pStyle w:val="JENUITtulo2"/>
        <w:tabs>
          <w:tab w:val="clear" w:pos="1191"/>
          <w:tab w:val="num" w:pos="578"/>
        </w:tabs>
        <w:ind w:left="510" w:hanging="510"/>
      </w:pPr>
      <w:r>
        <w:lastRenderedPageBreak/>
        <w:t xml:space="preserve">Redes </w:t>
      </w:r>
      <w:del w:id="46" w:author="Victor" w:date="2022-05-26T17:12:00Z">
        <w:r w:rsidDel="00701BF9">
          <w:delText xml:space="preserve">Neuronales </w:delText>
        </w:r>
      </w:del>
      <w:ins w:id="47" w:author="Victor" w:date="2022-05-26T17:12:00Z">
        <w:r w:rsidR="00701BF9">
          <w:t xml:space="preserve">neuronales </w:t>
        </w:r>
      </w:ins>
      <w:del w:id="48" w:author="Victor" w:date="2022-05-26T17:12:00Z">
        <w:r w:rsidDel="00701BF9">
          <w:delText>Recurrentes</w:delText>
        </w:r>
      </w:del>
      <w:ins w:id="49" w:author="Victor" w:date="2022-05-26T17:12:00Z">
        <w:r w:rsidR="00701BF9">
          <w:t>recurrentes</w:t>
        </w:r>
      </w:ins>
    </w:p>
    <w:p w14:paraId="06C28ABF" w14:textId="74F6D583" w:rsidR="00195F10" w:rsidRDefault="00330B75" w:rsidP="00195F10">
      <w:pPr>
        <w:pStyle w:val="JENUINormal"/>
      </w:pPr>
      <w:r>
        <w:t>Una red neuronal recurrente</w:t>
      </w:r>
      <w:ins w:id="50" w:author="Victor" w:date="2022-05-26T17:12:00Z">
        <w:r w:rsidR="007C21B7">
          <w:t xml:space="preserve"> (RNR)</w:t>
        </w:r>
      </w:ins>
      <w:r w:rsidR="00A326CA">
        <w:t xml:space="preserve"> </w:t>
      </w:r>
      <w:r w:rsidR="004145E6">
        <w:t>es un tipo de red neuronal que dentro de su estructura puede retroalimentarse, es decir, utiliza</w:t>
      </w:r>
      <w:r w:rsidR="00181B72">
        <w:t xml:space="preserve"> su propio</w:t>
      </w:r>
      <w:r w:rsidR="004145E6">
        <w:t xml:space="preserve"> </w:t>
      </w:r>
      <w:r w:rsidR="004145E6" w:rsidRPr="004145E6">
        <w:rPr>
          <w:i/>
          <w:iCs/>
        </w:rPr>
        <w:t>feedback</w:t>
      </w:r>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071309C" w:rsidR="00181B72" w:rsidRDefault="004D06A0" w:rsidP="00181B72">
      <w:pPr>
        <w:pStyle w:val="JENUINormal"/>
        <w:ind w:firstLine="0"/>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7C64FCF0" w14:textId="2D975B75" w:rsidR="00986A7F" w:rsidRDefault="002A1C4B" w:rsidP="00986A7F">
      <w:pPr>
        <w:pStyle w:val="JENUINormal"/>
        <w:rPr>
          <w:color w:val="000000"/>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ED5499" w:rsidRPr="00ED5499">
        <w:rPr>
          <w:color w:val="000000"/>
        </w:rPr>
        <w:t>[1]</w:t>
      </w:r>
    </w:p>
    <w:p w14:paraId="229C59BE" w14:textId="77777777" w:rsidR="001E5DD4" w:rsidRDefault="001E5DD4" w:rsidP="00986A7F">
      <w:pPr>
        <w:pStyle w:val="JENUINormal"/>
        <w:rPr>
          <w:color w:val="000000"/>
        </w:rPr>
      </w:pPr>
    </w:p>
    <w:p w14:paraId="5909F2FB" w14:textId="18838991" w:rsidR="00436F28" w:rsidRDefault="004D06A0" w:rsidP="00436F28">
      <w:pPr>
        <w:pStyle w:val="JENUINormal"/>
        <w:ind w:firstLine="0"/>
        <w:rPr>
          <w:color w:val="000000"/>
        </w:rPr>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6BED3BA9" w14:textId="0A071821" w:rsidR="00807ACE" w:rsidRDefault="00807ACE" w:rsidP="00436F28">
      <w:pPr>
        <w:pStyle w:val="JENUINormal"/>
        <w:ind w:firstLine="0"/>
        <w:rPr>
          <w:color w:val="000000"/>
        </w:rPr>
      </w:pPr>
      <w:r>
        <w:rPr>
          <w:color w:val="000000"/>
        </w:rPr>
        <w:t>Figura 2: Estructura de un módulo RNR clásico</w:t>
      </w:r>
    </w:p>
    <w:p w14:paraId="4D35640F" w14:textId="2A9191E9" w:rsidR="00807ACE" w:rsidRDefault="00807ACE" w:rsidP="00436F28">
      <w:pPr>
        <w:pStyle w:val="JENUINormal"/>
        <w:ind w:firstLine="0"/>
        <w:rPr>
          <w:color w:val="000000"/>
        </w:rPr>
      </w:pPr>
      <w:r>
        <w:rPr>
          <w:color w:val="000000"/>
        </w:rPr>
        <w:t xml:space="preserve">Fuente: Colah’s </w:t>
      </w:r>
      <w:r w:rsidR="001E5DD4">
        <w:rPr>
          <w:color w:val="000000"/>
        </w:rPr>
        <w:t>Blog [1]</w:t>
      </w:r>
    </w:p>
    <w:p w14:paraId="1145F9E1" w14:textId="77777777" w:rsidR="00807ACE" w:rsidRDefault="00807ACE" w:rsidP="00436F28">
      <w:pPr>
        <w:pStyle w:val="JENUINormal"/>
        <w:ind w:firstLine="0"/>
      </w:pPr>
    </w:p>
    <w:p w14:paraId="16316C4C" w14:textId="6B439179" w:rsidR="00986A7F" w:rsidRPr="00986A7F" w:rsidRDefault="00986A7F" w:rsidP="00986A7F">
      <w:pPr>
        <w:pStyle w:val="JENUINormal"/>
      </w:pPr>
      <w:r>
        <w:t>Es decir, cada vez que la red actualiza sus pesos debe propagarse hacia atrás para actualizar todos y cada uno de los pesos de las capas que constituyen la red, generando así</w:t>
      </w:r>
      <w:r w:rsidR="007857A9">
        <w:t xml:space="preserve"> un posible desvanecimiento del </w:t>
      </w:r>
      <w:commentRangeStart w:id="51"/>
      <w:r w:rsidR="007857A9">
        <w:t>gradiente</w:t>
      </w:r>
      <w:commentRangeEnd w:id="51"/>
      <w:r w:rsidR="007C21B7">
        <w:rPr>
          <w:rStyle w:val="Refdecomentario"/>
        </w:rPr>
        <w:commentReference w:id="51"/>
      </w:r>
      <w:r w:rsidR="007857A9">
        <w:t>.</w:t>
      </w:r>
    </w:p>
    <w:p w14:paraId="64003AF7" w14:textId="4862CAE5" w:rsidR="009403DF" w:rsidDel="007C21B7" w:rsidRDefault="00920A10" w:rsidP="009403DF">
      <w:pPr>
        <w:pStyle w:val="JENUITtulo2"/>
        <w:tabs>
          <w:tab w:val="clear" w:pos="1191"/>
          <w:tab w:val="num" w:pos="578"/>
        </w:tabs>
        <w:ind w:left="510" w:hanging="510"/>
        <w:rPr>
          <w:del w:id="52" w:author="Victor" w:date="2022-05-26T17:13:00Z"/>
        </w:rPr>
      </w:pPr>
      <w:del w:id="53" w:author="Victor" w:date="2022-05-26T17:13:00Z">
        <w:r w:rsidDel="007C21B7">
          <w:delText>Desvanecimiento del gradiente</w:delText>
        </w:r>
      </w:del>
    </w:p>
    <w:p w14:paraId="77E30DFD" w14:textId="7F85359E" w:rsidR="00071A42" w:rsidRDefault="00071A42" w:rsidP="00071A42">
      <w:pPr>
        <w:pStyle w:val="JENUINormal"/>
      </w:pPr>
      <w:r>
        <w:t>Este problema que presentan las redes neuronales recurrentes fue descubierto por Josep Hochreiter.</w:t>
      </w:r>
      <w:r w:rsidR="00ED5499" w:rsidRPr="00ED5499">
        <w:rPr>
          <w:color w:val="000000"/>
        </w:rPr>
        <w:t>[2]</w:t>
      </w:r>
    </w:p>
    <w:p w14:paraId="5C9C9134" w14:textId="56318842" w:rsidR="005970E1" w:rsidDel="00887EA2" w:rsidRDefault="00071A42" w:rsidP="00802E3C">
      <w:pPr>
        <w:pStyle w:val="JENUINormal"/>
        <w:ind w:firstLine="0"/>
        <w:rPr>
          <w:del w:id="54" w:author="Victor" w:date="2022-05-26T16:42:00Z"/>
        </w:rPr>
      </w:pPr>
      <w:r>
        <w:t>El problema radica que en la red neuronal utiliza un algoritmo de gradiente descendiente para encontrar el mínimo global de la función de costes</w:t>
      </w:r>
      <w:r w:rsidR="005970E1">
        <w:t xml:space="preserve"> que es la configuración óptima de la red. </w:t>
      </w:r>
    </w:p>
    <w:p w14:paraId="45453DCB" w14:textId="77777777" w:rsidR="005B2F00" w:rsidRDefault="005B2F00">
      <w:pPr>
        <w:pStyle w:val="JENUINormal"/>
        <w:ind w:firstLine="0"/>
        <w:pPrChange w:id="55" w:author="Victor" w:date="2022-05-26T16:42:00Z">
          <w:pPr>
            <w:pStyle w:val="JENUINormal"/>
          </w:pPr>
        </w:pPrChange>
      </w:pPr>
    </w:p>
    <w:p w14:paraId="7D7B601D" w14:textId="75744AA3" w:rsidR="00071A42" w:rsidRDefault="005970E1" w:rsidP="005B2F00">
      <w:pPr>
        <w:pStyle w:val="JENUINormal"/>
      </w:pPr>
      <w:r>
        <w:t xml:space="preserve">En el caso de las redes neuronales recurrentes la </w:t>
      </w:r>
      <w:r w:rsidR="00F73F35">
        <w:t>información pasada</w:t>
      </w:r>
      <w:r>
        <w:t xml:space="preserve"> se utiliza como input para determinar la predicción presente por lo tanto </w:t>
      </w:r>
      <w:r w:rsidR="00F73F35">
        <w:t xml:space="preserve">cuando se actualizan </w:t>
      </w:r>
      <w:r>
        <w:t>los pesos para minimizar el error se tendrá que actualizar todas las neuronas que han participado en el proceso</w:t>
      </w:r>
      <w:r w:rsidR="00F73F35">
        <w:t>.</w:t>
      </w:r>
    </w:p>
    <w:p w14:paraId="09603F63" w14:textId="77777777" w:rsidR="00CF0067" w:rsidRDefault="00CF0067" w:rsidP="005B2F00">
      <w:pPr>
        <w:pStyle w:val="JENUINormal"/>
      </w:pPr>
    </w:p>
    <w:p w14:paraId="2DAE514C" w14:textId="144C3FDA" w:rsidR="007544B2" w:rsidRDefault="004D06A0" w:rsidP="007544B2">
      <w:pPr>
        <w:pStyle w:val="JENUINormal"/>
        <w:ind w:firstLine="0"/>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0B07158F" w14:textId="77236D3F" w:rsidR="005B2F00" w:rsidRDefault="007544B2" w:rsidP="007544B2">
      <w:pPr>
        <w:pStyle w:val="JENUINormal"/>
        <w:ind w:firstLine="0"/>
      </w:pPr>
      <w:r>
        <w:t xml:space="preserve">Figura 2: Diagrama de RNR </w:t>
      </w:r>
      <w:r w:rsidRPr="007544B2">
        <w:rPr>
          <w:i/>
          <w:iCs/>
        </w:rPr>
        <w:t>Many to One</w:t>
      </w:r>
    </w:p>
    <w:p w14:paraId="6A9F1EF8" w14:textId="77777777" w:rsidR="007544B2" w:rsidRDefault="007544B2" w:rsidP="005B2F00">
      <w:pPr>
        <w:pStyle w:val="JENUINormal"/>
      </w:pPr>
    </w:p>
    <w:p w14:paraId="01232BC7" w14:textId="77777777" w:rsidR="00F73F35" w:rsidRDefault="00F73F35" w:rsidP="00071A42">
      <w:pPr>
        <w:pStyle w:val="JENUINormal"/>
      </w:pPr>
      <w:r>
        <w:t>Al principio del proceso se asignan pesos aleatorios con valores cercanos a cero y entonces se comienza a entrenar la red, al multiplicar todos los momentos pasados por un valor cercano a cero el gradiente se reduce tras cada multiplicación por lo que al final se hace cada vez más difícil actualizar 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5D865EE6" w:rsidR="00920A10" w:rsidRDefault="007C21B7" w:rsidP="00920A10">
      <w:pPr>
        <w:pStyle w:val="JENUINormal"/>
      </w:pPr>
      <w:ins w:id="56" w:author="Victor" w:date="2022-05-26T17:13:00Z">
        <w:r>
          <w:t>El LSTM (</w:t>
        </w:r>
        <w:r>
          <w:rPr>
            <w:i/>
          </w:rPr>
          <w:t xml:space="preserve">Long short-term </w:t>
        </w:r>
        <w:r w:rsidRPr="007C21B7">
          <w:rPr>
            <w:i/>
          </w:rPr>
          <w:t>memory</w:t>
        </w:r>
        <w:r>
          <w:t xml:space="preserve">, en inglés) </w:t>
        </w:r>
      </w:ins>
      <w:del w:id="57" w:author="Victor" w:date="2022-05-26T17:13:00Z">
        <w:r w:rsidR="00920A10" w:rsidRPr="007C21B7" w:rsidDel="007C21B7">
          <w:delText>E</w:delText>
        </w:r>
      </w:del>
      <w:ins w:id="58" w:author="Victor" w:date="2022-05-26T17:13:00Z">
        <w:r>
          <w:t>e</w:t>
        </w:r>
      </w:ins>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 xml:space="preserve">del desvanecimiento del gradiente </w:t>
      </w:r>
      <w:r w:rsidR="00F73F35">
        <w:t>comentado en la sección anterior</w:t>
      </w:r>
      <w:r w:rsidR="005B2F00">
        <w:t>.</w:t>
      </w:r>
      <w:r w:rsidR="00E668EA">
        <w:t xml:space="preserve"> Fue una de las soluciones propuestas por Josep Hochreiter y </w:t>
      </w:r>
      <w:r w:rsidR="00E668EA" w:rsidRPr="00E668EA">
        <w:t>Jürgen</w:t>
      </w:r>
      <w:r w:rsidR="00E668EA">
        <w:t xml:space="preserve"> </w:t>
      </w:r>
      <w:r w:rsidR="00E668EA" w:rsidRPr="00E668EA">
        <w:t>Schmidhuber</w:t>
      </w:r>
      <w:r w:rsidR="00E668EA" w:rsidRPr="00E668EA">
        <w:rPr>
          <w:color w:val="000000"/>
        </w:rPr>
        <w:t>[1]</w:t>
      </w:r>
      <w:r w:rsidR="00EF4B51">
        <w:t>, e</w:t>
      </w:r>
      <w:r w:rsidR="005B2F00">
        <w:t>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2EF0FE00" w:rsidR="00112666" w:rsidRDefault="004D06A0" w:rsidP="00112666">
      <w:pPr>
        <w:pStyle w:val="JENUINormal"/>
        <w:ind w:firstLine="0"/>
      </w:pPr>
      <w:r>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2DD9B98C" w14:textId="6F040FA0" w:rsidR="00112666" w:rsidRDefault="00112666" w:rsidP="00112666">
      <w:pPr>
        <w:pStyle w:val="JENUINormal"/>
        <w:ind w:firstLine="0"/>
        <w:rPr>
          <w:color w:val="000000"/>
        </w:rPr>
      </w:pPr>
      <w:r>
        <w:t>Figura 3: Estructura de</w:t>
      </w:r>
      <w:r w:rsidR="009640C2">
        <w:t xml:space="preserve"> un</w:t>
      </w:r>
      <w:r>
        <w:t xml:space="preserve"> </w:t>
      </w:r>
      <w:r w:rsidR="009640C2">
        <w:t>módulo</w:t>
      </w:r>
      <w:r>
        <w:t xml:space="preserve"> LSTM</w:t>
      </w:r>
    </w:p>
    <w:p w14:paraId="09D872BA" w14:textId="731EDEB6" w:rsidR="009640C2" w:rsidRDefault="009640C2" w:rsidP="00112666">
      <w:pPr>
        <w:pStyle w:val="JENUINormal"/>
        <w:ind w:firstLine="0"/>
        <w:rPr>
          <w:color w:val="000000"/>
        </w:rPr>
      </w:pPr>
      <w:r>
        <w:rPr>
          <w:color w:val="000000"/>
        </w:rPr>
        <w:t xml:space="preserve">Fuente: Adaptado de </w:t>
      </w:r>
      <w:r w:rsidR="00ED5499" w:rsidRPr="00ED5499">
        <w:rPr>
          <w:color w:val="000000"/>
        </w:rPr>
        <w:t>[3]</w:t>
      </w:r>
    </w:p>
    <w:p w14:paraId="0252F324" w14:textId="43466BD8" w:rsidR="00EF4B51" w:rsidRDefault="00EF4B51" w:rsidP="00112666">
      <w:pPr>
        <w:pStyle w:val="JENUINormal"/>
        <w:ind w:firstLine="0"/>
        <w:rPr>
          <w:color w:val="000000"/>
        </w:rPr>
      </w:pPr>
    </w:p>
    <w:p w14:paraId="7FA4070C" w14:textId="21DBDE51" w:rsidR="00EF4B51" w:rsidRDefault="00EF4B51" w:rsidP="00112666">
      <w:pPr>
        <w:pStyle w:val="JENUINormal"/>
        <w:ind w:firstLine="0"/>
      </w:pPr>
      <w:r>
        <w:rPr>
          <w:color w:val="000000"/>
        </w:rPr>
        <w:t xml:space="preserve">Gracias a esta nueva </w:t>
      </w:r>
      <w:r w:rsidR="00DB6CD7">
        <w:rPr>
          <w:color w:val="000000"/>
        </w:rPr>
        <w:t>arquitectura</w:t>
      </w:r>
      <w:r w:rsidR="00517D28">
        <w:rPr>
          <w:color w:val="000000"/>
        </w:rPr>
        <w:t xml:space="preserve"> se </w:t>
      </w:r>
      <w:r w:rsidR="00533FB8">
        <w:rPr>
          <w:color w:val="000000"/>
        </w:rPr>
        <w:t xml:space="preserve">separa las celdas de memoria (C) y los valores de salida de la red (h) </w:t>
      </w:r>
      <w:r w:rsidR="00517D28">
        <w:rPr>
          <w:color w:val="000000"/>
        </w:rPr>
        <w:t xml:space="preserve">evitando así el desvanecimiento del gradiente. </w:t>
      </w:r>
      <w:r w:rsidR="00533FB8">
        <w:rPr>
          <w:color w:val="000000"/>
        </w:rPr>
        <w:t>Cabe recordar que en la figura anterior C, h y X son vectores, es decir, son capas completas de neuronas.</w:t>
      </w:r>
    </w:p>
    <w:p w14:paraId="21F2AB76" w14:textId="77777777" w:rsidR="000D7D75" w:rsidRDefault="00BD75A1">
      <w:pPr>
        <w:pStyle w:val="JENUITtulo1"/>
      </w:pPr>
      <w:r>
        <w:t>Metodología</w:t>
      </w:r>
    </w:p>
    <w:p w14:paraId="75A88DC7" w14:textId="77777777" w:rsidR="006C0006" w:rsidRDefault="006C0006" w:rsidP="006C0006">
      <w:pPr>
        <w:pStyle w:val="JENUINormal"/>
      </w:pPr>
    </w:p>
    <w:p w14:paraId="5E54092C" w14:textId="2548E786" w:rsidR="00302ABC" w:rsidRDefault="006C0006" w:rsidP="00546A5A">
      <w:pPr>
        <w:pStyle w:val="JENUINormal"/>
      </w:pPr>
      <w:r>
        <w:lastRenderedPageBreak/>
        <w:t xml:space="preserve">En esta sección se expone la metodología utilizada para obtener el modelo </w:t>
      </w:r>
      <w:del w:id="59" w:author="Victor" w:date="2022-05-26T16:26:00Z">
        <w:r w:rsidDel="00B75AFA">
          <w:delText xml:space="preserve">final expuesto en la </w:delText>
        </w:r>
        <w:r w:rsidR="00546A5A" w:rsidDel="00B75AFA">
          <w:delText>siguiente</w:delText>
        </w:r>
      </w:del>
      <w:ins w:id="60" w:author="Victor" w:date="2022-05-26T16:26:00Z">
        <w:r w:rsidR="00B75AFA">
          <w:t>de redes neuronales recurrentes que se empleará para predecir el precio del bitcoin</w:t>
        </w:r>
      </w:ins>
      <w:del w:id="61" w:author="Victor" w:date="2022-05-26T16:26:00Z">
        <w:r w:rsidR="00546A5A" w:rsidDel="00B75AFA">
          <w:delText xml:space="preserve"> sección</w:delText>
        </w:r>
      </w:del>
      <w:r>
        <w:t>.</w:t>
      </w:r>
    </w:p>
    <w:p w14:paraId="58F0BCD1" w14:textId="77777777" w:rsidR="004D28C5" w:rsidRDefault="004D28C5" w:rsidP="00546A5A">
      <w:pPr>
        <w:pStyle w:val="JENUINormal"/>
      </w:pPr>
    </w:p>
    <w:p w14:paraId="5E3BF6CB" w14:textId="461B82DD" w:rsidR="004D28C5" w:rsidRDefault="004D28C5" w:rsidP="00920A10">
      <w:pPr>
        <w:pStyle w:val="JENUITtulo2"/>
        <w:tabs>
          <w:tab w:val="clear" w:pos="1191"/>
          <w:tab w:val="num" w:pos="578"/>
        </w:tabs>
        <w:ind w:left="510" w:hanging="510"/>
      </w:pPr>
      <w:commentRangeStart w:id="62"/>
      <w:r>
        <w:t>Construcción de la red neuronal</w:t>
      </w:r>
      <w:commentRangeEnd w:id="62"/>
      <w:r w:rsidR="0073130A">
        <w:rPr>
          <w:rStyle w:val="Refdecomentario"/>
          <w:b w:val="0"/>
        </w:rPr>
        <w:commentReference w:id="62"/>
      </w:r>
    </w:p>
    <w:p w14:paraId="5277C620" w14:textId="1009E7F1" w:rsidR="00A40995" w:rsidRDefault="00AB797D" w:rsidP="00887EA2">
      <w:pPr>
        <w:pStyle w:val="JENUINormal"/>
      </w:pPr>
      <w:r>
        <w:t xml:space="preserve">Para </w:t>
      </w:r>
      <w:del w:id="63" w:author="Victor" w:date="2022-05-26T16:27:00Z">
        <w:r w:rsidDel="00B75AFA">
          <w:delText>este análisis</w:delText>
        </w:r>
      </w:del>
      <w:ins w:id="64" w:author="Victor" w:date="2022-05-26T16:27:00Z">
        <w:r w:rsidR="00B75AFA">
          <w:t>la construcción de la red neuronal</w:t>
        </w:r>
      </w:ins>
      <w:r>
        <w:t xml:space="preserve"> se </w:t>
      </w:r>
      <w:r w:rsidR="00F800B5">
        <w:t>va a</w:t>
      </w:r>
      <w:r>
        <w:t xml:space="preserve"> utilizar una estructura compuesta por 4 capas de entrada</w:t>
      </w:r>
      <w:r w:rsidR="001423E0">
        <w:t xml:space="preserve"> interconectadas</w:t>
      </w:r>
      <w:ins w:id="65" w:author="Victor" w:date="2022-05-26T16:27:00Z">
        <w:r w:rsidR="00B75AFA">
          <w:t>, que contienen</w:t>
        </w:r>
      </w:ins>
      <w:r>
        <w:t xml:space="preserve"> </w:t>
      </w:r>
      <w:del w:id="66" w:author="Victor" w:date="2022-05-26T16:27:00Z">
        <w:r w:rsidDel="00B75AFA">
          <w:delText xml:space="preserve">conteniendo </w:delText>
        </w:r>
      </w:del>
      <w:r>
        <w:t>50 neuronas en cada capa</w:t>
      </w:r>
      <w:r w:rsidR="001423E0">
        <w:t xml:space="preserve"> dándole así una elevada dimensionalidad para que el modelo pueda capturar correlaciones en el precio del bitcoin a un nivel mucho más complejo que si el modelo fuese más sencillo</w:t>
      </w:r>
      <w:r w:rsidR="003B0C52">
        <w:t xml:space="preserve"> ya que no podría capturar correlaciones más avanzadas.</w:t>
      </w:r>
    </w:p>
    <w:p w14:paraId="11CE63B9" w14:textId="284A0FA7" w:rsidR="003B0C52" w:rsidRPr="003B0C52" w:rsidRDefault="003B0C52" w:rsidP="003A4E61">
      <w:pPr>
        <w:pStyle w:val="JENUINormal"/>
      </w:pPr>
      <w:r>
        <w:t xml:space="preserve">Tras cada capa de entrada se le añade una capa de </w:t>
      </w:r>
      <w:r w:rsidRPr="003B0C52">
        <w:rPr>
          <w:i/>
          <w:iCs/>
        </w:rPr>
        <w:t>dropout</w:t>
      </w:r>
      <w:r>
        <w:t xml:space="preserve">, </w:t>
      </w:r>
      <w:ins w:id="67" w:author="Victor" w:date="2022-05-26T16:28:00Z">
        <w:r w:rsidR="00B75AFA">
          <w:t xml:space="preserve">que es </w:t>
        </w:r>
      </w:ins>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3D77B5F1" w14:textId="5F9EC421" w:rsidR="003749D8" w:rsidRDefault="00A326CA" w:rsidP="005A2EC0">
      <w:pPr>
        <w:pStyle w:val="JENUITtulo2"/>
        <w:tabs>
          <w:tab w:val="clear" w:pos="1191"/>
          <w:tab w:val="num" w:pos="578"/>
        </w:tabs>
        <w:ind w:left="510" w:hanging="510"/>
      </w:pPr>
      <w:r>
        <w:t>Robustez</w:t>
      </w:r>
      <w:r w:rsidR="00E13264">
        <w:t>/</w:t>
      </w:r>
      <w:del w:id="68" w:author="Victor" w:date="2022-05-26T16:28:00Z">
        <w:r w:rsidR="00E13264" w:rsidDel="00B75AFA">
          <w:delText xml:space="preserve">Complejidad </w:delText>
        </w:r>
      </w:del>
      <w:ins w:id="69" w:author="Victor" w:date="2022-05-26T16:28:00Z">
        <w:r w:rsidR="00B75AFA">
          <w:t xml:space="preserve">complejidad </w:t>
        </w:r>
      </w:ins>
      <w:r w:rsidR="00E13264">
        <w:t>de</w:t>
      </w:r>
      <w:ins w:id="70" w:author="Victor" w:date="2022-05-26T16:28:00Z">
        <w:r w:rsidR="00B75AFA">
          <w:t xml:space="preserve"> </w:t>
        </w:r>
      </w:ins>
      <w:del w:id="71" w:author="Victor" w:date="2022-05-26T16:28:00Z">
        <w:r w:rsidR="00E13264" w:rsidDel="00B75AFA">
          <w:delText xml:space="preserve"> entranamiento</w:delText>
        </w:r>
      </w:del>
      <w:ins w:id="72" w:author="Victor" w:date="2022-05-26T16:28:00Z">
        <w:r w:rsidR="00B75AFA">
          <w:t>entrenamiento</w:t>
        </w:r>
      </w:ins>
    </w:p>
    <w:p w14:paraId="056833CF" w14:textId="7C13296A" w:rsidR="00E13264" w:rsidRPr="00E13264" w:rsidRDefault="00E13264" w:rsidP="00E13264">
      <w:pPr>
        <w:pStyle w:val="JENUINormal"/>
        <w:rPr>
          <w:color w:val="FF0000"/>
        </w:rPr>
      </w:pPr>
      <w:r>
        <w:rPr>
          <w:color w:val="FF0000"/>
        </w:rPr>
        <w:t>Falta completar esta sección</w:t>
      </w:r>
    </w:p>
    <w:p w14:paraId="348BC37B" w14:textId="2A088DBD" w:rsidR="00A326CA" w:rsidRDefault="003749D8" w:rsidP="005A2EC0">
      <w:pPr>
        <w:pStyle w:val="JENUITtulo2"/>
        <w:tabs>
          <w:tab w:val="clear" w:pos="1191"/>
          <w:tab w:val="num" w:pos="578"/>
        </w:tabs>
        <w:ind w:left="510" w:hanging="510"/>
      </w:pPr>
      <w:bookmarkStart w:id="73" w:name="_Hlk103699201"/>
      <w:commentRangeStart w:id="74"/>
      <w:r>
        <w:t>Model</w:t>
      </w:r>
      <w:commentRangeEnd w:id="74"/>
      <w:r w:rsidR="00F21709">
        <w:rPr>
          <w:rStyle w:val="Refdecomentario"/>
          <w:b w:val="0"/>
        </w:rPr>
        <w:commentReference w:id="74"/>
      </w:r>
      <w:r>
        <w:t>o inicial</w:t>
      </w:r>
      <w:ins w:id="75" w:author="Victor" w:date="2022-05-26T16:40:00Z">
        <w:r w:rsidR="00C9605D">
          <w:t xml:space="preserve"> e hiperparametrización</w:t>
        </w:r>
      </w:ins>
    </w:p>
    <w:p w14:paraId="3864CD9C" w14:textId="5235F647" w:rsidR="00AB797D" w:rsidRPr="00AB797D" w:rsidDel="00887EA2" w:rsidRDefault="00AB797D" w:rsidP="00AB797D">
      <w:pPr>
        <w:pStyle w:val="JENUINormal"/>
        <w:rPr>
          <w:del w:id="76" w:author="Victor" w:date="2022-05-26T16:43:00Z"/>
        </w:rPr>
      </w:pPr>
      <w:r w:rsidRPr="00AB797D">
        <w:t xml:space="preserve">Se comienza con un modelo sencillo para establecer una base sobre la cual introducir cambios y mejorar el poder predictivo del modelo. El modelo inicial solo toma como </w:t>
      </w:r>
      <w:r w:rsidRPr="004275BE">
        <w:rPr>
          <w:i/>
          <w:rPrChange w:id="77" w:author="Victor" w:date="2022-05-26T16:29:00Z">
            <w:rPr/>
          </w:rPrChange>
        </w:rPr>
        <w:t xml:space="preserve">input </w:t>
      </w:r>
      <w:r w:rsidRPr="00AB797D">
        <w:t xml:space="preserve">los precios de apertura pasados. Cabe destacar que los pesos iniciales en las redes neuronales se asignan de manera completamente </w:t>
      </w:r>
      <w:del w:id="78" w:author="Victor" w:date="2022-05-26T16:30:00Z">
        <w:r w:rsidRPr="00AB797D" w:rsidDel="004275BE">
          <w:delText>aleatorio</w:delText>
        </w:r>
      </w:del>
      <w:ins w:id="79" w:author="Victor" w:date="2022-05-26T16:30:00Z">
        <w:r w:rsidR="004275BE" w:rsidRPr="00AB797D">
          <w:t>aleatori</w:t>
        </w:r>
        <w:r w:rsidR="004275BE">
          <w:t>a</w:t>
        </w:r>
      </w:ins>
      <w:del w:id="80" w:author="Victor" w:date="2022-05-26T16:31:00Z">
        <w:r w:rsidRPr="00AB797D" w:rsidDel="004275BE">
          <w:delText xml:space="preserve">, </w:delText>
        </w:r>
      </w:del>
      <w:ins w:id="81" w:author="Victor" w:date="2022-05-26T16:31:00Z">
        <w:r w:rsidR="004275BE">
          <w:t>;</w:t>
        </w:r>
        <w:r w:rsidR="004275BE" w:rsidRPr="00AB797D">
          <w:t xml:space="preserve"> </w:t>
        </w:r>
      </w:ins>
      <w:r w:rsidRPr="00AB797D">
        <w:t>por tanto, es muy importante fijar esta aleatoriedad con una semilla para poder replicar los resultados y compararlos con otros modelos.</w:t>
      </w:r>
    </w:p>
    <w:bookmarkEnd w:id="73"/>
    <w:p w14:paraId="13691EF5" w14:textId="77777777" w:rsidR="00C9605D" w:rsidRDefault="00C9605D" w:rsidP="0073130A">
      <w:pPr>
        <w:pStyle w:val="JENUINormal"/>
        <w:rPr>
          <w:ins w:id="82" w:author="Victor" w:date="2022-05-26T16:40:00Z"/>
        </w:rPr>
      </w:pPr>
    </w:p>
    <w:p w14:paraId="70D712DB" w14:textId="19920F7E" w:rsidR="00A326CA" w:rsidDel="00C9605D" w:rsidRDefault="00A326CA" w:rsidP="005A2EC0">
      <w:pPr>
        <w:pStyle w:val="JENUITtulo2"/>
        <w:tabs>
          <w:tab w:val="clear" w:pos="1191"/>
          <w:tab w:val="num" w:pos="578"/>
        </w:tabs>
        <w:ind w:left="510" w:hanging="510"/>
        <w:rPr>
          <w:del w:id="83" w:author="Victor" w:date="2022-05-26T16:40:00Z"/>
        </w:rPr>
      </w:pPr>
      <w:del w:id="84" w:author="Victor" w:date="2022-05-26T16:40:00Z">
        <w:r w:rsidDel="00C9605D">
          <w:delText>Hiperparametrización</w:delText>
        </w:r>
      </w:del>
    </w:p>
    <w:p w14:paraId="16180A2A" w14:textId="71024EDA" w:rsidR="00DF6F93" w:rsidDel="00225BA8" w:rsidRDefault="005848D4" w:rsidP="00DF6F93">
      <w:pPr>
        <w:pStyle w:val="JENUINormal"/>
        <w:rPr>
          <w:del w:id="85" w:author="Victor" w:date="2022-05-26T16:37:00Z"/>
        </w:rPr>
      </w:pPr>
      <w:r>
        <w:t xml:space="preserve">En el proceso de entrenar una red neuronal hay varios </w:t>
      </w:r>
      <w:r w:rsidR="00DF6F93">
        <w:t>parámetros</w:t>
      </w:r>
      <w:r>
        <w:t xml:space="preserve"> </w:t>
      </w:r>
      <w:r w:rsidR="00DF6F93">
        <w:t>que pueden alterarse para obtener mejores resultados.</w:t>
      </w:r>
      <w:ins w:id="86" w:author="Victor" w:date="2022-05-26T16:38:00Z">
        <w:r w:rsidR="00225BA8">
          <w:t xml:space="preserve"> </w:t>
        </w:r>
      </w:ins>
    </w:p>
    <w:p w14:paraId="79C9CACC" w14:textId="717D4878" w:rsidR="00DF6F93" w:rsidDel="00887EA2" w:rsidRDefault="00DF6F93" w:rsidP="005578F1">
      <w:pPr>
        <w:pStyle w:val="JENUINormal"/>
        <w:rPr>
          <w:del w:id="87" w:author="Victor" w:date="2022-05-26T16:43:00Z"/>
        </w:rPr>
      </w:pPr>
      <w:r>
        <w:t xml:space="preserve">En este caso los más importantes son el </w:t>
      </w:r>
      <w:r w:rsidRPr="00DF6F93">
        <w:rPr>
          <w:i/>
          <w:iCs/>
        </w:rPr>
        <w:t>batch size</w:t>
      </w:r>
      <w:r>
        <w:t xml:space="preserve">, los </w:t>
      </w:r>
      <w:r w:rsidRPr="00DF6F93">
        <w:rPr>
          <w:i/>
          <w:iCs/>
        </w:rPr>
        <w:t>epochs</w:t>
      </w:r>
      <w:r>
        <w:t xml:space="preserve"> y el periodo </w:t>
      </w:r>
      <w:ins w:id="88" w:author="Victor" w:date="2022-05-26T16:38:00Z">
        <w:r w:rsidR="00117AC4">
          <w:t xml:space="preserve">en </w:t>
        </w:r>
      </w:ins>
      <w:r>
        <w:t>el cual la red neuronal puede observar valores pasados.</w:t>
      </w:r>
    </w:p>
    <w:p w14:paraId="1557D265" w14:textId="77777777" w:rsidR="0075696E" w:rsidRDefault="0075696E" w:rsidP="0073130A">
      <w:pPr>
        <w:pStyle w:val="JENUINormal"/>
      </w:pPr>
    </w:p>
    <w:p w14:paraId="58FF3CEC" w14:textId="076DAA8D" w:rsidR="00117AC4" w:rsidRDefault="00DF6F93" w:rsidP="00F21709">
      <w:pPr>
        <w:pStyle w:val="JENUINormal"/>
      </w:pPr>
      <w:r>
        <w:t xml:space="preserve">El </w:t>
      </w:r>
      <w:r w:rsidRPr="0075696E">
        <w:rPr>
          <w:i/>
          <w:iCs/>
        </w:rPr>
        <w:t>batch size</w:t>
      </w:r>
      <w:r>
        <w:t xml:space="preserve"> es el número de</w:t>
      </w:r>
      <w:r w:rsidR="00D349CD">
        <w:t xml:space="preserve"> muestras para trabajar antes de actualizar los parámetros internos del modelo.</w:t>
      </w:r>
      <w:r w:rsidR="00B73885">
        <w:t xml:space="preserve"> Es decir, el </w:t>
      </w:r>
      <w:del w:id="89" w:author="Victor" w:date="2022-05-26T16:38:00Z">
        <w:r w:rsidR="00B73885" w:rsidDel="00117AC4">
          <w:delText>dataset se</w:delText>
        </w:r>
      </w:del>
      <w:ins w:id="90" w:author="Victor" w:date="2022-05-26T16:38:00Z">
        <w:r w:rsidR="00117AC4">
          <w:t>conjunto de datos se</w:t>
        </w:r>
      </w:ins>
      <w:r w:rsidR="00B73885">
        <w:t xml:space="preserve"> va a dividir en muestras de 32 unidades tras las cuales los </w:t>
      </w:r>
      <w:r w:rsidR="00480AB6">
        <w:t>parámetros</w:t>
      </w:r>
      <w:r w:rsidR="00B73885">
        <w:t xml:space="preserve"> del modelo se actualizarán [</w:t>
      </w:r>
      <w:r w:rsidR="006B5A31">
        <w:t>1]</w:t>
      </w:r>
      <w:r w:rsidR="00B73885">
        <w:t>.</w:t>
      </w:r>
    </w:p>
    <w:p w14:paraId="38DC7F66" w14:textId="71B300D5" w:rsidR="00DF6F93" w:rsidDel="005578F1" w:rsidRDefault="006B5A31" w:rsidP="00B73885">
      <w:pPr>
        <w:pStyle w:val="JENUINormal"/>
        <w:rPr>
          <w:del w:id="91" w:author="Victor" w:date="2022-05-26T16:39:00Z"/>
        </w:rPr>
      </w:pPr>
      <w:r>
        <w:t>Un buen tamaño por defecto es 32</w:t>
      </w:r>
      <w:ins w:id="92" w:author="Victor" w:date="2022-05-26T16:38:00Z">
        <w:r w:rsidR="00117AC4">
          <w:t>,</w:t>
        </w:r>
      </w:ins>
      <w:r>
        <w:t xml:space="preserve"> ya que usar tamaños pequeños </w:t>
      </w:r>
      <w:del w:id="93" w:author="Victor" w:date="2022-05-26T16:38:00Z">
        <w:r w:rsidDel="00117AC4">
          <w:delText>se logra</w:delText>
        </w:r>
      </w:del>
      <w:ins w:id="94" w:author="Victor" w:date="2022-05-26T16:38:00Z">
        <w:r w:rsidR="00117AC4">
          <w:t>permite</w:t>
        </w:r>
      </w:ins>
      <w:r>
        <w:t xml:space="preserve"> mejorar la estabilidad y el rendimiento de </w:t>
      </w:r>
      <w:r w:rsidR="00235209">
        <w:t>generalización</w:t>
      </w:r>
      <w:ins w:id="95" w:author="Victor" w:date="2022-05-26T16:38:00Z">
        <w:r w:rsidR="005578F1">
          <w:t xml:space="preserve"> </w:t>
        </w:r>
      </w:ins>
      <w:del w:id="96" w:author="Victor" w:date="2022-05-26T16:38:00Z">
        <w:r w:rsidR="00235209" w:rsidDel="005578F1">
          <w:delText xml:space="preserve">. </w:delText>
        </w:r>
      </w:del>
      <w:r w:rsidR="00235209">
        <w:t>[Masters D, Luschi C]</w:t>
      </w:r>
      <w:ins w:id="97" w:author="Victor" w:date="2022-05-26T16:38:00Z">
        <w:r w:rsidR="005578F1">
          <w:t>,</w:t>
        </w:r>
      </w:ins>
      <w:r w:rsidR="00235209">
        <w:t xml:space="preserve"> aparte de que el proceso </w:t>
      </w:r>
      <w:del w:id="98" w:author="Victor" w:date="2022-05-26T16:38:00Z">
        <w:r w:rsidR="00235209" w:rsidDel="005578F1">
          <w:delText xml:space="preserve">de </w:delText>
        </w:r>
      </w:del>
      <w:r w:rsidR="00235209">
        <w:t xml:space="preserve">converge rápidamente </w:t>
      </w:r>
      <w:r w:rsidR="0075696E">
        <w:t>para el coste computacional que supone.</w:t>
      </w:r>
    </w:p>
    <w:p w14:paraId="6D391B8C" w14:textId="7B33D300" w:rsidR="0075696E" w:rsidDel="005578F1" w:rsidRDefault="0075696E" w:rsidP="00DF6F93">
      <w:pPr>
        <w:pStyle w:val="JENUINormal"/>
        <w:rPr>
          <w:del w:id="99" w:author="Victor" w:date="2022-05-26T16:39:00Z"/>
        </w:rPr>
      </w:pPr>
    </w:p>
    <w:p w14:paraId="497BB9AC" w14:textId="77777777" w:rsidR="005578F1" w:rsidRDefault="005578F1">
      <w:pPr>
        <w:pStyle w:val="JENUINormal"/>
        <w:ind w:firstLine="0"/>
        <w:rPr>
          <w:ins w:id="100" w:author="Victor" w:date="2022-05-26T16:39:00Z"/>
        </w:rPr>
        <w:pPrChange w:id="101" w:author="Victor" w:date="2022-05-26T16:43:00Z">
          <w:pPr>
            <w:pStyle w:val="JENUINormal"/>
          </w:pPr>
        </w:pPrChange>
      </w:pPr>
    </w:p>
    <w:p w14:paraId="0F88CF7E" w14:textId="41AD5334" w:rsidR="0075696E" w:rsidDel="00ED2C3B" w:rsidRDefault="0075696E" w:rsidP="00DF6F93">
      <w:pPr>
        <w:pStyle w:val="JENUINormal"/>
        <w:rPr>
          <w:del w:id="102" w:author="Victor" w:date="2022-05-26T16:44:00Z"/>
        </w:rPr>
      </w:pPr>
      <w:r>
        <w:t xml:space="preserve">Los </w:t>
      </w:r>
      <w:r w:rsidRPr="0075696E">
        <w:rPr>
          <w:i/>
          <w:iCs/>
        </w:rPr>
        <w:t>epochs</w:t>
      </w:r>
      <w:r>
        <w:t xml:space="preserve"> definen el número de veces que el algoritmo de aprendizaje va a digerir el </w:t>
      </w:r>
      <w:del w:id="103" w:author="Victor" w:date="2022-05-26T16:39:00Z">
        <w:r w:rsidDel="005578F1">
          <w:delText xml:space="preserve">dataset </w:delText>
        </w:r>
      </w:del>
      <w:ins w:id="104" w:author="Victor" w:date="2022-05-26T16:39:00Z">
        <w:r w:rsidR="005578F1">
          <w:t xml:space="preserve">conjunto de datos </w:t>
        </w:r>
      </w:ins>
      <w:r>
        <w:t>de entreno.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r w:rsidR="00B73885" w:rsidRPr="003249F0">
        <w:rPr>
          <w:i/>
          <w:iCs/>
        </w:rPr>
        <w:t>epochs</w:t>
      </w:r>
      <w:r w:rsidR="00B73885">
        <w:t xml:space="preserve"> </w:t>
      </w:r>
      <w:r w:rsidR="003249F0">
        <w:t>con una paciencia de un 10</w:t>
      </w:r>
      <w:ins w:id="105" w:author="Victor" w:date="2022-05-26T16:39:00Z">
        <w:r w:rsidR="005578F1">
          <w:t xml:space="preserve"> </w:t>
        </w:r>
      </w:ins>
      <w:r w:rsidR="003249F0">
        <w:t>%</w:t>
      </w:r>
      <w:ins w:id="106" w:author="Victor" w:date="2022-05-26T16:39:00Z">
        <w:r w:rsidR="005578F1">
          <w:t>;</w:t>
        </w:r>
      </w:ins>
      <w:del w:id="107" w:author="Victor" w:date="2022-05-26T16:39:00Z">
        <w:r w:rsidR="003249F0" w:rsidDel="005578F1">
          <w:delText>,</w:delText>
        </w:r>
      </w:del>
      <w:r w:rsidR="003249F0">
        <w:t xml:space="preserve"> es decir, si tras 10 </w:t>
      </w:r>
      <w:r w:rsidR="003249F0" w:rsidRPr="003249F0">
        <w:rPr>
          <w:i/>
          <w:iCs/>
        </w:rPr>
        <w:t>epochs</w:t>
      </w:r>
      <w:r w:rsidR="003249F0">
        <w:t xml:space="preserve"> no hay una mejora en el modelo, el algoritmo para el entrenamiento. Esto es importante</w:t>
      </w:r>
      <w:del w:id="108" w:author="Victor" w:date="2022-05-26T16:39:00Z">
        <w:r w:rsidR="003249F0" w:rsidDel="00C77A71">
          <w:delText xml:space="preserve"> ya</w:delText>
        </w:r>
      </w:del>
      <w:ins w:id="109" w:author="Victor" w:date="2022-05-26T16:39:00Z">
        <w:r w:rsidR="00C77A71">
          <w:t>, una vez</w:t>
        </w:r>
      </w:ins>
      <w:r w:rsidR="003249F0">
        <w:t xml:space="preserve"> que al aprender relativamente rápido el modelo puede </w:t>
      </w:r>
      <w:del w:id="110" w:author="Victor" w:date="2022-05-26T16:39:00Z">
        <w:r w:rsidR="003249F0" w:rsidDel="00C77A71">
          <w:delText>sobre ajustarse</w:delText>
        </w:r>
      </w:del>
      <w:ins w:id="111" w:author="Victor" w:date="2022-05-26T16:39:00Z">
        <w:r w:rsidR="00C77A71">
          <w:t>tener un sobreajuste</w:t>
        </w:r>
      </w:ins>
      <w:r w:rsidR="003249F0">
        <w:t xml:space="preserve"> con facilidad al aumentar el número de </w:t>
      </w:r>
      <w:r w:rsidR="003249F0" w:rsidRPr="003249F0">
        <w:rPr>
          <w:i/>
          <w:iCs/>
        </w:rPr>
        <w:t>epochs</w:t>
      </w:r>
      <w:r w:rsidR="003249F0">
        <w:t>.</w:t>
      </w:r>
    </w:p>
    <w:p w14:paraId="7E2994B4" w14:textId="77777777" w:rsidR="003249F0" w:rsidRDefault="003249F0" w:rsidP="00ED2C3B">
      <w:pPr>
        <w:pStyle w:val="JENUINormal"/>
      </w:pPr>
    </w:p>
    <w:p w14:paraId="00A96156" w14:textId="723BED76"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x días anteriores definidos por este periodo.</w:t>
      </w:r>
    </w:p>
    <w:p w14:paraId="3DBABAB7" w14:textId="77777777" w:rsidR="007E5D16" w:rsidRPr="005848D4" w:rsidRDefault="007E5D16" w:rsidP="007E5D16">
      <w:pPr>
        <w:pStyle w:val="JENUINormal"/>
      </w:pPr>
    </w:p>
    <w:p w14:paraId="05FB5F36" w14:textId="2CE99E6F" w:rsidR="00A326CA" w:rsidRDefault="00A326CA" w:rsidP="005A2EC0">
      <w:pPr>
        <w:pStyle w:val="JENUITtulo2"/>
        <w:tabs>
          <w:tab w:val="clear" w:pos="1191"/>
          <w:tab w:val="num" w:pos="578"/>
        </w:tabs>
        <w:ind w:left="510" w:hanging="510"/>
      </w:pPr>
      <w:r>
        <w:t>Modelo final</w:t>
      </w:r>
    </w:p>
    <w:p w14:paraId="14DB6053" w14:textId="1426D839" w:rsidR="00EC146A" w:rsidDel="00ED2C3B" w:rsidRDefault="00494295" w:rsidP="00F875E0">
      <w:pPr>
        <w:pStyle w:val="JENUINormal"/>
        <w:rPr>
          <w:del w:id="112" w:author="Victor" w:date="2022-05-26T16:44:00Z"/>
        </w:rPr>
      </w:pPr>
      <w:r>
        <w:t>El modelo final se escoge comparando los resultados de</w:t>
      </w:r>
      <w:r w:rsidR="00EC146A">
        <w:t xml:space="preserve"> los distintos modelos creados a partir de la combinación de los hiperparámetros</w:t>
      </w:r>
      <w:del w:id="113" w:author="Victor" w:date="2022-05-26T16:45:00Z">
        <w:r w:rsidR="00EC146A" w:rsidDel="00ED2C3B">
          <w:delText xml:space="preserve"> anteriormente descritos</w:delText>
        </w:r>
      </w:del>
      <w:r w:rsidR="00EC146A">
        <w:t>.</w:t>
      </w:r>
      <w:r w:rsidR="00F875E0">
        <w:t xml:space="preserve"> </w:t>
      </w:r>
      <w:r w:rsidR="00EC146A">
        <w:t>Para</w:t>
      </w:r>
      <w:r w:rsidR="000E76C0">
        <w:t xml:space="preserve"> evaluar</w:t>
      </w:r>
      <w:r w:rsidR="00EC146A">
        <w:t xml:space="preserve"> los modelos se </w:t>
      </w:r>
      <w:del w:id="114" w:author="Victor" w:date="2022-05-26T16:45:00Z">
        <w:r w:rsidR="00EC146A" w:rsidDel="00ED2C3B">
          <w:delText>han usado</w:delText>
        </w:r>
      </w:del>
      <w:ins w:id="115" w:author="Victor" w:date="2022-05-26T16:45:00Z">
        <w:r w:rsidR="00ED2C3B">
          <w:t>utilizar</w:t>
        </w:r>
      </w:ins>
      <w:ins w:id="116" w:author="Victor" w:date="2022-05-26T16:46:00Z">
        <w:r w:rsidR="00ED2C3B">
          <w:t>án</w:t>
        </w:r>
      </w:ins>
      <w:r w:rsidR="00EC146A">
        <w:t xml:space="preserve"> dos medidas, en concreto, la raíz del error cuadrático medio (RMSE</w:t>
      </w:r>
      <w:ins w:id="117" w:author="Victor" w:date="2022-05-26T16:46:00Z">
        <w:r w:rsidR="00ED2C3B">
          <w:t xml:space="preserve">, del inglés </w:t>
        </w:r>
        <w:r w:rsidR="00ED2C3B">
          <w:rPr>
            <w:i/>
          </w:rPr>
          <w:t>Root Mean Squared Error</w:t>
        </w:r>
      </w:ins>
      <w:r w:rsidR="00EC146A">
        <w:t>) y el error absoluto medio (MAE</w:t>
      </w:r>
      <w:ins w:id="118" w:author="Victor" w:date="2022-05-26T16:46:00Z">
        <w:r w:rsidR="00ED2C3B">
          <w:t xml:space="preserve">, del inglés </w:t>
        </w:r>
        <w:r w:rsidR="00ED2C3B">
          <w:rPr>
            <w:i/>
          </w:rPr>
          <w:t>Mean Absolute Error</w:t>
        </w:r>
      </w:ins>
      <w:r w:rsidR="00EC146A">
        <w:t>).</w:t>
      </w:r>
    </w:p>
    <w:p w14:paraId="130C6F92" w14:textId="5F20DC80" w:rsidR="005F547B" w:rsidRDefault="005F547B" w:rsidP="00BA0976">
      <w:pPr>
        <w:pStyle w:val="JENUINormal"/>
      </w:pPr>
    </w:p>
    <w:p w14:paraId="3DEAEA39" w14:textId="3C789F8A" w:rsidR="007617B8" w:rsidRPr="00494295" w:rsidRDefault="005F547B" w:rsidP="000E76C0">
      <w:pPr>
        <w:pStyle w:val="JENUINormal"/>
      </w:pPr>
      <w:commentRangeStart w:id="119"/>
      <w:r>
        <w:t>La raíz error cuadrático medio</w:t>
      </w:r>
      <w:r w:rsidR="00F875E0">
        <w:t xml:space="preserve"> mide la magnitud medio del error</w:t>
      </w:r>
      <w:r w:rsidR="007617B8">
        <w:t xml:space="preserve"> penalizando sobre todo los errores más elevados</w:t>
      </w:r>
      <w:commentRangeEnd w:id="119"/>
      <w:r w:rsidR="00BA0976">
        <w:rPr>
          <w:rStyle w:val="Refdecomentario"/>
        </w:rPr>
        <w:commentReference w:id="119"/>
      </w:r>
      <w:r w:rsidR="007617B8">
        <w:t>. Esto es deseable ya que separarse mucho de</w:t>
      </w:r>
      <w:r w:rsidR="00F265D1">
        <w:t>l precio real</w:t>
      </w:r>
      <w:r w:rsidR="007617B8">
        <w:t xml:space="preserve"> implica la posibilidad de tener perdidas elevadas.</w:t>
      </w:r>
      <w:r w:rsidR="000E76C0">
        <w:t xml:space="preserve"> </w:t>
      </w:r>
      <w:r w:rsidR="007617B8">
        <w:t xml:space="preserve">En </w:t>
      </w:r>
      <w:r w:rsidR="00E071B5">
        <w:t>cambio,</w:t>
      </w:r>
      <w:r w:rsidR="007617B8">
        <w:t xml:space="preserve"> el error medio absoluto es el promedio de las diferencias absolutas entre la predicción y la observación real donde todas las diferencias tienen el mismo peso.</w:t>
      </w:r>
    </w:p>
    <w:p w14:paraId="178053A4" w14:textId="3FABA33F" w:rsidR="00A326CA" w:rsidRDefault="005A2EC0" w:rsidP="005A2EC0">
      <w:pPr>
        <w:pStyle w:val="JENUITtulo2"/>
        <w:tabs>
          <w:tab w:val="clear" w:pos="1191"/>
          <w:tab w:val="num" w:pos="578"/>
        </w:tabs>
        <w:ind w:left="510" w:hanging="510"/>
      </w:pPr>
      <w:del w:id="120" w:author="Victor" w:date="2022-05-26T16:48:00Z">
        <w:r w:rsidDel="00A71A91">
          <w:delText>Multistep forecasting</w:delText>
        </w:r>
      </w:del>
      <w:ins w:id="121" w:author="Victor" w:date="2022-05-26T16:48:00Z">
        <w:r w:rsidR="00A71A91">
          <w:t>Predicción de múltiples pasos</w:t>
        </w:r>
      </w:ins>
    </w:p>
    <w:p w14:paraId="789B6DC6" w14:textId="36A273F1" w:rsidR="00480AB6" w:rsidDel="00A71A91" w:rsidRDefault="001359A6" w:rsidP="001359A6">
      <w:pPr>
        <w:pStyle w:val="JENUINormal"/>
        <w:rPr>
          <w:del w:id="122" w:author="Victor" w:date="2022-05-26T16:48:00Z"/>
        </w:rPr>
      </w:pPr>
      <w:commentRangeStart w:id="123"/>
      <w:r>
        <w:t>Generalmente las predicciones se suelen hacer sobre un periodo de tiempo</w:t>
      </w:r>
      <w:commentRangeEnd w:id="123"/>
      <w:r w:rsidR="00A71A91">
        <w:rPr>
          <w:rStyle w:val="Refdecomentario"/>
        </w:rPr>
        <w:commentReference w:id="123"/>
      </w:r>
      <w:r w:rsidR="00480AB6">
        <w:t xml:space="preserve">, es decir, se predice un periodo </w:t>
      </w:r>
      <w:r w:rsidR="008A2FB2">
        <w:t>de tiempo de una sola vez.</w:t>
      </w:r>
      <w:ins w:id="124" w:author="Victor" w:date="2022-05-26T16:48:00Z">
        <w:r w:rsidR="00A71A91">
          <w:t xml:space="preserve"> </w:t>
        </w:r>
      </w:ins>
    </w:p>
    <w:p w14:paraId="4305A31B" w14:textId="77777777" w:rsidR="00480AB6" w:rsidDel="00A71A91" w:rsidRDefault="00480AB6" w:rsidP="001359A6">
      <w:pPr>
        <w:pStyle w:val="JENUINormal"/>
        <w:rPr>
          <w:del w:id="125" w:author="Victor" w:date="2022-05-26T16:48:00Z"/>
        </w:rPr>
      </w:pPr>
    </w:p>
    <w:p w14:paraId="3AC587D8" w14:textId="675CA66E" w:rsidR="008A2FB2" w:rsidRDefault="00480AB6" w:rsidP="00A71A91">
      <w:pPr>
        <w:pStyle w:val="JENUINormal"/>
      </w:pPr>
      <w:r>
        <w:t>En cambio, en este estudio</w:t>
      </w:r>
      <w:r w:rsidR="001359A6">
        <w:t xml:space="preserve"> </w:t>
      </w:r>
      <w:r>
        <w:t xml:space="preserve">se toma una aproximación diferente, se hace una predicción de múltiples pasos, es decir, </w:t>
      </w:r>
      <w:r w:rsidR="008A2FB2">
        <w:t>se predice el precio del bitcoin para cada día utilizando los precios</w:t>
      </w:r>
      <w:r w:rsidR="00B60742">
        <w:t xml:space="preserve"> reales</w:t>
      </w:r>
      <w:r w:rsidR="008A2FB2">
        <w:t xml:space="preserve"> de los últimos </w:t>
      </w:r>
      <w:commentRangeStart w:id="126"/>
      <w:r w:rsidR="008A2FB2">
        <w:t>x días definidos por el hiperparámetro periodo</w:t>
      </w:r>
      <w:commentRangeEnd w:id="126"/>
      <w:r w:rsidR="0018366A">
        <w:rPr>
          <w:rStyle w:val="Refdecomentario"/>
        </w:rPr>
        <w:commentReference w:id="126"/>
      </w:r>
      <w:r w:rsidR="008A2FB2">
        <w:t>.</w:t>
      </w:r>
      <w:r w:rsidR="00B60742">
        <w:t xml:space="preserve"> </w:t>
      </w:r>
      <w:commentRangeStart w:id="127"/>
      <w:r w:rsidR="00B60742">
        <w:t>En otras palabras, cada día se ha predicho sobre los valores reales anteriores, en vez de predecir sobre predicciones anteriores.</w:t>
      </w:r>
      <w:commentRangeEnd w:id="127"/>
      <w:r w:rsidR="0018366A">
        <w:rPr>
          <w:rStyle w:val="Refdecomentario"/>
        </w:rPr>
        <w:commentReference w:id="127"/>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rsidP="008A2FB2">
      <w:pPr>
        <w:pStyle w:val="JENUINormal"/>
        <w:ind w:firstLine="0"/>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6248B4AF" w14:textId="400E93EE" w:rsidR="008A2FB2" w:rsidRDefault="008A2FB2" w:rsidP="008A2FB2">
      <w:pPr>
        <w:pStyle w:val="JENUINormal"/>
        <w:ind w:firstLine="0"/>
        <w:rPr>
          <w:ins w:id="128" w:author="Victor" w:date="2022-05-26T16:50:00Z"/>
        </w:rPr>
      </w:pPr>
      <w:r>
        <w:t xml:space="preserve">Figura 4: </w:t>
      </w:r>
      <w:r w:rsidR="00EC6EB0">
        <w:t>Predicción en múltiples pasos</w:t>
      </w:r>
    </w:p>
    <w:p w14:paraId="29733591" w14:textId="77777777" w:rsidR="00941311" w:rsidRDefault="00941311" w:rsidP="008A2FB2">
      <w:pPr>
        <w:pStyle w:val="JENUINormal"/>
        <w:ind w:firstLine="0"/>
      </w:pPr>
    </w:p>
    <w:p w14:paraId="0A4DE2C3" w14:textId="3B91ADE5" w:rsidR="00EC6EB0" w:rsidRPr="00E24E85" w:rsidRDefault="00941311" w:rsidP="00941311">
      <w:pPr>
        <w:pStyle w:val="JENUINormal"/>
        <w:ind w:firstLine="0"/>
      </w:pPr>
      <w:ins w:id="129" w:author="Victor" w:date="2022-05-26T16:50:00Z">
        <w:r>
          <w:t xml:space="preserve">   </w:t>
        </w:r>
      </w:ins>
      <w:commentRangeStart w:id="130"/>
      <w:r w:rsidR="00EC6EB0">
        <w:t xml:space="preserve">Tal y como se puede observar en la figura anterior se hace una predicción en múltiples pasos donde el modelo puede observar los valores pasados de los últimos 90 días y en base a estos hace una predicción </w:t>
      </w:r>
      <w:r w:rsidR="00EC6EB0">
        <w:lastRenderedPageBreak/>
        <w:t>y a continuación repite el proceso siempre utilizando el precio real.</w:t>
      </w:r>
      <w:commentRangeEnd w:id="130"/>
      <w:r>
        <w:rPr>
          <w:rStyle w:val="Refdecomentario"/>
        </w:rPr>
        <w:commentReference w:id="130"/>
      </w:r>
    </w:p>
    <w:p w14:paraId="7A88B112" w14:textId="21E5B3B8" w:rsidR="000D7D75" w:rsidRPr="00E24E85" w:rsidRDefault="00C90D36">
      <w:pPr>
        <w:pStyle w:val="JENUITtulo1"/>
      </w:pPr>
      <w:r>
        <w:t xml:space="preserve">Análisis </w:t>
      </w:r>
      <w:del w:id="131" w:author="Victor" w:date="2022-05-26T16:25:00Z">
        <w:r w:rsidDel="00B75AFA">
          <w:delText>Empírico</w:delText>
        </w:r>
      </w:del>
      <w:ins w:id="132" w:author="Victor" w:date="2022-05-26T16:25:00Z">
        <w:r w:rsidR="00B75AFA">
          <w:t>empírico</w:t>
        </w:r>
      </w:ins>
    </w:p>
    <w:p w14:paraId="68FDF998" w14:textId="66B49C71" w:rsidR="000D7D75" w:rsidDel="00B7652A" w:rsidRDefault="0011715E" w:rsidP="0011715E">
      <w:pPr>
        <w:pStyle w:val="JENUINormal"/>
        <w:rPr>
          <w:del w:id="133" w:author="Victor" w:date="2022-05-26T16:51:00Z"/>
        </w:rPr>
      </w:pPr>
      <w:r>
        <w:t xml:space="preserve">En esta sección se aplican las redes neuronales recurrentes </w:t>
      </w:r>
      <w:del w:id="134" w:author="Victor" w:date="2022-05-26T16:51:00Z">
        <w:r w:rsidDel="00B7652A">
          <w:delText xml:space="preserve">explicadas en la sección anterior </w:delText>
        </w:r>
      </w:del>
      <w:r>
        <w:t xml:space="preserve">para predecir el precio de apertura del </w:t>
      </w:r>
      <w:del w:id="135" w:author="Victor" w:date="2022-05-26T16:51:00Z">
        <w:r w:rsidDel="00B7652A">
          <w:delText xml:space="preserve">Bitcoin </w:delText>
        </w:r>
      </w:del>
      <w:ins w:id="136" w:author="Victor" w:date="2022-05-26T16:51:00Z">
        <w:r w:rsidR="00B7652A">
          <w:t xml:space="preserve">bitcoin </w:t>
        </w:r>
      </w:ins>
      <w:r>
        <w:t xml:space="preserve">durante un </w:t>
      </w:r>
      <w:del w:id="137" w:author="Victor" w:date="2022-05-26T16:51:00Z">
        <w:r w:rsidDel="00B7652A">
          <w:delText xml:space="preserve">período </w:delText>
        </w:r>
      </w:del>
      <w:ins w:id="138" w:author="Victor" w:date="2022-05-26T16:51:00Z">
        <w:r w:rsidR="00B7652A">
          <w:t xml:space="preserve">periodo </w:t>
        </w:r>
      </w:ins>
      <w:r>
        <w:t>de tres meses</w:t>
      </w:r>
      <w:r w:rsidR="009671BF">
        <w:t>.</w:t>
      </w:r>
    </w:p>
    <w:p w14:paraId="725D385F" w14:textId="39E2842D" w:rsidR="00E83521" w:rsidDel="00B7652A" w:rsidRDefault="00B7652A" w:rsidP="00B7652A">
      <w:pPr>
        <w:pStyle w:val="JENUINormal"/>
        <w:rPr>
          <w:del w:id="139" w:author="Victor" w:date="2022-05-26T16:51:00Z"/>
        </w:rPr>
      </w:pPr>
      <w:ins w:id="140" w:author="Victor" w:date="2022-05-26T16:52:00Z">
        <w:r>
          <w:t xml:space="preserve"> </w:t>
        </w:r>
      </w:ins>
    </w:p>
    <w:p w14:paraId="7D4893E3" w14:textId="153822CC" w:rsidR="005610F6" w:rsidRDefault="005610F6">
      <w:pPr>
        <w:pStyle w:val="JENUINormal"/>
        <w:ind w:firstLine="0"/>
        <w:pPrChange w:id="141" w:author="Victor" w:date="2022-05-26T16:51:00Z">
          <w:pPr>
            <w:pStyle w:val="JENUINormal"/>
          </w:pPr>
        </w:pPrChange>
      </w:pPr>
      <w:r>
        <w:t xml:space="preserve">El modelo </w:t>
      </w:r>
      <w:del w:id="142" w:author="Victor" w:date="2022-05-26T16:52:00Z">
        <w:r w:rsidDel="00B7652A">
          <w:delText>ha ido evolucionando</w:delText>
        </w:r>
      </w:del>
      <w:ins w:id="143" w:author="Victor" w:date="2022-05-26T16:52:00Z">
        <w:r w:rsidR="00B7652A">
          <w:t>evoluciona</w:t>
        </w:r>
      </w:ins>
      <w:r>
        <w:t xml:space="preserve"> desde un modelo inicial</w:t>
      </w:r>
      <w:ins w:id="144" w:author="Victor" w:date="2022-05-26T16:52:00Z">
        <w:r w:rsidR="00B7652A">
          <w:t>,</w:t>
        </w:r>
      </w:ins>
      <w:r>
        <w:t xml:space="preserve"> donde solamente se </w:t>
      </w:r>
      <w:del w:id="145" w:author="Victor" w:date="2022-05-26T16:52:00Z">
        <w:r w:rsidR="001359A6" w:rsidDel="00B7652A">
          <w:delText>tenía</w:delText>
        </w:r>
        <w:r w:rsidDel="00B7652A">
          <w:delText xml:space="preserve"> </w:delText>
        </w:r>
      </w:del>
      <w:ins w:id="146" w:author="Victor" w:date="2022-05-26T16:52:00Z">
        <w:r w:rsidR="00B7652A">
          <w:t xml:space="preserve">tiene </w:t>
        </w:r>
      </w:ins>
      <w:r>
        <w:t>en cuenta el precio de apertura del bitcoin para utilizarlo como modelo de partida</w:t>
      </w:r>
      <w:ins w:id="147" w:author="Victor" w:date="2022-05-26T16:52:00Z">
        <w:r w:rsidR="00B7652A">
          <w:t>,</w:t>
        </w:r>
      </w:ins>
      <w:r>
        <w:t xml:space="preserve"> </w:t>
      </w:r>
      <w:del w:id="148" w:author="Victor" w:date="2022-05-26T16:52:00Z">
        <w:r w:rsidDel="00B7652A">
          <w:delText>e ir ajustando</w:delText>
        </w:r>
      </w:del>
      <w:ins w:id="149" w:author="Victor" w:date="2022-05-26T16:52:00Z">
        <w:r w:rsidR="00B7652A">
          <w:t>y se ajusta y</w:t>
        </w:r>
      </w:ins>
      <w:del w:id="150" w:author="Victor" w:date="2022-05-26T16:52:00Z">
        <w:r w:rsidDel="00B7652A">
          <w:delText xml:space="preserve"> y </w:delText>
        </w:r>
      </w:del>
      <w:ins w:id="151" w:author="Victor" w:date="2022-05-26T16:52:00Z">
        <w:r w:rsidR="00B7652A">
          <w:t xml:space="preserve"> </w:t>
        </w:r>
      </w:ins>
      <w:del w:id="152" w:author="Victor" w:date="2022-05-26T16:52:00Z">
        <w:r w:rsidDel="00B7652A">
          <w:delText xml:space="preserve">añadiendo </w:delText>
        </w:r>
      </w:del>
      <w:ins w:id="153" w:author="Victor" w:date="2022-05-26T16:52:00Z">
        <w:r w:rsidR="00B7652A">
          <w:t xml:space="preserve">añade </w:t>
        </w:r>
      </w:ins>
      <w:r>
        <w:t xml:space="preserve">información hasta llegar al modelo </w:t>
      </w:r>
      <w:commentRangeStart w:id="154"/>
      <w:r>
        <w:t>que presenta más adelante</w:t>
      </w:r>
      <w:commentRangeEnd w:id="154"/>
      <w:r w:rsidR="00B7652A">
        <w:rPr>
          <w:rStyle w:val="Refdecomentario"/>
        </w:rPr>
        <w:commentReference w:id="154"/>
      </w:r>
      <w:r>
        <w:t>.</w:t>
      </w:r>
    </w:p>
    <w:p w14:paraId="645E6393" w14:textId="28AA4B59" w:rsidR="005610F6" w:rsidRDefault="00162D68" w:rsidP="00162D68">
      <w:pPr>
        <w:pStyle w:val="JENUITtulo2"/>
        <w:tabs>
          <w:tab w:val="clear" w:pos="1191"/>
          <w:tab w:val="num" w:pos="578"/>
        </w:tabs>
        <w:ind w:left="510" w:hanging="510"/>
      </w:pPr>
      <w:r>
        <w:t>Datos</w:t>
      </w:r>
    </w:p>
    <w:p w14:paraId="141EDED7" w14:textId="72332259" w:rsidR="0031797D" w:rsidDel="00B7652A" w:rsidRDefault="00E83521" w:rsidP="009F6110">
      <w:pPr>
        <w:pStyle w:val="JENUINormal"/>
        <w:rPr>
          <w:del w:id="155" w:author="Victor" w:date="2022-05-26T16:53:00Z"/>
        </w:rPr>
      </w:pPr>
      <w:r>
        <w:t xml:space="preserve">Para la muestra de entrenamiento se ha escogido el </w:t>
      </w:r>
      <w:del w:id="156" w:author="Victor" w:date="2022-05-26T16:53:00Z">
        <w:r w:rsidDel="00B7652A">
          <w:delText xml:space="preserve">período </w:delText>
        </w:r>
      </w:del>
      <w:ins w:id="157" w:author="Victor" w:date="2022-05-26T16:53:00Z">
        <w:r w:rsidR="00B7652A">
          <w:t xml:space="preserve">periodo </w:t>
        </w:r>
      </w:ins>
      <w:r>
        <w:t xml:space="preserve">que abarca desde </w:t>
      </w:r>
      <w:ins w:id="158" w:author="Victor" w:date="2022-05-26T16:53:00Z">
        <w:r w:rsidR="00B7652A">
          <w:t xml:space="preserve">el </w:t>
        </w:r>
      </w:ins>
      <w:r>
        <w:t>17 de septiembre de 2015 hasta el 30 de noviembre de 2019. S</w:t>
      </w:r>
      <w:r w:rsidR="00701D58">
        <w:t xml:space="preserve">e ha optado por este </w:t>
      </w:r>
      <w:del w:id="159" w:author="Victor" w:date="2022-05-26T16:53:00Z">
        <w:r w:rsidR="00701D58" w:rsidDel="00B7652A">
          <w:delText xml:space="preserve">período </w:delText>
        </w:r>
      </w:del>
      <w:ins w:id="160" w:author="Victor" w:date="2022-05-26T16:53:00Z">
        <w:r w:rsidR="00B7652A">
          <w:t xml:space="preserve">periodo </w:t>
        </w:r>
      </w:ins>
      <w:del w:id="161" w:author="Victor" w:date="2022-05-26T16:53:00Z">
        <w:r w:rsidR="00701D58" w:rsidDel="00B7652A">
          <w:delText>ya que</w:delText>
        </w:r>
      </w:del>
      <w:ins w:id="162" w:author="Victor" w:date="2022-05-26T16:53:00Z">
        <w:r w:rsidR="00B7652A">
          <w:t>debid</w:t>
        </w:r>
      </w:ins>
      <w:ins w:id="163" w:author="Victor" w:date="2022-05-26T16:54:00Z">
        <w:r w:rsidR="00B7652A">
          <w:t xml:space="preserve">o a </w:t>
        </w:r>
        <w:commentRangeStart w:id="164"/>
        <w:r w:rsidR="00B7652A">
          <w:t>que</w:t>
        </w:r>
        <w:commentRangeEnd w:id="164"/>
        <w:r w:rsidR="00B7652A">
          <w:rPr>
            <w:rStyle w:val="Refdecomentario"/>
          </w:rPr>
          <w:commentReference w:id="164"/>
        </w:r>
      </w:ins>
      <w:r w:rsidR="00701D58">
        <w:t xml:space="preserve"> comienza desde el dato más antiguo disponible en</w:t>
      </w:r>
      <w:ins w:id="165" w:author="Victor" w:date="2022-05-26T16:58:00Z">
        <w:r w:rsidR="00E97F0B">
          <w:t xml:space="preserve"> el portal</w:t>
        </w:r>
      </w:ins>
      <w:r w:rsidR="00701D58">
        <w:t xml:space="preserve"> </w:t>
      </w:r>
      <w:r w:rsidR="00701D58" w:rsidRPr="00890033">
        <w:rPr>
          <w:i/>
          <w:rPrChange w:id="166" w:author="Victor" w:date="2022-05-26T16:55:00Z">
            <w:rPr/>
          </w:rPrChange>
        </w:rPr>
        <w:t>Yahoo Finance</w:t>
      </w:r>
      <w:r w:rsidR="00701D58">
        <w:t xml:space="preserve"> </w:t>
      </w:r>
      <w:ins w:id="167" w:author="Victor" w:date="2022-05-26T16:55:00Z">
        <w:r w:rsidR="00890033">
          <w:t>(</w:t>
        </w:r>
        <w:r w:rsidR="00890033">
          <w:fldChar w:fldCharType="begin"/>
        </w:r>
        <w:r w:rsidR="00890033">
          <w:instrText>HYPERLINK "https://finance.yahoo.com/"</w:instrText>
        </w:r>
        <w:r w:rsidR="00890033">
          <w:fldChar w:fldCharType="separate"/>
        </w:r>
        <w:r w:rsidR="00890033" w:rsidRPr="00C328F4">
          <w:rPr>
            <w:rStyle w:val="Hipervnculo"/>
          </w:rPr>
          <w:t>https://finance.yahoo.com/</w:t>
        </w:r>
        <w:r w:rsidR="00890033">
          <w:fldChar w:fldCharType="end"/>
        </w:r>
        <w:r w:rsidR="00890033">
          <w:t xml:space="preserve">) </w:t>
        </w:r>
      </w:ins>
      <w:r w:rsidR="00701D58">
        <w:t xml:space="preserve">hasta tres meses antes de que el efecto de la pandemia </w:t>
      </w:r>
      <w:ins w:id="168" w:author="Victor" w:date="2022-05-26T16:55:00Z">
        <w:r w:rsidR="00890033">
          <w:t>del COVID</w:t>
        </w:r>
      </w:ins>
      <w:ins w:id="169" w:author="Victor" w:date="2022-05-26T16:56:00Z">
        <w:r w:rsidR="00890033">
          <w:t xml:space="preserve">-19 </w:t>
        </w:r>
      </w:ins>
      <w:r w:rsidR="00701D58">
        <w:t xml:space="preserve">fuese global, considerando marzo </w:t>
      </w:r>
      <w:ins w:id="170" w:author="Victor" w:date="2022-05-26T16:57:00Z">
        <w:r w:rsidR="00890033">
          <w:t xml:space="preserve">de 2020 </w:t>
        </w:r>
      </w:ins>
      <w:r w:rsidR="00701D58">
        <w:t>como el inicio de la pandemia de COVID-19.</w:t>
      </w:r>
      <w:r w:rsidR="009F6110">
        <w:t xml:space="preserve"> </w:t>
      </w:r>
      <w:r w:rsidR="00701D58">
        <w:t xml:space="preserve">Por tanto, la muestra de </w:t>
      </w:r>
      <w:del w:id="171" w:author="Victor" w:date="2022-05-26T16:57:00Z">
        <w:r w:rsidR="00701D58" w:rsidDel="00890033">
          <w:delText xml:space="preserve">testo </w:delText>
        </w:r>
      </w:del>
      <w:ins w:id="172" w:author="Victor" w:date="2022-05-26T16:57:00Z">
        <w:r w:rsidR="00890033">
          <w:t xml:space="preserve">prueba </w:t>
        </w:r>
      </w:ins>
      <w:r w:rsidR="00701D58">
        <w:t>comienza desde el 1 de diciembre de 2019 hasta el 29 de febrero de 2020.</w:t>
      </w:r>
    </w:p>
    <w:p w14:paraId="7F5788D0" w14:textId="77777777" w:rsidR="0031797D" w:rsidRDefault="0031797D" w:rsidP="00B7652A">
      <w:pPr>
        <w:pStyle w:val="JENUINormal"/>
      </w:pPr>
    </w:p>
    <w:p w14:paraId="5C2881EE" w14:textId="52967C80" w:rsidR="009F6110" w:rsidDel="00B7652A" w:rsidRDefault="0031797D" w:rsidP="009F6110">
      <w:pPr>
        <w:pStyle w:val="JENUINormal"/>
        <w:rPr>
          <w:del w:id="173" w:author="Victor" w:date="2022-05-26T16:53:00Z"/>
        </w:rPr>
      </w:pPr>
      <w:del w:id="174" w:author="Victor" w:date="2022-05-26T16:57:00Z">
        <w:r w:rsidDel="00890033">
          <w:delText xml:space="preserve">Finalmente </w:delText>
        </w:r>
      </w:del>
      <w:ins w:id="175" w:author="Victor" w:date="2022-05-26T16:57:00Z">
        <w:r w:rsidR="00890033">
          <w:t xml:space="preserve">Además, </w:t>
        </w:r>
      </w:ins>
      <w:r>
        <w:t xml:space="preserve">se ha escogido como muestra de validación el periodo que </w:t>
      </w:r>
      <w:del w:id="176" w:author="Victor" w:date="2022-05-26T16:58:00Z">
        <w:r w:rsidDel="00E97F0B">
          <w:delText xml:space="preserve">abarca </w:delText>
        </w:r>
      </w:del>
      <w:ins w:id="177" w:author="Victor" w:date="2022-05-26T16:58:00Z">
        <w:r w:rsidR="00E97F0B">
          <w:t xml:space="preserve">comprende </w:t>
        </w:r>
      </w:ins>
      <w:r>
        <w:t>desde el 1 de marzo de 2021 hasta el 27 de noviembre de 2021</w:t>
      </w:r>
      <w:r w:rsidR="005759ED">
        <w:t xml:space="preserve">, </w:t>
      </w:r>
      <w:r w:rsidR="005759ED" w:rsidRPr="005759ED">
        <w:t>se utiliza para dar una estimación imparcial de la habilidad</w:t>
      </w:r>
      <w:r w:rsidR="005759ED">
        <w:t xml:space="preserve"> </w:t>
      </w:r>
      <w:del w:id="178" w:author="Victor" w:date="2022-05-26T16:58:00Z">
        <w:r w:rsidR="005759ED" w:rsidDel="00E97F0B">
          <w:delText>predictora</w:delText>
        </w:r>
        <w:r w:rsidR="005759ED" w:rsidRPr="005759ED" w:rsidDel="00E97F0B">
          <w:delText xml:space="preserve"> </w:delText>
        </w:r>
      </w:del>
      <w:ins w:id="179" w:author="Victor" w:date="2022-05-26T16:58:00Z">
        <w:r w:rsidR="00E97F0B">
          <w:t>predictiva</w:t>
        </w:r>
        <w:r w:rsidR="00E97F0B" w:rsidRPr="005759ED">
          <w:t xml:space="preserve"> </w:t>
        </w:r>
      </w:ins>
      <w:r w:rsidR="005759ED" w:rsidRPr="005759ED">
        <w:t>del modelo.</w:t>
      </w:r>
    </w:p>
    <w:p w14:paraId="6E6F6ED5" w14:textId="77777777" w:rsidR="00162D68" w:rsidRDefault="00162D68" w:rsidP="00B7652A">
      <w:pPr>
        <w:pStyle w:val="JENUINormal"/>
      </w:pPr>
    </w:p>
    <w:p w14:paraId="190D76BB" w14:textId="234C19D0" w:rsidR="00A52AAD" w:rsidRDefault="00E97F0B" w:rsidP="009F6110">
      <w:pPr>
        <w:pStyle w:val="JENUINormal"/>
      </w:pPr>
      <w:ins w:id="180" w:author="Victor" w:date="2022-05-26T16:58:00Z">
        <w:r>
          <w:t xml:space="preserve">El portal </w:t>
        </w:r>
      </w:ins>
      <w:r w:rsidR="00701D58" w:rsidRPr="00E97F0B">
        <w:rPr>
          <w:i/>
          <w:rPrChange w:id="181" w:author="Victor" w:date="2022-05-26T16:58:00Z">
            <w:rPr/>
          </w:rPrChange>
        </w:rPr>
        <w:t>Yahoo Finance</w:t>
      </w:r>
      <w:r w:rsidR="00701D58">
        <w:t xml:space="preserve"> ofrece varios datos referentes a la cotización de activos </w:t>
      </w:r>
      <w:r w:rsidR="00106829">
        <w:t xml:space="preserve">de los cuales se han escogido el precio de apertura y de cierre diarios </w:t>
      </w:r>
      <w:ins w:id="182" w:author="Victor" w:date="2022-05-26T16:59:00Z">
        <w:r>
          <w:t xml:space="preserve">del bitcoin </w:t>
        </w:r>
      </w:ins>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ins w:id="183" w:author="Victor" w:date="2022-05-26T17:04:00Z">
        <w:r w:rsidR="00921DC1">
          <w:t xml:space="preserve"> y </w:t>
        </w:r>
        <w:commentRangeStart w:id="184"/>
        <w:r w:rsidR="00921DC1">
          <w:t>estructura</w:t>
        </w:r>
        <w:commentRangeEnd w:id="184"/>
        <w:r w:rsidR="00251487">
          <w:rPr>
            <w:rStyle w:val="Refdecomentario"/>
            <w:b w:val="0"/>
          </w:rPr>
          <w:commentReference w:id="184"/>
        </w:r>
      </w:ins>
    </w:p>
    <w:p w14:paraId="2E491810" w14:textId="5EB7DB83" w:rsidR="00366CE9" w:rsidRDefault="00366CE9" w:rsidP="00366CE9">
      <w:pPr>
        <w:pStyle w:val="JENUINormal"/>
      </w:pPr>
      <w:r>
        <w:t xml:space="preserve">La entrada de información a la red neuronal está compuesta por una matriz tridimensional que contiene el precio de apertura y de cierre del bitcoin con 90 </w:t>
      </w:r>
      <w:r>
        <w:rPr>
          <w:i/>
          <w:iCs/>
        </w:rPr>
        <w:t>timesteps</w:t>
      </w:r>
      <w:r>
        <w:t xml:space="preserve">¸ es decir, en cada momento del tiempo la red neuronal </w:t>
      </w:r>
      <w:del w:id="185" w:author="Victor" w:date="2022-05-26T17:01:00Z">
        <w:r w:rsidDel="00E97F0B">
          <w:delText>será capaz de observar</w:delText>
        </w:r>
      </w:del>
      <w:ins w:id="186" w:author="Victor" w:date="2022-05-26T17:01:00Z">
        <w:r w:rsidR="00E97F0B">
          <w:t>observará</w:t>
        </w:r>
      </w:ins>
      <w:r>
        <w:t xml:space="preserve"> 90 días previos al día actual.</w:t>
      </w:r>
      <w:r w:rsidR="00BA3F31">
        <w:t xml:space="preserve"> Previamente</w:t>
      </w:r>
      <w:ins w:id="187" w:author="Victor" w:date="2022-05-26T17:01:00Z">
        <w:r w:rsidR="00E97F0B">
          <w:t>,</w:t>
        </w:r>
      </w:ins>
      <w:r w:rsidR="00BA3F31">
        <w:t xml:space="preserve"> </w:t>
      </w:r>
      <w:commentRangeStart w:id="188"/>
      <w:r w:rsidR="00BA3F31">
        <w:t xml:space="preserve">se había hecho uso de 60 días como período base, pero el incremento a </w:t>
      </w:r>
      <w:del w:id="189" w:author="Victor" w:date="2022-05-26T17:01:00Z">
        <w:r w:rsidR="00BA3F31" w:rsidDel="00E97F0B">
          <w:delText>3 meses</w:delText>
        </w:r>
      </w:del>
      <w:ins w:id="190" w:author="Victor" w:date="2022-05-26T17:01:00Z">
        <w:r w:rsidR="00E97F0B">
          <w:t>90 días</w:t>
        </w:r>
      </w:ins>
      <w:r w:rsidR="00BA3F31">
        <w:t xml:space="preserve"> supuso una mejora considerable en el modelo.</w:t>
      </w:r>
      <w:commentRangeEnd w:id="188"/>
      <w:r w:rsidR="00E97F0B">
        <w:rPr>
          <w:rStyle w:val="Refdecomentario"/>
        </w:rPr>
        <w:commentReference w:id="188"/>
      </w:r>
    </w:p>
    <w:p w14:paraId="452CE418" w14:textId="77777777" w:rsidR="00611113" w:rsidRDefault="00611113" w:rsidP="00366CE9">
      <w:pPr>
        <w:pStyle w:val="JENUINormal"/>
      </w:pPr>
    </w:p>
    <w:p w14:paraId="66375518" w14:textId="4C9C669E" w:rsidR="00611113" w:rsidRDefault="004D06A0" w:rsidP="00435247">
      <w:pPr>
        <w:pStyle w:val="JENUINormal"/>
        <w:ind w:firstLine="0"/>
      </w:pPr>
      <w:commentRangeStart w:id="191"/>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p>
    <w:p w14:paraId="73C85487" w14:textId="34F90AB7" w:rsidR="00106829" w:rsidRDefault="00425B30" w:rsidP="00435247">
      <w:pPr>
        <w:pStyle w:val="JENUINormal"/>
        <w:ind w:firstLine="0"/>
      </w:pPr>
      <w:r>
        <w:t xml:space="preserve">Figura </w:t>
      </w:r>
      <w:r w:rsidR="003967C3">
        <w:t>4</w:t>
      </w:r>
      <w:r>
        <w:t xml:space="preserve">: Matriz de </w:t>
      </w:r>
      <w:del w:id="192" w:author="Victor" w:date="2022-05-26T17:02:00Z">
        <w:r w:rsidDel="00F11FDC">
          <w:delText>Entrada</w:delText>
        </w:r>
      </w:del>
      <w:ins w:id="193" w:author="Victor" w:date="2022-05-26T17:02:00Z">
        <w:r w:rsidR="00F11FDC">
          <w:t>entrada</w:t>
        </w:r>
        <w:commentRangeEnd w:id="191"/>
        <w:r w:rsidR="00F11FDC">
          <w:rPr>
            <w:rStyle w:val="Refdecomentario"/>
          </w:rPr>
          <w:commentReference w:id="191"/>
        </w:r>
      </w:ins>
    </w:p>
    <w:p w14:paraId="675FC4F0" w14:textId="77777777" w:rsidR="00425B30" w:rsidRDefault="00425B30" w:rsidP="0011715E">
      <w:pPr>
        <w:pStyle w:val="JENUINormal"/>
      </w:pPr>
    </w:p>
    <w:p w14:paraId="60131BCE" w14:textId="371DF045" w:rsidR="00DE4FEC" w:rsidRDefault="00106829" w:rsidP="007A384B">
      <w:pPr>
        <w:pStyle w:val="JENUINormal"/>
      </w:pPr>
      <w:r>
        <w:t>Antes de introducir estos datos en la red neuronal estos se han normalizado a valores entre 0 y 1 para simplificar la entra</w:t>
      </w:r>
      <w:ins w:id="194" w:author="Victor" w:date="2022-05-26T17:03:00Z">
        <w:r w:rsidR="00921DC1">
          <w:t>da</w:t>
        </w:r>
      </w:ins>
      <w:r w:rsidR="00DE4FEC">
        <w:t xml:space="preserve"> a la red neuronal, evitando así que una variable domine sobre otra en el caso de que sus magnitudes fuesen diferentes.</w:t>
      </w:r>
    </w:p>
    <w:p w14:paraId="581E87E6" w14:textId="4397B20B" w:rsidR="00DE4FEC" w:rsidRPr="00162D68" w:rsidDel="00921DC1" w:rsidRDefault="00162D68" w:rsidP="00162D68">
      <w:pPr>
        <w:pStyle w:val="JENUITtulo2"/>
        <w:tabs>
          <w:tab w:val="clear" w:pos="1191"/>
          <w:tab w:val="num" w:pos="578"/>
        </w:tabs>
        <w:ind w:left="510" w:hanging="510"/>
        <w:rPr>
          <w:del w:id="195" w:author="Victor" w:date="2022-05-26T17:04:00Z"/>
        </w:rPr>
      </w:pPr>
      <w:commentRangeStart w:id="196"/>
      <w:del w:id="197" w:author="Victor" w:date="2022-05-26T17:04:00Z">
        <w:r w:rsidDel="00921DC1">
          <w:delText>Estructura</w:delText>
        </w:r>
      </w:del>
    </w:p>
    <w:p w14:paraId="26506922" w14:textId="5E04E0E2" w:rsidR="00BA3F31" w:rsidRDefault="00DE4FEC" w:rsidP="005037A0">
      <w:pPr>
        <w:pStyle w:val="JENUINormal"/>
      </w:pPr>
      <w:r>
        <w:t xml:space="preserve">La red neuronal que procesa esta matriz </w:t>
      </w:r>
      <w:r w:rsidR="00BA3F31">
        <w:t>está</w:t>
      </w:r>
      <w:r>
        <w:t xml:space="preserve"> compuesta por una entrada, cuatro capas con cincuenta neuronas cada una intercaladas por una capa de </w:t>
      </w:r>
      <w:r w:rsidRPr="002F3743">
        <w:rPr>
          <w:i/>
          <w:iCs/>
        </w:rPr>
        <w:t>dropout</w:t>
      </w:r>
      <w:r>
        <w:t xml:space="preserve"> que permite</w:t>
      </w:r>
      <w:ins w:id="198" w:author="Victor" w:date="2022-05-26T17:05:00Z">
        <w:r w:rsidR="008E1264">
          <w:t>n</w:t>
        </w:r>
      </w:ins>
      <w:r>
        <w:t xml:space="preserve"> que se desactiven un</w:t>
      </w:r>
      <w:r w:rsidR="002F3743">
        <w:t xml:space="preserve"> 20</w:t>
      </w:r>
      <w:ins w:id="199" w:author="Victor" w:date="2022-05-26T17:05:00Z">
        <w:r w:rsidR="008E1264">
          <w:t xml:space="preserve"> </w:t>
        </w:r>
      </w:ins>
      <w:r w:rsidR="002F3743">
        <w:t xml:space="preserve">% </w:t>
      </w:r>
      <w:r>
        <w:t>de las neuronas</w:t>
      </w:r>
      <w:del w:id="200" w:author="Victor" w:date="2022-05-26T17:05:00Z">
        <w:r w:rsidDel="008E1264">
          <w:delText>, por tanto,</w:delText>
        </w:r>
      </w:del>
      <w:ins w:id="201" w:author="Victor" w:date="2022-05-26T17:06:00Z">
        <w:r w:rsidR="008E1264">
          <w:t>; luego,</w:t>
        </w:r>
      </w:ins>
      <w:r>
        <w:t xml:space="preserve"> solo el </w:t>
      </w:r>
      <w:r w:rsidR="002F3743">
        <w:t>80</w:t>
      </w:r>
      <w:ins w:id="202" w:author="Victor" w:date="2022-05-26T17:05:00Z">
        <w:r w:rsidR="008E1264">
          <w:t xml:space="preserve"> </w:t>
        </w:r>
      </w:ins>
      <w:r w:rsidR="002F3743">
        <w:t>%</w:t>
      </w:r>
      <w:r>
        <w:t xml:space="preserve"> de la información</w:t>
      </w:r>
      <w:r w:rsidR="00BE1678">
        <w:t xml:space="preserve"> pasará a la siguiente capa previniendo así el sobreajuste. </w:t>
      </w:r>
      <w:commentRangeEnd w:id="196"/>
      <w:r w:rsidR="008E1264">
        <w:rPr>
          <w:rStyle w:val="Refdecomentario"/>
        </w:rPr>
        <w:commentReference w:id="196"/>
      </w:r>
      <w:r w:rsidR="00BE1678">
        <w:t>Finalmente</w:t>
      </w:r>
      <w:ins w:id="203" w:author="Victor" w:date="2022-05-26T17:06:00Z">
        <w:r w:rsidR="008E1264">
          <w:t>,</w:t>
        </w:r>
      </w:ins>
      <w:r w:rsidR="00BE1678">
        <w:t xml:space="preserve"> </w:t>
      </w:r>
      <w:del w:id="204" w:author="Victor" w:date="2022-05-26T17:06:00Z">
        <w:r w:rsidR="00BE1678" w:rsidDel="008E1264">
          <w:delText>hay una</w:delText>
        </w:r>
      </w:del>
      <w:ins w:id="205" w:author="Victor" w:date="2022-05-26T17:06:00Z">
        <w:r w:rsidR="008E1264">
          <w:t>está la</w:t>
        </w:r>
      </w:ins>
      <w:r w:rsidR="00BE1678">
        <w:t xml:space="preserve"> capa de salida que </w:t>
      </w:r>
      <w:del w:id="206" w:author="Victor" w:date="2022-05-26T17:06:00Z">
        <w:r w:rsidR="00BE1678" w:rsidDel="008E1264">
          <w:delText xml:space="preserve">proporciona </w:delText>
        </w:r>
      </w:del>
      <w:ins w:id="207" w:author="Victor" w:date="2022-05-26T17:06:00Z">
        <w:r w:rsidR="008E1264">
          <w:t xml:space="preserve">hará </w:t>
        </w:r>
      </w:ins>
      <w:r w:rsidR="00BE1678">
        <w:t>la predicción del precio de apertura del bitcoin.</w:t>
      </w:r>
    </w:p>
    <w:p w14:paraId="75DE0A60" w14:textId="77777777" w:rsidR="004A425B" w:rsidRDefault="004A425B" w:rsidP="005037A0">
      <w:pPr>
        <w:pStyle w:val="JENUINormal"/>
        <w:ind w:firstLine="0"/>
      </w:pPr>
    </w:p>
    <w:p w14:paraId="6240FA96" w14:textId="474BB833" w:rsidR="00435247" w:rsidRDefault="004D06A0" w:rsidP="005037A0">
      <w:pPr>
        <w:pStyle w:val="JENUINormal"/>
        <w:ind w:firstLine="0"/>
      </w:pPr>
      <w:commentRangeStart w:id="208"/>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71DA341E" w14:textId="65A09DE8" w:rsidR="00435247" w:rsidRDefault="00435247" w:rsidP="005037A0">
      <w:pPr>
        <w:pStyle w:val="JENUINormal"/>
        <w:ind w:firstLine="0"/>
      </w:pPr>
      <w:r>
        <w:t xml:space="preserve">Figura </w:t>
      </w:r>
      <w:r w:rsidR="003967C3">
        <w:t>5</w:t>
      </w:r>
      <w:r>
        <w:t>: Estructura de la red neuronal</w:t>
      </w:r>
      <w:commentRangeEnd w:id="208"/>
      <w:r w:rsidR="008E1264">
        <w:rPr>
          <w:rStyle w:val="Refdecomentario"/>
        </w:rPr>
        <w:commentReference w:id="208"/>
      </w:r>
    </w:p>
    <w:p w14:paraId="5B0E44C1" w14:textId="77777777" w:rsidR="00BE1678" w:rsidRPr="004A425B" w:rsidRDefault="00BE1678" w:rsidP="005037A0">
      <w:pPr>
        <w:pStyle w:val="JENUINormal"/>
        <w:ind w:firstLine="0"/>
      </w:pPr>
    </w:p>
    <w:p w14:paraId="4D7082A5" w14:textId="2DAADF22" w:rsidR="00BE1678" w:rsidDel="00560DD4" w:rsidRDefault="00BE1678" w:rsidP="0011715E">
      <w:pPr>
        <w:pStyle w:val="JENUINormal"/>
        <w:rPr>
          <w:del w:id="209" w:author="Victor" w:date="2022-05-26T17:04:00Z"/>
        </w:rPr>
      </w:pPr>
      <w:commentRangeStart w:id="210"/>
      <w:r>
        <w:t xml:space="preserve">Se ha optado por alimentar la red neuronal en </w:t>
      </w:r>
      <w:r w:rsidRPr="00BE1678">
        <w:rPr>
          <w:i/>
          <w:iCs/>
        </w:rPr>
        <w:t>batches</w:t>
      </w:r>
      <w:r>
        <w:t xml:space="preserve"> de 32 unidades</w:t>
      </w:r>
      <w:ins w:id="211" w:author="Victor" w:date="2022-05-26T17:07:00Z">
        <w:r w:rsidR="008E1264">
          <w:t>,</w:t>
        </w:r>
      </w:ins>
      <w:r>
        <w:t xml:space="preserve"> ya que es un valor relativamente pequeño que ayuda a converger de manera rápida a costa de introducir ruido en el proceso de entrenamiento.</w:t>
      </w:r>
      <w:commentRangeEnd w:id="210"/>
      <w:r w:rsidR="008E1264">
        <w:rPr>
          <w:rStyle w:val="Refdecomentario"/>
        </w:rPr>
        <w:commentReference w:id="210"/>
      </w:r>
    </w:p>
    <w:p w14:paraId="7050C84F" w14:textId="77777777" w:rsidR="00BE1678" w:rsidRDefault="00BE1678" w:rsidP="00251487">
      <w:pPr>
        <w:pStyle w:val="JENUINormal"/>
      </w:pPr>
    </w:p>
    <w:p w14:paraId="66216CC4" w14:textId="7D9DADF8" w:rsidR="004A425B" w:rsidDel="00FD0B25" w:rsidRDefault="00D0692E" w:rsidP="00F06FE3">
      <w:pPr>
        <w:pStyle w:val="JENUINormal"/>
        <w:rPr>
          <w:del w:id="212" w:author="Victor" w:date="2022-05-26T17:10:00Z"/>
        </w:rPr>
      </w:pPr>
      <w:r>
        <w:t>En un principio e</w:t>
      </w:r>
      <w:r w:rsidR="00BE1678">
        <w:t xml:space="preserve">l número de </w:t>
      </w:r>
      <w:r w:rsidR="00BE1678" w:rsidRPr="00BE1678">
        <w:rPr>
          <w:i/>
          <w:iCs/>
        </w:rPr>
        <w:t>epochs</w:t>
      </w:r>
      <w:r w:rsidR="00BE1678">
        <w:t xml:space="preserve"> o en otras palabras el número de veces que el algoritmo de aprendizaje ha digerido todo el </w:t>
      </w:r>
      <w:r w:rsidR="00BE1678" w:rsidRPr="002259F3">
        <w:rPr>
          <w:i/>
          <w:iCs/>
        </w:rPr>
        <w:t>dataset</w:t>
      </w:r>
      <w:r w:rsidR="00BE1678">
        <w:t xml:space="preserve"> de entrenamiento se ha</w:t>
      </w:r>
      <w:r w:rsidR="00F06FE3">
        <w:t>bía</w:t>
      </w:r>
      <w:r w:rsidR="00BE1678">
        <w:t xml:space="preserve"> situado en 100</w:t>
      </w:r>
      <w:r w:rsidR="003674DC">
        <w:t>.</w:t>
      </w:r>
      <w:r w:rsidR="00224FA5">
        <w:t xml:space="preserve"> </w:t>
      </w:r>
      <w:r w:rsidR="003674DC">
        <w:t>U</w:t>
      </w:r>
      <w:r w:rsidR="00224FA5">
        <w:t xml:space="preserve">tilizando el parámetro de </w:t>
      </w:r>
      <w:commentRangeStart w:id="213"/>
      <w:r w:rsidR="00224FA5" w:rsidRPr="0070075B">
        <w:rPr>
          <w:i/>
          <w:iCs/>
        </w:rPr>
        <w:t>Early</w:t>
      </w:r>
      <w:r w:rsidR="0070075B" w:rsidRPr="0070075B">
        <w:rPr>
          <w:i/>
          <w:iCs/>
        </w:rPr>
        <w:t xml:space="preserve"> </w:t>
      </w:r>
      <w:r w:rsidR="00224FA5" w:rsidRPr="0070075B">
        <w:rPr>
          <w:i/>
          <w:iCs/>
        </w:rPr>
        <w:t>Stopping</w:t>
      </w:r>
      <w:r w:rsidR="00224FA5">
        <w:t xml:space="preserve"> del paquete de </w:t>
      </w:r>
      <w:r w:rsidR="00224FA5" w:rsidRPr="00224FA5">
        <w:rPr>
          <w:i/>
          <w:iCs/>
        </w:rPr>
        <w:t>keras</w:t>
      </w:r>
      <w:r w:rsidR="00224FA5">
        <w:t xml:space="preserve"> </w:t>
      </w:r>
      <w:commentRangeEnd w:id="213"/>
      <w:r w:rsidR="00FD0B25">
        <w:rPr>
          <w:rStyle w:val="Refdecomentario"/>
        </w:rPr>
        <w:commentReference w:id="213"/>
      </w:r>
      <w:r w:rsidR="00224FA5">
        <w:t xml:space="preserve">se ha utilizado una </w:t>
      </w:r>
      <w:commentRangeStart w:id="214"/>
      <w:r w:rsidR="00224FA5">
        <w:t>paciencia</w:t>
      </w:r>
      <w:commentRangeEnd w:id="214"/>
      <w:r w:rsidR="00FD0B25">
        <w:rPr>
          <w:rStyle w:val="Refdecomentario"/>
        </w:rPr>
        <w:commentReference w:id="214"/>
      </w:r>
      <w:r w:rsidR="00224FA5">
        <w:t xml:space="preserve"> de 10 </w:t>
      </w:r>
      <w:r w:rsidR="00224FA5" w:rsidRPr="00224FA5">
        <w:rPr>
          <w:i/>
          <w:iCs/>
        </w:rPr>
        <w:t>epochs</w:t>
      </w:r>
      <w:r w:rsidR="00224FA5">
        <w:t xml:space="preserve"> para </w:t>
      </w:r>
      <w:r w:rsidR="003674DC">
        <w:t>monitorizar</w:t>
      </w:r>
      <w:r w:rsidR="00224FA5">
        <w:t xml:space="preserve"> si el modelo dejaba de </w:t>
      </w:r>
      <w:r w:rsidR="003674DC">
        <w:t xml:space="preserve">minimizar el gradiente </w:t>
      </w:r>
      <w:del w:id="215" w:author="Victor" w:date="2022-05-26T17:10:00Z">
        <w:r w:rsidR="003674DC" w:rsidDel="00FD0B25">
          <w:delText>desciendiente</w:delText>
        </w:r>
      </w:del>
      <w:ins w:id="216" w:author="Victor" w:date="2022-05-26T17:10:00Z">
        <w:r w:rsidR="00FD0B25">
          <w:t>descendiente</w:t>
        </w:r>
      </w:ins>
      <w:r w:rsidR="003674DC">
        <w:t xml:space="preserve"> en las</w:t>
      </w:r>
      <w:r w:rsidR="00224FA5">
        <w:t xml:space="preserve"> siguientes </w:t>
      </w:r>
      <w:r w:rsidR="00CD7AE9">
        <w:t>10</w:t>
      </w:r>
      <w:r w:rsidR="00224FA5">
        <w:t xml:space="preserve"> iteraciones</w:t>
      </w:r>
      <w:ins w:id="217" w:author="Victor" w:date="2022-05-26T17:10:00Z">
        <w:r w:rsidR="00FD0B25">
          <w:t>, porque</w:t>
        </w:r>
      </w:ins>
      <w:del w:id="218" w:author="Victor" w:date="2022-05-26T17:10:00Z">
        <w:r w:rsidR="00224FA5" w:rsidDel="00FD0B25">
          <w:delText xml:space="preserve"> </w:delText>
        </w:r>
        <w:r w:rsidR="003674DC" w:rsidDel="00FD0B25">
          <w:delText>ya que</w:delText>
        </w:r>
      </w:del>
      <w:r w:rsidR="003674DC">
        <w:t xml:space="preserve"> </w:t>
      </w:r>
      <w:r w:rsidR="003674DC">
        <w:lastRenderedPageBreak/>
        <w:t xml:space="preserve">al usar </w:t>
      </w:r>
      <w:r w:rsidR="003674DC" w:rsidRPr="00FD0B25">
        <w:rPr>
          <w:i/>
          <w:rPrChange w:id="219" w:author="Victor" w:date="2022-05-26T17:10:00Z">
            <w:rPr/>
          </w:rPrChange>
        </w:rPr>
        <w:t>batches</w:t>
      </w:r>
      <w:r w:rsidR="003674DC">
        <w:t xml:space="preserve"> de un tamaño de 32 unidades el modelo </w:t>
      </w:r>
      <w:r w:rsidR="00CD7AE9">
        <w:t xml:space="preserve">aprende con mucha rapidez y puede ocasionar </w:t>
      </w:r>
      <w:del w:id="220" w:author="Victor" w:date="2022-05-26T17:10:00Z">
        <w:r w:rsidR="00CD7AE9" w:rsidDel="00FD0B25">
          <w:delText>overfitting</w:delText>
        </w:r>
      </w:del>
      <w:ins w:id="221" w:author="Victor" w:date="2022-05-26T17:10:00Z">
        <w:r w:rsidR="00FD0B25">
          <w:t>sobreajuste</w:t>
        </w:r>
      </w:ins>
      <w:r w:rsidR="00CD7AE9">
        <w:t>.</w:t>
      </w:r>
    </w:p>
    <w:p w14:paraId="2B5694F7" w14:textId="77777777" w:rsidR="009E1CE1" w:rsidRDefault="009E1CE1" w:rsidP="007C21B7">
      <w:pPr>
        <w:pStyle w:val="JENUINormal"/>
      </w:pPr>
    </w:p>
    <w:p w14:paraId="339D8194" w14:textId="77777777" w:rsidR="0070075B" w:rsidRDefault="00CD7AE9" w:rsidP="00F06FE3">
      <w:pPr>
        <w:pStyle w:val="JENUINormal"/>
      </w:pPr>
      <w:r>
        <w:t>En este modelo</w:t>
      </w:r>
      <w:r w:rsidR="00224FA5">
        <w:t xml:space="preserve">, </w:t>
      </w:r>
      <w:r>
        <w:t xml:space="preserve">el </w:t>
      </w:r>
      <w:r w:rsidRPr="00CD7AE9">
        <w:rPr>
          <w:i/>
          <w:iCs/>
        </w:rPr>
        <w:t>Early Stopping</w:t>
      </w:r>
      <w:r>
        <w:t xml:space="preserve"> se activa a los 46 </w:t>
      </w:r>
      <w:r w:rsidRPr="009E1CE1">
        <w:rPr>
          <w:i/>
          <w:iCs/>
        </w:rPr>
        <w:t>epochs</w:t>
      </w:r>
      <w:r>
        <w:t xml:space="preserve">, es decir, desde </w:t>
      </w:r>
      <w:r w:rsidR="009E1CE1">
        <w:t xml:space="preserve">el </w:t>
      </w:r>
      <w:r w:rsidR="009E1CE1" w:rsidRPr="009E1CE1">
        <w:rPr>
          <w:i/>
          <w:iCs/>
        </w:rPr>
        <w:t>epoch</w:t>
      </w:r>
      <w:r>
        <w:t xml:space="preserve"> 36 no hay una disminución de la pérdida del gradiente descendiente del modelo y por tanto selecci</w:t>
      </w:r>
      <w:r w:rsidR="009E1CE1">
        <w:t>ona</w:t>
      </w:r>
      <w:r>
        <w:t xml:space="preserve"> los pesos del </w:t>
      </w:r>
      <w:r w:rsidRPr="009E1CE1">
        <w:rPr>
          <w:i/>
          <w:iCs/>
        </w:rPr>
        <w:t>epoch</w:t>
      </w:r>
      <w:r>
        <w:t xml:space="preserve"> 36.</w:t>
      </w:r>
    </w:p>
    <w:p w14:paraId="3C80C6EF" w14:textId="77777777" w:rsidR="00CD7AE9" w:rsidRDefault="00CD7AE9" w:rsidP="00F06FE3">
      <w:pPr>
        <w:pStyle w:val="JENUINormal"/>
      </w:pPr>
    </w:p>
    <w:p w14:paraId="335C9332" w14:textId="040BFDF1" w:rsidR="0070075B" w:rsidRPr="0070075B" w:rsidRDefault="004D06A0" w:rsidP="00435247">
      <w:pPr>
        <w:pStyle w:val="JENUINormal"/>
        <w:ind w:firstLine="0"/>
        <w:rPr>
          <w:color w:val="FF0000"/>
        </w:rPr>
      </w:pPr>
      <w:commentRangeStart w:id="222"/>
      <w:r>
        <w:rPr>
          <w:noProof/>
          <w:color w:val="FF0000"/>
          <w:lang w:eastAsia="es-ES"/>
        </w:rPr>
        <w:drawing>
          <wp:inline distT="0" distB="0" distL="0" distR="0" wp14:anchorId="71D98906" wp14:editId="098D1284">
            <wp:extent cx="2647950" cy="1857375"/>
            <wp:effectExtent l="0" t="0" r="0" b="9525"/>
            <wp:docPr id="8" name="Imagen 8" descr="FinalModel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lModelLo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1857375"/>
                    </a:xfrm>
                    <a:prstGeom prst="rect">
                      <a:avLst/>
                    </a:prstGeom>
                    <a:noFill/>
                    <a:ln>
                      <a:noFill/>
                    </a:ln>
                  </pic:spPr>
                </pic:pic>
              </a:graphicData>
            </a:graphic>
          </wp:inline>
        </w:drawing>
      </w:r>
    </w:p>
    <w:p w14:paraId="0187ACE0" w14:textId="141D2527" w:rsidR="00B57BD8" w:rsidRDefault="00CD7AE9" w:rsidP="00435247">
      <w:pPr>
        <w:pStyle w:val="JENUINormal"/>
        <w:ind w:firstLine="0"/>
      </w:pPr>
      <w:r>
        <w:t xml:space="preserve">Figura </w:t>
      </w:r>
      <w:r w:rsidR="003967C3">
        <w:t>6</w:t>
      </w:r>
      <w:r>
        <w:t>: Ritmo de aprendizaje de la RNR</w:t>
      </w:r>
      <w:commentRangeEnd w:id="222"/>
      <w:r w:rsidR="000B6E2F">
        <w:rPr>
          <w:rStyle w:val="Refdecomentario"/>
        </w:rPr>
        <w:commentReference w:id="222"/>
      </w:r>
    </w:p>
    <w:p w14:paraId="4CFFBA55" w14:textId="77777777" w:rsidR="00CD7AE9" w:rsidRDefault="00CD7AE9" w:rsidP="00F06FE3">
      <w:pPr>
        <w:pStyle w:val="JENUINormal"/>
      </w:pPr>
    </w:p>
    <w:p w14:paraId="099C2820" w14:textId="77777777" w:rsidR="00E9407B" w:rsidRDefault="00B57BD8" w:rsidP="00E9407B">
      <w:pPr>
        <w:pStyle w:val="JENUINormal"/>
      </w:pPr>
      <w:r>
        <w:t xml:space="preserve">Una vez realizado el entrenamiento del modelo se </w:t>
      </w:r>
      <w:r w:rsidR="009E1CE1">
        <w:t>predicen los siguientes 3 meses con la muestra de test</w:t>
      </w:r>
      <w:r w:rsidR="00E9407B">
        <w:t xml:space="preserve"> y se obtiene el </w:t>
      </w:r>
      <w:commentRangeStart w:id="223"/>
      <w:r w:rsidR="00E9407B">
        <w:t>siguiente gráfico.</w:t>
      </w:r>
      <w:commentRangeEnd w:id="223"/>
      <w:r w:rsidR="00AB6683">
        <w:rPr>
          <w:rStyle w:val="Refdecomentario"/>
        </w:rPr>
        <w:commentReference w:id="223"/>
      </w:r>
    </w:p>
    <w:p w14:paraId="46BBF904" w14:textId="77777777" w:rsidR="00E9407B" w:rsidRDefault="00E9407B" w:rsidP="00E9407B">
      <w:pPr>
        <w:pStyle w:val="JENUINormal"/>
        <w:ind w:firstLine="0"/>
      </w:pPr>
    </w:p>
    <w:p w14:paraId="344CDA6E" w14:textId="2389CA55" w:rsidR="00E9407B" w:rsidRDefault="004D06A0" w:rsidP="00E9407B">
      <w:pPr>
        <w:pStyle w:val="JENUINormal"/>
        <w:ind w:firstLine="0"/>
      </w:pPr>
      <w:commentRangeStart w:id="224"/>
      <w:r>
        <w:rPr>
          <w:noProof/>
          <w:lang w:eastAsia="es-ES"/>
        </w:rPr>
        <w:drawing>
          <wp:inline distT="0" distB="0" distL="0" distR="0" wp14:anchorId="416A932E" wp14:editId="65770F10">
            <wp:extent cx="2657475" cy="1847850"/>
            <wp:effectExtent l="0" t="0" r="9525" b="0"/>
            <wp:docPr id="9" name="Imagen 9" descr="FinalModel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alModelPr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7475" cy="1847850"/>
                    </a:xfrm>
                    <a:prstGeom prst="rect">
                      <a:avLst/>
                    </a:prstGeom>
                    <a:noFill/>
                    <a:ln>
                      <a:noFill/>
                    </a:ln>
                  </pic:spPr>
                </pic:pic>
              </a:graphicData>
            </a:graphic>
          </wp:inline>
        </w:drawing>
      </w:r>
      <w:commentRangeEnd w:id="224"/>
      <w:r w:rsidR="000B6E2F">
        <w:rPr>
          <w:rStyle w:val="Refdecomentario"/>
        </w:rPr>
        <w:commentReference w:id="224"/>
      </w:r>
    </w:p>
    <w:p w14:paraId="03648ED9" w14:textId="3D1E5454" w:rsidR="009E0992" w:rsidRDefault="009E0992" w:rsidP="00E9407B">
      <w:pPr>
        <w:pStyle w:val="JENUINormal"/>
        <w:ind w:firstLine="0"/>
      </w:pPr>
      <w:r>
        <w:t xml:space="preserve">Figura </w:t>
      </w:r>
      <w:r w:rsidR="003967C3">
        <w:t>7</w:t>
      </w:r>
      <w:r>
        <w:t xml:space="preserve">: Predicción </w:t>
      </w:r>
      <w:del w:id="225" w:author="Victor" w:date="2022-05-26T17:11:00Z">
        <w:r w:rsidDel="00F43C99">
          <w:delText>sobre la</w:delText>
        </w:r>
      </w:del>
      <w:ins w:id="226" w:author="Victor" w:date="2022-05-26T17:11:00Z">
        <w:r w:rsidR="00F43C99">
          <w:t>del preci</w:t>
        </w:r>
      </w:ins>
      <w:ins w:id="227" w:author="Victor" w:date="2022-05-26T17:12:00Z">
        <w:r w:rsidR="00F43C99">
          <w:t>o de bitcoin:</w:t>
        </w:r>
      </w:ins>
      <w:r>
        <w:t xml:space="preserve"> muestra de </w:t>
      </w:r>
      <w:del w:id="228" w:author="Victor" w:date="2022-05-26T17:11:00Z">
        <w:r w:rsidDel="000B6E2F">
          <w:delText>test</w:delText>
        </w:r>
      </w:del>
      <w:ins w:id="229" w:author="Victor" w:date="2022-05-26T17:11:00Z">
        <w:r w:rsidR="000B6E2F">
          <w:t>prueba</w:t>
        </w:r>
      </w:ins>
    </w:p>
    <w:p w14:paraId="43C8C8FD" w14:textId="77777777" w:rsidR="0070075B" w:rsidRDefault="0070075B" w:rsidP="00B57BD8">
      <w:pPr>
        <w:pStyle w:val="JENUINormal"/>
      </w:pPr>
    </w:p>
    <w:p w14:paraId="08D3678F" w14:textId="77777777" w:rsidR="00B57BD8" w:rsidDel="00AB6683" w:rsidRDefault="00B57BD8" w:rsidP="00B57BD8">
      <w:pPr>
        <w:pStyle w:val="JENUINormal"/>
        <w:rPr>
          <w:del w:id="230" w:author="Victor" w:date="2022-05-26T17:14:00Z"/>
        </w:rPr>
      </w:pPr>
      <w:r>
        <w:t xml:space="preserve">Para poder comparar esta predicción con otros modelos se estima </w:t>
      </w:r>
      <w:r w:rsidR="009E1CE1">
        <w:t>la raíz del</w:t>
      </w:r>
      <w:r>
        <w:t xml:space="preserve"> error cuadrático </w:t>
      </w:r>
      <w:r w:rsidR="00E9407B">
        <w:t>medio,</w:t>
      </w:r>
      <w:r>
        <w:t xml:space="preserve"> </w:t>
      </w:r>
      <w:r w:rsidR="009E1CE1">
        <w:t>así como también el error medio absoluto.</w:t>
      </w:r>
    </w:p>
    <w:p w14:paraId="31387DAA" w14:textId="6F1A4157" w:rsidR="0070075B" w:rsidDel="00AB6683" w:rsidRDefault="00AB6683">
      <w:pPr>
        <w:pStyle w:val="JENUINormal"/>
        <w:rPr>
          <w:del w:id="231" w:author="Victor" w:date="2022-05-26T17:14:00Z"/>
        </w:rPr>
      </w:pPr>
      <w:ins w:id="232" w:author="Victor" w:date="2022-05-26T17:14:00Z">
        <w:r>
          <w:t xml:space="preserve"> </w:t>
        </w:r>
      </w:ins>
    </w:p>
    <w:p w14:paraId="5F39BCBF" w14:textId="654460CE" w:rsidR="0070075B" w:rsidRDefault="0070075B">
      <w:pPr>
        <w:pStyle w:val="JENUINormal"/>
        <w:ind w:firstLine="0"/>
        <w:pPrChange w:id="233" w:author="Victor" w:date="2022-05-26T17:17:00Z">
          <w:pPr>
            <w:pStyle w:val="JENUINormal"/>
          </w:pPr>
        </w:pPrChange>
      </w:pPr>
      <w:del w:id="234" w:author="Victor" w:date="2022-05-26T17:17:00Z">
        <w:r w:rsidDel="00441A22">
          <w:delText>Finalmente se</w:delText>
        </w:r>
        <w:r w:rsidR="009E0992" w:rsidDel="00441A22">
          <w:delText xml:space="preserve"> </w:delText>
        </w:r>
      </w:del>
      <w:ins w:id="235" w:author="Victor" w:date="2022-05-26T17:17:00Z">
        <w:r w:rsidR="00441A22">
          <w:t xml:space="preserve">Se </w:t>
        </w:r>
      </w:ins>
      <w:r w:rsidR="009E0992">
        <w:t>utiliza este modelo para predecir el precio con una muestra de validación utilizando un período futuro, en concreto, comienza a predecir junio de 2021 pudiendo así coger los 90 días anteriores para hacer una predicción.</w:t>
      </w:r>
    </w:p>
    <w:p w14:paraId="450ACAFF" w14:textId="77777777" w:rsidR="009E0992" w:rsidRDefault="009E0992" w:rsidP="009E0992">
      <w:pPr>
        <w:pStyle w:val="JENUINormal"/>
        <w:ind w:firstLine="0"/>
      </w:pPr>
    </w:p>
    <w:p w14:paraId="4A1A69C9" w14:textId="3018FDC0" w:rsidR="0060590A" w:rsidRDefault="004D06A0" w:rsidP="009E0992">
      <w:pPr>
        <w:pStyle w:val="JENUINormal"/>
        <w:ind w:firstLine="0"/>
      </w:pPr>
      <w:r>
        <w:rPr>
          <w:noProof/>
          <w:lang w:eastAsia="es-ES"/>
        </w:rPr>
        <w:drawing>
          <wp:inline distT="0" distB="0" distL="0" distR="0" wp14:anchorId="309D2A0C" wp14:editId="5B0A2ACE">
            <wp:extent cx="2600325" cy="1800225"/>
            <wp:effectExtent l="0" t="0" r="9525" b="9525"/>
            <wp:docPr id="10" name="Imagen 10" descr="Val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l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1800225"/>
                    </a:xfrm>
                    <a:prstGeom prst="rect">
                      <a:avLst/>
                    </a:prstGeom>
                    <a:noFill/>
                    <a:ln>
                      <a:noFill/>
                    </a:ln>
                  </pic:spPr>
                </pic:pic>
              </a:graphicData>
            </a:graphic>
          </wp:inline>
        </w:drawing>
      </w:r>
      <w:r w:rsidR="009E0992">
        <w:t xml:space="preserve">Figura </w:t>
      </w:r>
      <w:r w:rsidR="003967C3">
        <w:t>8</w:t>
      </w:r>
      <w:r w:rsidR="009E0992">
        <w:t>: Predicción sobre la muestra de validación</w:t>
      </w:r>
    </w:p>
    <w:p w14:paraId="725912FE" w14:textId="77777777" w:rsidR="009E0992" w:rsidRDefault="009E0992" w:rsidP="009E0992">
      <w:pPr>
        <w:pStyle w:val="JENUINormal"/>
        <w:ind w:firstLine="0"/>
      </w:pPr>
    </w:p>
    <w:p w14:paraId="75F95D7A" w14:textId="59D9048A" w:rsidR="00162D68" w:rsidRDefault="009E0992" w:rsidP="009E0992">
      <w:pPr>
        <w:pStyle w:val="JENUINormal"/>
        <w:ind w:firstLine="0"/>
      </w:pPr>
      <w:r>
        <w:t>En este caso también se obtiene la raíz del error cuadrático medio y el error medio absoluto para así poder comparar los modelos</w:t>
      </w:r>
      <w:r w:rsidR="00BA08E6">
        <w:t xml:space="preserve"> con los resultados de la muestra de test y determinar si ha habido sobreajuste.</w:t>
      </w:r>
    </w:p>
    <w:p w14:paraId="37C0B214" w14:textId="0306B3D7" w:rsidR="00162D68" w:rsidDel="00BB57F7" w:rsidRDefault="00162D68" w:rsidP="00162D68">
      <w:pPr>
        <w:pStyle w:val="JENUITtulo2"/>
        <w:tabs>
          <w:tab w:val="clear" w:pos="1191"/>
          <w:tab w:val="num" w:pos="578"/>
        </w:tabs>
        <w:ind w:left="510" w:hanging="510"/>
        <w:rPr>
          <w:del w:id="236" w:author="Victor" w:date="2022-05-26T17:23:00Z"/>
        </w:rPr>
      </w:pPr>
      <w:del w:id="237" w:author="Victor" w:date="2022-05-26T17:23:00Z">
        <w:r w:rsidDel="00BB57F7">
          <w:delText>Resultados</w:delText>
        </w:r>
      </w:del>
    </w:p>
    <w:p w14:paraId="64FB4657" w14:textId="004395D6" w:rsidR="008A42CA" w:rsidRPr="008A42CA" w:rsidRDefault="008A42CA" w:rsidP="009E0992">
      <w:pPr>
        <w:pStyle w:val="JENUINormal"/>
        <w:ind w:firstLine="0"/>
        <w:rPr>
          <w:i/>
          <w:iCs/>
        </w:rPr>
      </w:pPr>
    </w:p>
    <w:p w14:paraId="7844A13E" w14:textId="775D58FA" w:rsidR="00D92F1F" w:rsidRPr="00D92F1F" w:rsidRDefault="00D92F1F">
      <w:pPr>
        <w:pStyle w:val="Descripcin"/>
        <w:keepNext/>
        <w:jc w:val="both"/>
        <w:rPr>
          <w:ins w:id="238" w:author="Victor" w:date="2022-05-26T17:20:00Z"/>
          <w:sz w:val="20"/>
          <w:rPrChange w:id="239" w:author="Victor" w:date="2022-05-26T17:20:00Z">
            <w:rPr>
              <w:ins w:id="240" w:author="Victor" w:date="2022-05-26T17:20:00Z"/>
            </w:rPr>
          </w:rPrChange>
        </w:rPr>
        <w:pPrChange w:id="241" w:author="Victor" w:date="2022-05-26T17:20:00Z">
          <w:pPr/>
        </w:pPrChange>
      </w:pPr>
      <w:ins w:id="242" w:author="Victor" w:date="2022-05-26T17:20:00Z">
        <w:r w:rsidRPr="00D92F1F">
          <w:rPr>
            <w:b/>
            <w:i w:val="0"/>
            <w:color w:val="auto"/>
            <w:sz w:val="20"/>
            <w:szCs w:val="20"/>
            <w:rPrChange w:id="243" w:author="Victor" w:date="2022-05-26T17:20:00Z">
              <w:rPr>
                <w:i/>
                <w:iCs/>
              </w:rPr>
            </w:rPrChange>
          </w:rPr>
          <w:t xml:space="preserve">Tabla </w:t>
        </w:r>
        <w:r w:rsidRPr="00D92F1F">
          <w:rPr>
            <w:b/>
            <w:i w:val="0"/>
            <w:color w:val="auto"/>
            <w:sz w:val="20"/>
            <w:szCs w:val="20"/>
            <w:rPrChange w:id="244" w:author="Victor" w:date="2022-05-26T17:20:00Z">
              <w:rPr>
                <w:i/>
                <w:iCs/>
              </w:rPr>
            </w:rPrChange>
          </w:rPr>
          <w:fldChar w:fldCharType="begin"/>
        </w:r>
        <w:r w:rsidRPr="00D92F1F">
          <w:rPr>
            <w:b/>
            <w:i w:val="0"/>
            <w:color w:val="auto"/>
            <w:sz w:val="20"/>
            <w:szCs w:val="20"/>
            <w:rPrChange w:id="245" w:author="Victor" w:date="2022-05-26T17:20:00Z">
              <w:rPr>
                <w:i/>
                <w:iCs/>
              </w:rPr>
            </w:rPrChange>
          </w:rPr>
          <w:instrText xml:space="preserve"> SEQ Tabla \* ARABIC </w:instrText>
        </w:r>
      </w:ins>
      <w:r w:rsidRPr="00D92F1F">
        <w:rPr>
          <w:b/>
          <w:i w:val="0"/>
          <w:color w:val="auto"/>
          <w:sz w:val="20"/>
          <w:szCs w:val="20"/>
          <w:rPrChange w:id="246" w:author="Victor" w:date="2022-05-26T17:20:00Z">
            <w:rPr>
              <w:i/>
              <w:iCs/>
            </w:rPr>
          </w:rPrChange>
        </w:rPr>
        <w:fldChar w:fldCharType="separate"/>
      </w:r>
      <w:ins w:id="247" w:author="Victor" w:date="2022-05-26T17:20:00Z">
        <w:r w:rsidRPr="00D92F1F">
          <w:rPr>
            <w:b/>
            <w:i w:val="0"/>
            <w:noProof/>
            <w:color w:val="auto"/>
            <w:sz w:val="20"/>
            <w:szCs w:val="20"/>
            <w:rPrChange w:id="248" w:author="Victor" w:date="2022-05-26T17:20:00Z">
              <w:rPr>
                <w:i/>
                <w:iCs/>
                <w:noProof/>
              </w:rPr>
            </w:rPrChange>
          </w:rPr>
          <w:t>1</w:t>
        </w:r>
        <w:r w:rsidRPr="00D92F1F">
          <w:rPr>
            <w:b/>
            <w:i w:val="0"/>
            <w:color w:val="auto"/>
            <w:sz w:val="20"/>
            <w:szCs w:val="20"/>
            <w:rPrChange w:id="249" w:author="Victor" w:date="2022-05-26T17:20:00Z">
              <w:rPr>
                <w:i/>
                <w:iCs/>
              </w:rPr>
            </w:rPrChange>
          </w:rPr>
          <w:fldChar w:fldCharType="end"/>
        </w:r>
        <w:r>
          <w:rPr>
            <w:b/>
            <w:i w:val="0"/>
            <w:color w:val="auto"/>
            <w:sz w:val="20"/>
            <w:szCs w:val="20"/>
          </w:rPr>
          <w:t xml:space="preserve">. </w:t>
        </w:r>
        <w:r>
          <w:rPr>
            <w:i w:val="0"/>
            <w:color w:val="auto"/>
            <w:sz w:val="20"/>
            <w:szCs w:val="20"/>
          </w:rPr>
          <w:t>Resultados para la muestra de prueba</w:t>
        </w:r>
      </w:ins>
    </w:p>
    <w:tbl>
      <w:tblPr>
        <w:tblW w:w="0" w:type="auto"/>
        <w:tblInd w:w="108" w:type="dxa"/>
        <w:tblLook w:val="04A0" w:firstRow="1" w:lastRow="0" w:firstColumn="1" w:lastColumn="0" w:noHBand="0" w:noVBand="1"/>
        <w:tblPrChange w:id="250" w:author="Victor" w:date="2022-05-26T17:23:00Z">
          <w:tblPr>
            <w:tblW w:w="0" w:type="auto"/>
            <w:tblInd w:w="108" w:type="dxa"/>
            <w:tblLook w:val="04A0" w:firstRow="1" w:lastRow="0" w:firstColumn="1" w:lastColumn="0" w:noHBand="0" w:noVBand="1"/>
          </w:tblPr>
        </w:tblPrChange>
      </w:tblPr>
      <w:tblGrid>
        <w:gridCol w:w="1026"/>
        <w:gridCol w:w="761"/>
        <w:gridCol w:w="762"/>
        <w:gridCol w:w="762"/>
        <w:gridCol w:w="762"/>
        <w:tblGridChange w:id="251">
          <w:tblGrid>
            <w:gridCol w:w="1705"/>
            <w:gridCol w:w="798"/>
            <w:gridCol w:w="538"/>
            <w:gridCol w:w="516"/>
            <w:gridCol w:w="516"/>
          </w:tblGrid>
        </w:tblGridChange>
      </w:tblGrid>
      <w:tr w:rsidR="006127A7" w:rsidRPr="006127A7" w14:paraId="5A566231" w14:textId="77777777" w:rsidTr="00BB57F7">
        <w:trPr>
          <w:trHeight w:val="127"/>
          <w:trPrChange w:id="252" w:author="Victor" w:date="2022-05-26T17:23:00Z">
            <w:trPr>
              <w:trHeight w:val="127"/>
            </w:trPr>
          </w:trPrChange>
        </w:trPr>
        <w:tc>
          <w:tcPr>
            <w:tcW w:w="1026" w:type="dxa"/>
            <w:tcBorders>
              <w:top w:val="single" w:sz="12" w:space="0" w:color="auto"/>
              <w:bottom w:val="single" w:sz="8" w:space="0" w:color="auto"/>
            </w:tcBorders>
            <w:shd w:val="clear" w:color="auto" w:fill="auto"/>
            <w:vAlign w:val="bottom"/>
            <w:tcPrChange w:id="253" w:author="Victor" w:date="2022-05-26T17:23:00Z">
              <w:tcPr>
                <w:tcW w:w="1769" w:type="dxa"/>
                <w:tcBorders>
                  <w:top w:val="double" w:sz="4" w:space="0" w:color="auto"/>
                  <w:bottom w:val="single" w:sz="4" w:space="0" w:color="auto"/>
                </w:tcBorders>
                <w:shd w:val="clear" w:color="auto" w:fill="auto"/>
                <w:vAlign w:val="bottom"/>
              </w:tcPr>
            </w:tcPrChange>
          </w:tcPr>
          <w:p w14:paraId="7954B6D1" w14:textId="5F0BC920" w:rsidR="003454C7" w:rsidRPr="00BD10F6" w:rsidRDefault="003454C7" w:rsidP="00BB57F7">
            <w:pPr>
              <w:pStyle w:val="JENUINormal"/>
              <w:ind w:firstLine="0"/>
              <w:jc w:val="left"/>
            </w:pPr>
            <w:r w:rsidRPr="00BD10F6">
              <w:t>Periodo</w:t>
            </w:r>
            <w:r w:rsidR="00BD10F6" w:rsidRPr="00BD10F6">
              <w:t xml:space="preserve"> </w:t>
            </w:r>
            <w:del w:id="254" w:author="Victor" w:date="2022-05-26T17:23:00Z">
              <w:r w:rsidRPr="00BD10F6" w:rsidDel="00BB57F7">
                <w:delText>(días)</w:delText>
              </w:r>
            </w:del>
          </w:p>
        </w:tc>
        <w:tc>
          <w:tcPr>
            <w:tcW w:w="761" w:type="dxa"/>
            <w:tcBorders>
              <w:top w:val="single" w:sz="12" w:space="0" w:color="auto"/>
              <w:bottom w:val="single" w:sz="8" w:space="0" w:color="auto"/>
            </w:tcBorders>
            <w:shd w:val="clear" w:color="auto" w:fill="auto"/>
            <w:vAlign w:val="bottom"/>
            <w:tcPrChange w:id="255" w:author="Victor" w:date="2022-05-26T17:23:00Z">
              <w:tcPr>
                <w:tcW w:w="817" w:type="dxa"/>
                <w:tcBorders>
                  <w:top w:val="double" w:sz="4" w:space="0" w:color="auto"/>
                  <w:bottom w:val="single" w:sz="4" w:space="0" w:color="auto"/>
                </w:tcBorders>
                <w:shd w:val="clear" w:color="auto" w:fill="auto"/>
                <w:vAlign w:val="bottom"/>
              </w:tcPr>
            </w:tcPrChange>
          </w:tcPr>
          <w:p w14:paraId="41F67A65" w14:textId="39DD4256" w:rsidR="003454C7" w:rsidRPr="00D92F1F" w:rsidRDefault="003454C7" w:rsidP="006127A7">
            <w:pPr>
              <w:pStyle w:val="JENUINormal"/>
              <w:ind w:firstLine="0"/>
              <w:jc w:val="center"/>
              <w:rPr>
                <w:iCs/>
                <w:rPrChange w:id="256" w:author="Victor" w:date="2022-05-26T17:19:00Z">
                  <w:rPr>
                    <w:i/>
                    <w:iCs/>
                  </w:rPr>
                </w:rPrChange>
              </w:rPr>
            </w:pPr>
            <w:r w:rsidRPr="00D92F1F">
              <w:rPr>
                <w:iCs/>
                <w:rPrChange w:id="257" w:author="Victor" w:date="2022-05-26T17:19:00Z">
                  <w:rPr>
                    <w:i/>
                    <w:iCs/>
                  </w:rPr>
                </w:rPrChange>
              </w:rPr>
              <w:t>30</w:t>
            </w:r>
          </w:p>
        </w:tc>
        <w:tc>
          <w:tcPr>
            <w:tcW w:w="762" w:type="dxa"/>
            <w:tcBorders>
              <w:top w:val="single" w:sz="12" w:space="0" w:color="auto"/>
              <w:bottom w:val="single" w:sz="8" w:space="0" w:color="auto"/>
            </w:tcBorders>
            <w:shd w:val="clear" w:color="auto" w:fill="auto"/>
            <w:vAlign w:val="bottom"/>
            <w:tcPrChange w:id="258" w:author="Victor" w:date="2022-05-26T17:23:00Z">
              <w:tcPr>
                <w:tcW w:w="540" w:type="dxa"/>
                <w:tcBorders>
                  <w:top w:val="double" w:sz="4" w:space="0" w:color="auto"/>
                  <w:bottom w:val="single" w:sz="4" w:space="0" w:color="auto"/>
                </w:tcBorders>
                <w:shd w:val="clear" w:color="auto" w:fill="auto"/>
                <w:vAlign w:val="bottom"/>
              </w:tcPr>
            </w:tcPrChange>
          </w:tcPr>
          <w:p w14:paraId="27C241F2" w14:textId="5C0FC648" w:rsidR="003454C7" w:rsidRPr="00D92F1F" w:rsidRDefault="003454C7" w:rsidP="006127A7">
            <w:pPr>
              <w:pStyle w:val="JENUINormal"/>
              <w:ind w:firstLine="0"/>
              <w:jc w:val="center"/>
              <w:rPr>
                <w:iCs/>
                <w:rPrChange w:id="259" w:author="Victor" w:date="2022-05-26T17:19:00Z">
                  <w:rPr>
                    <w:i/>
                    <w:iCs/>
                  </w:rPr>
                </w:rPrChange>
              </w:rPr>
            </w:pPr>
            <w:r w:rsidRPr="00D92F1F">
              <w:rPr>
                <w:iCs/>
                <w:rPrChange w:id="260" w:author="Victor" w:date="2022-05-26T17:19:00Z">
                  <w:rPr>
                    <w:i/>
                    <w:iCs/>
                  </w:rPr>
                </w:rPrChange>
              </w:rPr>
              <w:t>60</w:t>
            </w:r>
          </w:p>
        </w:tc>
        <w:tc>
          <w:tcPr>
            <w:tcW w:w="762" w:type="dxa"/>
            <w:tcBorders>
              <w:top w:val="single" w:sz="12" w:space="0" w:color="auto"/>
              <w:bottom w:val="single" w:sz="8" w:space="0" w:color="auto"/>
            </w:tcBorders>
            <w:shd w:val="clear" w:color="auto" w:fill="auto"/>
            <w:vAlign w:val="bottom"/>
            <w:tcPrChange w:id="261" w:author="Victor" w:date="2022-05-26T17:23:00Z">
              <w:tcPr>
                <w:tcW w:w="516" w:type="dxa"/>
                <w:tcBorders>
                  <w:top w:val="double" w:sz="4" w:space="0" w:color="auto"/>
                  <w:bottom w:val="single" w:sz="4" w:space="0" w:color="auto"/>
                </w:tcBorders>
                <w:shd w:val="clear" w:color="auto" w:fill="auto"/>
                <w:vAlign w:val="bottom"/>
              </w:tcPr>
            </w:tcPrChange>
          </w:tcPr>
          <w:p w14:paraId="62689ECE" w14:textId="784A511D" w:rsidR="003454C7" w:rsidRPr="00D92F1F" w:rsidRDefault="003454C7" w:rsidP="006127A7">
            <w:pPr>
              <w:pStyle w:val="JENUINormal"/>
              <w:ind w:firstLine="0"/>
              <w:jc w:val="center"/>
              <w:rPr>
                <w:iCs/>
                <w:rPrChange w:id="262" w:author="Victor" w:date="2022-05-26T17:19:00Z">
                  <w:rPr>
                    <w:i/>
                    <w:iCs/>
                  </w:rPr>
                </w:rPrChange>
              </w:rPr>
            </w:pPr>
            <w:r w:rsidRPr="00D92F1F">
              <w:rPr>
                <w:iCs/>
                <w:rPrChange w:id="263" w:author="Victor" w:date="2022-05-26T17:19:00Z">
                  <w:rPr>
                    <w:i/>
                    <w:iCs/>
                  </w:rPr>
                </w:rPrChange>
              </w:rPr>
              <w:t>90</w:t>
            </w:r>
          </w:p>
        </w:tc>
        <w:tc>
          <w:tcPr>
            <w:tcW w:w="762" w:type="dxa"/>
            <w:tcBorders>
              <w:top w:val="single" w:sz="12" w:space="0" w:color="auto"/>
              <w:bottom w:val="single" w:sz="8" w:space="0" w:color="auto"/>
            </w:tcBorders>
            <w:shd w:val="clear" w:color="auto" w:fill="auto"/>
            <w:vAlign w:val="bottom"/>
            <w:tcPrChange w:id="264" w:author="Victor" w:date="2022-05-26T17:23:00Z">
              <w:tcPr>
                <w:tcW w:w="516" w:type="dxa"/>
                <w:tcBorders>
                  <w:top w:val="double" w:sz="4" w:space="0" w:color="auto"/>
                  <w:bottom w:val="single" w:sz="4" w:space="0" w:color="auto"/>
                </w:tcBorders>
                <w:shd w:val="clear" w:color="auto" w:fill="auto"/>
                <w:vAlign w:val="bottom"/>
              </w:tcPr>
            </w:tcPrChange>
          </w:tcPr>
          <w:p w14:paraId="62A12006" w14:textId="5982FE2F" w:rsidR="003454C7" w:rsidRPr="00D92F1F" w:rsidRDefault="003454C7" w:rsidP="006127A7">
            <w:pPr>
              <w:pStyle w:val="JENUINormal"/>
              <w:ind w:firstLine="0"/>
              <w:jc w:val="center"/>
              <w:rPr>
                <w:iCs/>
                <w:rPrChange w:id="265" w:author="Victor" w:date="2022-05-26T17:19:00Z">
                  <w:rPr>
                    <w:i/>
                    <w:iCs/>
                  </w:rPr>
                </w:rPrChange>
              </w:rPr>
            </w:pPr>
            <w:r w:rsidRPr="00D92F1F">
              <w:rPr>
                <w:iCs/>
                <w:rPrChange w:id="266" w:author="Victor" w:date="2022-05-26T17:19:00Z">
                  <w:rPr>
                    <w:i/>
                    <w:iCs/>
                  </w:rPr>
                </w:rPrChange>
              </w:rPr>
              <w:t>120</w:t>
            </w:r>
          </w:p>
        </w:tc>
      </w:tr>
      <w:tr w:rsidR="006127A7" w:rsidRPr="006127A7" w14:paraId="7C393D36" w14:textId="77777777" w:rsidTr="00BB57F7">
        <w:trPr>
          <w:trHeight w:val="227"/>
          <w:trPrChange w:id="267" w:author="Victor" w:date="2022-05-26T17:23:00Z">
            <w:trPr>
              <w:trHeight w:val="227"/>
            </w:trPr>
          </w:trPrChange>
        </w:trPr>
        <w:tc>
          <w:tcPr>
            <w:tcW w:w="1026" w:type="dxa"/>
            <w:tcBorders>
              <w:top w:val="single" w:sz="8" w:space="0" w:color="auto"/>
            </w:tcBorders>
            <w:shd w:val="clear" w:color="auto" w:fill="auto"/>
            <w:vAlign w:val="bottom"/>
            <w:tcPrChange w:id="268" w:author="Victor" w:date="2022-05-26T17:23:00Z">
              <w:tcPr>
                <w:tcW w:w="1769" w:type="dxa"/>
                <w:tcBorders>
                  <w:top w:val="single" w:sz="4" w:space="0" w:color="auto"/>
                </w:tcBorders>
                <w:shd w:val="clear" w:color="auto" w:fill="auto"/>
                <w:vAlign w:val="bottom"/>
              </w:tcPr>
            </w:tcPrChange>
          </w:tcPr>
          <w:p w14:paraId="3F01CDBD" w14:textId="6507F87E" w:rsidR="003454C7" w:rsidRPr="00BD10F6" w:rsidRDefault="003454C7" w:rsidP="006127A7">
            <w:pPr>
              <w:pStyle w:val="JENUINormal"/>
              <w:ind w:firstLine="0"/>
              <w:jc w:val="left"/>
            </w:pPr>
            <w:r w:rsidRPr="00BD10F6">
              <w:t>RMSE</w:t>
            </w:r>
          </w:p>
        </w:tc>
        <w:tc>
          <w:tcPr>
            <w:tcW w:w="761" w:type="dxa"/>
            <w:tcBorders>
              <w:top w:val="single" w:sz="8" w:space="0" w:color="auto"/>
            </w:tcBorders>
            <w:shd w:val="clear" w:color="auto" w:fill="auto"/>
            <w:vAlign w:val="bottom"/>
            <w:tcPrChange w:id="269" w:author="Victor" w:date="2022-05-26T17:23:00Z">
              <w:tcPr>
                <w:tcW w:w="817" w:type="dxa"/>
                <w:tcBorders>
                  <w:top w:val="single" w:sz="4" w:space="0" w:color="auto"/>
                </w:tcBorders>
                <w:shd w:val="clear" w:color="auto" w:fill="auto"/>
                <w:vAlign w:val="bottom"/>
              </w:tcPr>
            </w:tcPrChange>
          </w:tcPr>
          <w:p w14:paraId="433EA0A1" w14:textId="49D98A19" w:rsidR="003454C7" w:rsidRPr="00D92F1F" w:rsidRDefault="003454C7" w:rsidP="006127A7">
            <w:pPr>
              <w:pStyle w:val="JENUINormal"/>
              <w:ind w:firstLine="0"/>
              <w:jc w:val="center"/>
            </w:pPr>
            <w:r w:rsidRPr="00D92F1F">
              <w:t>497</w:t>
            </w:r>
          </w:p>
        </w:tc>
        <w:tc>
          <w:tcPr>
            <w:tcW w:w="762" w:type="dxa"/>
            <w:tcBorders>
              <w:top w:val="single" w:sz="8" w:space="0" w:color="auto"/>
            </w:tcBorders>
            <w:shd w:val="clear" w:color="auto" w:fill="auto"/>
            <w:vAlign w:val="bottom"/>
            <w:tcPrChange w:id="270" w:author="Victor" w:date="2022-05-26T17:23:00Z">
              <w:tcPr>
                <w:tcW w:w="540" w:type="dxa"/>
                <w:tcBorders>
                  <w:top w:val="single" w:sz="4" w:space="0" w:color="auto"/>
                </w:tcBorders>
                <w:shd w:val="clear" w:color="auto" w:fill="auto"/>
                <w:vAlign w:val="bottom"/>
              </w:tcPr>
            </w:tcPrChange>
          </w:tcPr>
          <w:p w14:paraId="54A51994" w14:textId="6B171DE5" w:rsidR="003454C7" w:rsidRPr="00D92F1F" w:rsidRDefault="003454C7" w:rsidP="006127A7">
            <w:pPr>
              <w:pStyle w:val="JENUINormal"/>
              <w:ind w:firstLine="0"/>
              <w:jc w:val="center"/>
            </w:pPr>
            <w:r w:rsidRPr="00D92F1F">
              <w:t>163</w:t>
            </w:r>
          </w:p>
        </w:tc>
        <w:tc>
          <w:tcPr>
            <w:tcW w:w="762" w:type="dxa"/>
            <w:tcBorders>
              <w:top w:val="single" w:sz="8" w:space="0" w:color="auto"/>
            </w:tcBorders>
            <w:shd w:val="clear" w:color="auto" w:fill="auto"/>
            <w:vAlign w:val="bottom"/>
            <w:tcPrChange w:id="271" w:author="Victor" w:date="2022-05-26T17:23:00Z">
              <w:tcPr>
                <w:tcW w:w="516" w:type="dxa"/>
                <w:tcBorders>
                  <w:top w:val="single" w:sz="4" w:space="0" w:color="auto"/>
                </w:tcBorders>
                <w:shd w:val="clear" w:color="auto" w:fill="auto"/>
                <w:vAlign w:val="bottom"/>
              </w:tcPr>
            </w:tcPrChange>
          </w:tcPr>
          <w:p w14:paraId="5CD31B7B" w14:textId="48627034" w:rsidR="003454C7" w:rsidRPr="00D92F1F" w:rsidRDefault="003454C7" w:rsidP="006127A7">
            <w:pPr>
              <w:pStyle w:val="JENUINormal"/>
              <w:ind w:firstLine="0"/>
              <w:jc w:val="center"/>
            </w:pPr>
            <w:r w:rsidRPr="00D92F1F">
              <w:t>552</w:t>
            </w:r>
          </w:p>
        </w:tc>
        <w:tc>
          <w:tcPr>
            <w:tcW w:w="762" w:type="dxa"/>
            <w:tcBorders>
              <w:top w:val="single" w:sz="8" w:space="0" w:color="auto"/>
            </w:tcBorders>
            <w:shd w:val="clear" w:color="auto" w:fill="auto"/>
            <w:vAlign w:val="bottom"/>
            <w:tcPrChange w:id="272" w:author="Victor" w:date="2022-05-26T17:23:00Z">
              <w:tcPr>
                <w:tcW w:w="516" w:type="dxa"/>
                <w:tcBorders>
                  <w:top w:val="single" w:sz="4" w:space="0" w:color="auto"/>
                </w:tcBorders>
                <w:shd w:val="clear" w:color="auto" w:fill="auto"/>
                <w:vAlign w:val="bottom"/>
              </w:tcPr>
            </w:tcPrChange>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BB57F7">
        <w:trPr>
          <w:trHeight w:val="227"/>
          <w:trPrChange w:id="273" w:author="Victor" w:date="2022-05-26T17:23:00Z">
            <w:trPr>
              <w:trHeight w:val="227"/>
            </w:trPr>
          </w:trPrChange>
        </w:trPr>
        <w:tc>
          <w:tcPr>
            <w:tcW w:w="1026" w:type="dxa"/>
            <w:tcBorders>
              <w:bottom w:val="single" w:sz="12" w:space="0" w:color="auto"/>
            </w:tcBorders>
            <w:shd w:val="clear" w:color="auto" w:fill="auto"/>
            <w:vAlign w:val="bottom"/>
            <w:tcPrChange w:id="274" w:author="Victor" w:date="2022-05-26T17:23:00Z">
              <w:tcPr>
                <w:tcW w:w="1769" w:type="dxa"/>
                <w:tcBorders>
                  <w:bottom w:val="double" w:sz="4" w:space="0" w:color="auto"/>
                </w:tcBorders>
                <w:shd w:val="clear" w:color="auto" w:fill="auto"/>
                <w:vAlign w:val="bottom"/>
              </w:tcPr>
            </w:tcPrChange>
          </w:tcPr>
          <w:p w14:paraId="3AEE2F96" w14:textId="44E92ECE" w:rsidR="003454C7" w:rsidRPr="00BD10F6" w:rsidRDefault="003454C7" w:rsidP="006127A7">
            <w:pPr>
              <w:pStyle w:val="JENUINormal"/>
              <w:ind w:firstLine="0"/>
              <w:jc w:val="left"/>
            </w:pPr>
            <w:r w:rsidRPr="00BD10F6">
              <w:t>MAE</w:t>
            </w:r>
          </w:p>
        </w:tc>
        <w:tc>
          <w:tcPr>
            <w:tcW w:w="761" w:type="dxa"/>
            <w:tcBorders>
              <w:bottom w:val="single" w:sz="12" w:space="0" w:color="auto"/>
            </w:tcBorders>
            <w:shd w:val="clear" w:color="auto" w:fill="auto"/>
            <w:vAlign w:val="bottom"/>
            <w:tcPrChange w:id="275" w:author="Victor" w:date="2022-05-26T17:23:00Z">
              <w:tcPr>
                <w:tcW w:w="817" w:type="dxa"/>
                <w:tcBorders>
                  <w:bottom w:val="double" w:sz="4" w:space="0" w:color="auto"/>
                </w:tcBorders>
                <w:shd w:val="clear" w:color="auto" w:fill="auto"/>
                <w:vAlign w:val="bottom"/>
              </w:tcPr>
            </w:tcPrChange>
          </w:tcPr>
          <w:p w14:paraId="5EA467C7" w14:textId="72125171" w:rsidR="003454C7" w:rsidRPr="00D92F1F" w:rsidRDefault="003454C7" w:rsidP="006127A7">
            <w:pPr>
              <w:pStyle w:val="JENUINormal"/>
              <w:ind w:firstLine="0"/>
              <w:jc w:val="center"/>
            </w:pPr>
            <w:r w:rsidRPr="00D92F1F">
              <w:t>469</w:t>
            </w:r>
          </w:p>
        </w:tc>
        <w:tc>
          <w:tcPr>
            <w:tcW w:w="762" w:type="dxa"/>
            <w:tcBorders>
              <w:bottom w:val="single" w:sz="12" w:space="0" w:color="auto"/>
            </w:tcBorders>
            <w:shd w:val="clear" w:color="auto" w:fill="auto"/>
            <w:vAlign w:val="bottom"/>
            <w:tcPrChange w:id="276" w:author="Victor" w:date="2022-05-26T17:23:00Z">
              <w:tcPr>
                <w:tcW w:w="540" w:type="dxa"/>
                <w:tcBorders>
                  <w:bottom w:val="double" w:sz="4" w:space="0" w:color="auto"/>
                </w:tcBorders>
                <w:shd w:val="clear" w:color="auto" w:fill="auto"/>
                <w:vAlign w:val="bottom"/>
              </w:tcPr>
            </w:tcPrChange>
          </w:tcPr>
          <w:p w14:paraId="642E38C6" w14:textId="5DE979C7" w:rsidR="003454C7" w:rsidRPr="00D92F1F" w:rsidRDefault="003454C7" w:rsidP="006127A7">
            <w:pPr>
              <w:pStyle w:val="JENUINormal"/>
              <w:ind w:firstLine="0"/>
              <w:jc w:val="center"/>
            </w:pPr>
            <w:r w:rsidRPr="00D92F1F">
              <w:t>132</w:t>
            </w:r>
          </w:p>
        </w:tc>
        <w:tc>
          <w:tcPr>
            <w:tcW w:w="762" w:type="dxa"/>
            <w:tcBorders>
              <w:bottom w:val="single" w:sz="12" w:space="0" w:color="auto"/>
            </w:tcBorders>
            <w:shd w:val="clear" w:color="auto" w:fill="auto"/>
            <w:vAlign w:val="bottom"/>
            <w:tcPrChange w:id="277" w:author="Victor" w:date="2022-05-26T17:23:00Z">
              <w:tcPr>
                <w:tcW w:w="516" w:type="dxa"/>
                <w:tcBorders>
                  <w:bottom w:val="double" w:sz="4" w:space="0" w:color="auto"/>
                </w:tcBorders>
                <w:shd w:val="clear" w:color="auto" w:fill="auto"/>
                <w:vAlign w:val="bottom"/>
              </w:tcPr>
            </w:tcPrChange>
          </w:tcPr>
          <w:p w14:paraId="5C44EAF4" w14:textId="2807775B" w:rsidR="003454C7" w:rsidRPr="00D92F1F" w:rsidRDefault="003454C7" w:rsidP="006127A7">
            <w:pPr>
              <w:pStyle w:val="JENUINormal"/>
              <w:ind w:firstLine="0"/>
              <w:jc w:val="center"/>
            </w:pPr>
            <w:r w:rsidRPr="00D92F1F">
              <w:t>506</w:t>
            </w:r>
          </w:p>
        </w:tc>
        <w:tc>
          <w:tcPr>
            <w:tcW w:w="762" w:type="dxa"/>
            <w:tcBorders>
              <w:bottom w:val="single" w:sz="12" w:space="0" w:color="auto"/>
            </w:tcBorders>
            <w:shd w:val="clear" w:color="auto" w:fill="auto"/>
            <w:vAlign w:val="bottom"/>
            <w:tcPrChange w:id="278" w:author="Victor" w:date="2022-05-26T17:23:00Z">
              <w:tcPr>
                <w:tcW w:w="516" w:type="dxa"/>
                <w:tcBorders>
                  <w:bottom w:val="double" w:sz="4" w:space="0" w:color="auto"/>
                </w:tcBorders>
                <w:shd w:val="clear" w:color="auto" w:fill="auto"/>
                <w:vAlign w:val="bottom"/>
              </w:tcPr>
            </w:tcPrChange>
          </w:tcPr>
          <w:p w14:paraId="5AF6897A" w14:textId="60DC594E" w:rsidR="003454C7" w:rsidRPr="00D92F1F" w:rsidRDefault="003454C7" w:rsidP="006127A7">
            <w:pPr>
              <w:pStyle w:val="JENUINormal"/>
              <w:ind w:firstLine="0"/>
              <w:jc w:val="center"/>
            </w:pPr>
            <w:r w:rsidRPr="00D92F1F">
              <w:t>159</w:t>
            </w:r>
          </w:p>
        </w:tc>
      </w:tr>
    </w:tbl>
    <w:p w14:paraId="4E0FFF8E" w14:textId="66243715" w:rsidR="00A14AEF" w:rsidDel="00D92F1F" w:rsidRDefault="00F27904" w:rsidP="009E0992">
      <w:pPr>
        <w:pStyle w:val="JENUINormal"/>
        <w:ind w:firstLine="0"/>
        <w:rPr>
          <w:del w:id="279" w:author="Victor" w:date="2022-05-26T17:20:00Z"/>
        </w:rPr>
      </w:pPr>
      <w:del w:id="280" w:author="Victor" w:date="2022-05-26T17:20:00Z">
        <w:r w:rsidRPr="00F27904" w:rsidDel="00D92F1F">
          <w:delText>Tabla 1: Resultados en la muestra de test</w:delText>
        </w:r>
      </w:del>
    </w:p>
    <w:p w14:paraId="75F05C1F" w14:textId="77777777" w:rsidR="00F27904" w:rsidRDefault="00F27904" w:rsidP="009E0992">
      <w:pPr>
        <w:pStyle w:val="JENUINormal"/>
        <w:ind w:firstLine="0"/>
      </w:pPr>
    </w:p>
    <w:p w14:paraId="73A1C86A" w14:textId="77777777" w:rsidR="00F27904" w:rsidRPr="008A42CA" w:rsidRDefault="00F27904" w:rsidP="00F27904">
      <w:pPr>
        <w:pStyle w:val="JENUINormal"/>
        <w:ind w:firstLine="0"/>
        <w:rPr>
          <w:i/>
          <w:iCs/>
        </w:rPr>
      </w:pPr>
    </w:p>
    <w:tbl>
      <w:tblPr>
        <w:tblW w:w="0" w:type="auto"/>
        <w:tblInd w:w="108" w:type="dxa"/>
        <w:tblLayout w:type="fixed"/>
        <w:tblLook w:val="04A0" w:firstRow="1" w:lastRow="0" w:firstColumn="1" w:lastColumn="0" w:noHBand="0" w:noVBand="1"/>
        <w:tblPrChange w:id="281" w:author="Victor" w:date="2022-05-26T17:22:00Z">
          <w:tblPr>
            <w:tblW w:w="0" w:type="auto"/>
            <w:tblInd w:w="108" w:type="dxa"/>
            <w:tblLayout w:type="fixed"/>
            <w:tblLook w:val="04A0" w:firstRow="1" w:lastRow="0" w:firstColumn="1" w:lastColumn="0" w:noHBand="0" w:noVBand="1"/>
          </w:tblPr>
        </w:tblPrChange>
      </w:tblPr>
      <w:tblGrid>
        <w:gridCol w:w="1349"/>
        <w:gridCol w:w="663"/>
        <w:gridCol w:w="664"/>
        <w:gridCol w:w="663"/>
        <w:gridCol w:w="664"/>
        <w:tblGridChange w:id="282">
          <w:tblGrid>
            <w:gridCol w:w="1361"/>
            <w:gridCol w:w="655"/>
            <w:gridCol w:w="655"/>
            <w:gridCol w:w="655"/>
            <w:gridCol w:w="656"/>
          </w:tblGrid>
        </w:tblGridChange>
      </w:tblGrid>
      <w:tr w:rsidR="00BB57F7" w:rsidRPr="006127A7" w14:paraId="39D8C599" w14:textId="77777777" w:rsidTr="00BB57F7">
        <w:trPr>
          <w:trHeight w:val="127"/>
          <w:trPrChange w:id="283" w:author="Victor" w:date="2022-05-26T17:22:00Z">
            <w:trPr>
              <w:trHeight w:val="127"/>
            </w:trPr>
          </w:trPrChange>
        </w:trPr>
        <w:tc>
          <w:tcPr>
            <w:tcW w:w="1349" w:type="dxa"/>
            <w:tcBorders>
              <w:top w:val="double" w:sz="4" w:space="0" w:color="auto"/>
              <w:bottom w:val="single" w:sz="4" w:space="0" w:color="auto"/>
            </w:tcBorders>
            <w:shd w:val="clear" w:color="auto" w:fill="auto"/>
            <w:vAlign w:val="bottom"/>
            <w:tcPrChange w:id="284" w:author="Victor" w:date="2022-05-26T17:22:00Z">
              <w:tcPr>
                <w:tcW w:w="1361" w:type="dxa"/>
                <w:tcBorders>
                  <w:top w:val="double" w:sz="4" w:space="0" w:color="auto"/>
                  <w:bottom w:val="single" w:sz="4" w:space="0" w:color="auto"/>
                </w:tcBorders>
                <w:shd w:val="clear" w:color="auto" w:fill="auto"/>
                <w:vAlign w:val="bottom"/>
              </w:tcPr>
            </w:tcPrChange>
          </w:tcPr>
          <w:p w14:paraId="20926D31" w14:textId="1A62E584" w:rsidR="00F27904" w:rsidRPr="00BD10F6" w:rsidRDefault="00F27904" w:rsidP="00BB57F7">
            <w:pPr>
              <w:pStyle w:val="JENUINormal"/>
              <w:ind w:firstLine="0"/>
              <w:jc w:val="left"/>
            </w:pPr>
            <w:r w:rsidRPr="00BD10F6">
              <w:t>Periodo</w:t>
            </w:r>
            <w:del w:id="285" w:author="Victor" w:date="2022-05-26T17:21:00Z">
              <w:r w:rsidRPr="00BD10F6" w:rsidDel="00D92F1F">
                <w:delText xml:space="preserve"> </w:delText>
              </w:r>
            </w:del>
            <w:ins w:id="286" w:author="Victor" w:date="2022-05-26T17:21:00Z">
              <w:r w:rsidR="00D92F1F">
                <w:t xml:space="preserve"> </w:t>
              </w:r>
            </w:ins>
            <w:del w:id="287" w:author="Victor" w:date="2022-05-26T17:23:00Z">
              <w:r w:rsidRPr="00BD10F6" w:rsidDel="00BB57F7">
                <w:delText>(días)</w:delText>
              </w:r>
            </w:del>
          </w:p>
        </w:tc>
        <w:tc>
          <w:tcPr>
            <w:tcW w:w="663" w:type="dxa"/>
            <w:tcBorders>
              <w:top w:val="double" w:sz="4" w:space="0" w:color="auto"/>
              <w:bottom w:val="single" w:sz="4" w:space="0" w:color="auto"/>
            </w:tcBorders>
            <w:shd w:val="clear" w:color="auto" w:fill="auto"/>
            <w:vAlign w:val="bottom"/>
            <w:tcPrChange w:id="288" w:author="Victor" w:date="2022-05-26T17:22:00Z">
              <w:tcPr>
                <w:tcW w:w="655" w:type="dxa"/>
                <w:tcBorders>
                  <w:top w:val="double" w:sz="4" w:space="0" w:color="auto"/>
                  <w:bottom w:val="single" w:sz="4" w:space="0" w:color="auto"/>
                </w:tcBorders>
                <w:shd w:val="clear" w:color="auto" w:fill="auto"/>
                <w:vAlign w:val="bottom"/>
              </w:tcPr>
            </w:tcPrChange>
          </w:tcPr>
          <w:p w14:paraId="2C73ACD2" w14:textId="77777777" w:rsidR="00F27904" w:rsidRPr="00D92F1F" w:rsidRDefault="00F27904" w:rsidP="006127A7">
            <w:pPr>
              <w:pStyle w:val="JENUINormal"/>
              <w:ind w:firstLine="0"/>
              <w:jc w:val="center"/>
              <w:rPr>
                <w:rPrChange w:id="289" w:author="Victor" w:date="2022-05-26T17:20:00Z">
                  <w:rPr>
                    <w:i/>
                    <w:iCs/>
                  </w:rPr>
                </w:rPrChange>
              </w:rPr>
            </w:pPr>
            <w:r w:rsidRPr="00D92F1F">
              <w:rPr>
                <w:rPrChange w:id="290" w:author="Victor" w:date="2022-05-26T17:20:00Z">
                  <w:rPr>
                    <w:i/>
                    <w:iCs/>
                  </w:rPr>
                </w:rPrChange>
              </w:rPr>
              <w:t>30</w:t>
            </w:r>
          </w:p>
        </w:tc>
        <w:tc>
          <w:tcPr>
            <w:tcW w:w="664" w:type="dxa"/>
            <w:tcBorders>
              <w:top w:val="double" w:sz="4" w:space="0" w:color="auto"/>
              <w:bottom w:val="single" w:sz="4" w:space="0" w:color="auto"/>
            </w:tcBorders>
            <w:shd w:val="clear" w:color="auto" w:fill="auto"/>
            <w:vAlign w:val="bottom"/>
            <w:tcPrChange w:id="291" w:author="Victor" w:date="2022-05-26T17:22:00Z">
              <w:tcPr>
                <w:tcW w:w="655" w:type="dxa"/>
                <w:tcBorders>
                  <w:top w:val="double" w:sz="4" w:space="0" w:color="auto"/>
                  <w:bottom w:val="single" w:sz="4" w:space="0" w:color="auto"/>
                </w:tcBorders>
                <w:shd w:val="clear" w:color="auto" w:fill="auto"/>
                <w:vAlign w:val="bottom"/>
              </w:tcPr>
            </w:tcPrChange>
          </w:tcPr>
          <w:p w14:paraId="6CB9BAB8" w14:textId="77777777" w:rsidR="00F27904" w:rsidRPr="00D92F1F" w:rsidRDefault="00F27904" w:rsidP="006127A7">
            <w:pPr>
              <w:pStyle w:val="JENUINormal"/>
              <w:ind w:firstLine="0"/>
              <w:jc w:val="center"/>
              <w:rPr>
                <w:rPrChange w:id="292" w:author="Victor" w:date="2022-05-26T17:20:00Z">
                  <w:rPr>
                    <w:i/>
                    <w:iCs/>
                  </w:rPr>
                </w:rPrChange>
              </w:rPr>
            </w:pPr>
            <w:r w:rsidRPr="00D92F1F">
              <w:rPr>
                <w:rPrChange w:id="293" w:author="Victor" w:date="2022-05-26T17:20:00Z">
                  <w:rPr>
                    <w:i/>
                    <w:iCs/>
                  </w:rPr>
                </w:rPrChange>
              </w:rPr>
              <w:t>60</w:t>
            </w:r>
          </w:p>
        </w:tc>
        <w:tc>
          <w:tcPr>
            <w:tcW w:w="663" w:type="dxa"/>
            <w:tcBorders>
              <w:top w:val="double" w:sz="4" w:space="0" w:color="auto"/>
              <w:bottom w:val="single" w:sz="4" w:space="0" w:color="auto"/>
            </w:tcBorders>
            <w:shd w:val="clear" w:color="auto" w:fill="auto"/>
            <w:vAlign w:val="bottom"/>
            <w:tcPrChange w:id="294" w:author="Victor" w:date="2022-05-26T17:22:00Z">
              <w:tcPr>
                <w:tcW w:w="655" w:type="dxa"/>
                <w:tcBorders>
                  <w:top w:val="double" w:sz="4" w:space="0" w:color="auto"/>
                  <w:bottom w:val="single" w:sz="4" w:space="0" w:color="auto"/>
                </w:tcBorders>
                <w:shd w:val="clear" w:color="auto" w:fill="auto"/>
                <w:vAlign w:val="bottom"/>
              </w:tcPr>
            </w:tcPrChange>
          </w:tcPr>
          <w:p w14:paraId="2C3D1B28" w14:textId="77777777" w:rsidR="00F27904" w:rsidRPr="00D92F1F" w:rsidRDefault="00F27904" w:rsidP="006127A7">
            <w:pPr>
              <w:pStyle w:val="JENUINormal"/>
              <w:ind w:firstLine="0"/>
              <w:jc w:val="center"/>
              <w:rPr>
                <w:rPrChange w:id="295" w:author="Victor" w:date="2022-05-26T17:20:00Z">
                  <w:rPr>
                    <w:i/>
                    <w:iCs/>
                  </w:rPr>
                </w:rPrChange>
              </w:rPr>
            </w:pPr>
            <w:r w:rsidRPr="00D92F1F">
              <w:rPr>
                <w:rPrChange w:id="296" w:author="Victor" w:date="2022-05-26T17:20:00Z">
                  <w:rPr>
                    <w:i/>
                    <w:iCs/>
                  </w:rPr>
                </w:rPrChange>
              </w:rPr>
              <w:t>90</w:t>
            </w:r>
          </w:p>
        </w:tc>
        <w:tc>
          <w:tcPr>
            <w:tcW w:w="664" w:type="dxa"/>
            <w:tcBorders>
              <w:top w:val="double" w:sz="4" w:space="0" w:color="auto"/>
              <w:bottom w:val="single" w:sz="4" w:space="0" w:color="auto"/>
            </w:tcBorders>
            <w:shd w:val="clear" w:color="auto" w:fill="auto"/>
            <w:vAlign w:val="bottom"/>
            <w:tcPrChange w:id="297" w:author="Victor" w:date="2022-05-26T17:22:00Z">
              <w:tcPr>
                <w:tcW w:w="656" w:type="dxa"/>
                <w:tcBorders>
                  <w:top w:val="double" w:sz="4" w:space="0" w:color="auto"/>
                  <w:bottom w:val="single" w:sz="4" w:space="0" w:color="auto"/>
                </w:tcBorders>
                <w:shd w:val="clear" w:color="auto" w:fill="auto"/>
                <w:vAlign w:val="bottom"/>
              </w:tcPr>
            </w:tcPrChange>
          </w:tcPr>
          <w:p w14:paraId="3F47A02D" w14:textId="77777777" w:rsidR="00F27904" w:rsidRPr="00D92F1F" w:rsidRDefault="00F27904" w:rsidP="006127A7">
            <w:pPr>
              <w:pStyle w:val="JENUINormal"/>
              <w:ind w:firstLine="0"/>
              <w:jc w:val="center"/>
              <w:rPr>
                <w:rPrChange w:id="298" w:author="Victor" w:date="2022-05-26T17:20:00Z">
                  <w:rPr>
                    <w:i/>
                    <w:iCs/>
                  </w:rPr>
                </w:rPrChange>
              </w:rPr>
            </w:pPr>
            <w:r w:rsidRPr="00D92F1F">
              <w:rPr>
                <w:rPrChange w:id="299" w:author="Victor" w:date="2022-05-26T17:20:00Z">
                  <w:rPr>
                    <w:i/>
                    <w:iCs/>
                  </w:rPr>
                </w:rPrChange>
              </w:rPr>
              <w:t>120</w:t>
            </w:r>
          </w:p>
        </w:tc>
      </w:tr>
      <w:tr w:rsidR="00BB57F7" w:rsidRPr="006127A7" w14:paraId="68166094" w14:textId="77777777" w:rsidTr="00BB57F7">
        <w:trPr>
          <w:trHeight w:val="227"/>
          <w:trPrChange w:id="300" w:author="Victor" w:date="2022-05-26T17:22:00Z">
            <w:trPr>
              <w:trHeight w:val="227"/>
            </w:trPr>
          </w:trPrChange>
        </w:trPr>
        <w:tc>
          <w:tcPr>
            <w:tcW w:w="1349" w:type="dxa"/>
            <w:tcBorders>
              <w:top w:val="single" w:sz="4" w:space="0" w:color="auto"/>
            </w:tcBorders>
            <w:shd w:val="clear" w:color="auto" w:fill="auto"/>
            <w:vAlign w:val="bottom"/>
            <w:tcPrChange w:id="301" w:author="Victor" w:date="2022-05-26T17:22:00Z">
              <w:tcPr>
                <w:tcW w:w="1361" w:type="dxa"/>
                <w:tcBorders>
                  <w:top w:val="single" w:sz="4" w:space="0" w:color="auto"/>
                </w:tcBorders>
                <w:shd w:val="clear" w:color="auto" w:fill="auto"/>
                <w:vAlign w:val="bottom"/>
              </w:tcPr>
            </w:tcPrChange>
          </w:tcPr>
          <w:p w14:paraId="4C2163F6" w14:textId="77777777" w:rsidR="00F27904" w:rsidRPr="00BD10F6" w:rsidRDefault="00F27904" w:rsidP="006127A7">
            <w:pPr>
              <w:pStyle w:val="JENUINormal"/>
              <w:ind w:firstLine="0"/>
              <w:jc w:val="left"/>
            </w:pPr>
            <w:r w:rsidRPr="00BD10F6">
              <w:t>RMSE</w:t>
            </w:r>
          </w:p>
        </w:tc>
        <w:tc>
          <w:tcPr>
            <w:tcW w:w="663" w:type="dxa"/>
            <w:tcBorders>
              <w:top w:val="single" w:sz="4" w:space="0" w:color="auto"/>
            </w:tcBorders>
            <w:shd w:val="clear" w:color="auto" w:fill="auto"/>
            <w:vAlign w:val="bottom"/>
            <w:tcPrChange w:id="302" w:author="Victor" w:date="2022-05-26T17:22:00Z">
              <w:tcPr>
                <w:tcW w:w="655" w:type="dxa"/>
                <w:tcBorders>
                  <w:top w:val="single" w:sz="4" w:space="0" w:color="auto"/>
                </w:tcBorders>
                <w:shd w:val="clear" w:color="auto" w:fill="auto"/>
                <w:vAlign w:val="bottom"/>
              </w:tcPr>
            </w:tcPrChange>
          </w:tcPr>
          <w:p w14:paraId="3804A4FE" w14:textId="0E077B3F" w:rsidR="00F27904" w:rsidRPr="00A14AEF" w:rsidRDefault="00F27904" w:rsidP="006127A7">
            <w:pPr>
              <w:pStyle w:val="JENUINormal"/>
              <w:ind w:firstLine="0"/>
              <w:jc w:val="center"/>
            </w:pPr>
            <w:r>
              <w:t>15803</w:t>
            </w:r>
          </w:p>
        </w:tc>
        <w:tc>
          <w:tcPr>
            <w:tcW w:w="664" w:type="dxa"/>
            <w:tcBorders>
              <w:top w:val="single" w:sz="4" w:space="0" w:color="auto"/>
            </w:tcBorders>
            <w:shd w:val="clear" w:color="auto" w:fill="auto"/>
            <w:vAlign w:val="bottom"/>
            <w:tcPrChange w:id="303" w:author="Victor" w:date="2022-05-26T17:22:00Z">
              <w:tcPr>
                <w:tcW w:w="655" w:type="dxa"/>
                <w:tcBorders>
                  <w:top w:val="single" w:sz="4" w:space="0" w:color="auto"/>
                </w:tcBorders>
                <w:shd w:val="clear" w:color="auto" w:fill="auto"/>
                <w:vAlign w:val="bottom"/>
              </w:tcPr>
            </w:tcPrChange>
          </w:tcPr>
          <w:p w14:paraId="253A68D6" w14:textId="6AE47FA4" w:rsidR="00F27904" w:rsidRPr="00A14AEF" w:rsidRDefault="00F27904" w:rsidP="006127A7">
            <w:pPr>
              <w:pStyle w:val="JENUINormal"/>
              <w:ind w:firstLine="0"/>
              <w:jc w:val="center"/>
            </w:pPr>
            <w:r>
              <w:t>10318</w:t>
            </w:r>
          </w:p>
        </w:tc>
        <w:tc>
          <w:tcPr>
            <w:tcW w:w="663" w:type="dxa"/>
            <w:tcBorders>
              <w:top w:val="single" w:sz="4" w:space="0" w:color="auto"/>
            </w:tcBorders>
            <w:shd w:val="clear" w:color="auto" w:fill="auto"/>
            <w:vAlign w:val="bottom"/>
            <w:tcPrChange w:id="304" w:author="Victor" w:date="2022-05-26T17:22:00Z">
              <w:tcPr>
                <w:tcW w:w="655" w:type="dxa"/>
                <w:tcBorders>
                  <w:top w:val="single" w:sz="4" w:space="0" w:color="auto"/>
                </w:tcBorders>
                <w:shd w:val="clear" w:color="auto" w:fill="auto"/>
                <w:vAlign w:val="bottom"/>
              </w:tcPr>
            </w:tcPrChange>
          </w:tcPr>
          <w:p w14:paraId="4CD494EF" w14:textId="14D94D28" w:rsidR="00F27904" w:rsidRPr="00A14AEF" w:rsidRDefault="00F27904" w:rsidP="006127A7">
            <w:pPr>
              <w:pStyle w:val="JENUINormal"/>
              <w:ind w:firstLine="0"/>
              <w:jc w:val="center"/>
            </w:pPr>
            <w:r>
              <w:t>4487</w:t>
            </w:r>
          </w:p>
        </w:tc>
        <w:tc>
          <w:tcPr>
            <w:tcW w:w="664" w:type="dxa"/>
            <w:tcBorders>
              <w:top w:val="single" w:sz="4" w:space="0" w:color="auto"/>
            </w:tcBorders>
            <w:shd w:val="clear" w:color="auto" w:fill="auto"/>
            <w:vAlign w:val="bottom"/>
            <w:tcPrChange w:id="305" w:author="Victor" w:date="2022-05-26T17:22:00Z">
              <w:tcPr>
                <w:tcW w:w="656" w:type="dxa"/>
                <w:tcBorders>
                  <w:top w:val="single" w:sz="4" w:space="0" w:color="auto"/>
                </w:tcBorders>
                <w:shd w:val="clear" w:color="auto" w:fill="auto"/>
                <w:vAlign w:val="bottom"/>
              </w:tcPr>
            </w:tcPrChange>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BB57F7">
        <w:trPr>
          <w:trHeight w:val="227"/>
          <w:trPrChange w:id="306" w:author="Victor" w:date="2022-05-26T17:22:00Z">
            <w:trPr>
              <w:trHeight w:val="227"/>
            </w:trPr>
          </w:trPrChange>
        </w:trPr>
        <w:tc>
          <w:tcPr>
            <w:tcW w:w="1349" w:type="dxa"/>
            <w:tcBorders>
              <w:bottom w:val="double" w:sz="4" w:space="0" w:color="auto"/>
            </w:tcBorders>
            <w:shd w:val="clear" w:color="auto" w:fill="auto"/>
            <w:vAlign w:val="bottom"/>
            <w:tcPrChange w:id="307" w:author="Victor" w:date="2022-05-26T17:22:00Z">
              <w:tcPr>
                <w:tcW w:w="1361" w:type="dxa"/>
                <w:tcBorders>
                  <w:bottom w:val="double" w:sz="4" w:space="0" w:color="auto"/>
                </w:tcBorders>
                <w:shd w:val="clear" w:color="auto" w:fill="auto"/>
                <w:vAlign w:val="bottom"/>
              </w:tcPr>
            </w:tcPrChange>
          </w:tcPr>
          <w:p w14:paraId="3D840294" w14:textId="77777777" w:rsidR="00F27904" w:rsidRPr="00BD10F6" w:rsidRDefault="00F27904" w:rsidP="006127A7">
            <w:pPr>
              <w:pStyle w:val="JENUINormal"/>
              <w:ind w:firstLine="0"/>
              <w:jc w:val="left"/>
            </w:pPr>
            <w:r w:rsidRPr="00BD10F6">
              <w:t>MAE</w:t>
            </w:r>
          </w:p>
        </w:tc>
        <w:tc>
          <w:tcPr>
            <w:tcW w:w="663" w:type="dxa"/>
            <w:tcBorders>
              <w:bottom w:val="double" w:sz="4" w:space="0" w:color="auto"/>
            </w:tcBorders>
            <w:shd w:val="clear" w:color="auto" w:fill="auto"/>
            <w:vAlign w:val="bottom"/>
            <w:tcPrChange w:id="308" w:author="Victor" w:date="2022-05-26T17:22:00Z">
              <w:tcPr>
                <w:tcW w:w="655" w:type="dxa"/>
                <w:tcBorders>
                  <w:bottom w:val="double" w:sz="4" w:space="0" w:color="auto"/>
                </w:tcBorders>
                <w:shd w:val="clear" w:color="auto" w:fill="auto"/>
                <w:vAlign w:val="bottom"/>
              </w:tcPr>
            </w:tcPrChange>
          </w:tcPr>
          <w:p w14:paraId="0C63C86D" w14:textId="590B2E7E" w:rsidR="00F27904" w:rsidRPr="00A14AEF" w:rsidRDefault="00F27904" w:rsidP="006127A7">
            <w:pPr>
              <w:pStyle w:val="JENUINormal"/>
              <w:ind w:firstLine="0"/>
              <w:jc w:val="center"/>
            </w:pPr>
            <w:r>
              <w:t>14650</w:t>
            </w:r>
          </w:p>
        </w:tc>
        <w:tc>
          <w:tcPr>
            <w:tcW w:w="664" w:type="dxa"/>
            <w:tcBorders>
              <w:bottom w:val="double" w:sz="4" w:space="0" w:color="auto"/>
            </w:tcBorders>
            <w:shd w:val="clear" w:color="auto" w:fill="auto"/>
            <w:vAlign w:val="bottom"/>
            <w:tcPrChange w:id="309" w:author="Victor" w:date="2022-05-26T17:22:00Z">
              <w:tcPr>
                <w:tcW w:w="655" w:type="dxa"/>
                <w:tcBorders>
                  <w:bottom w:val="double" w:sz="4" w:space="0" w:color="auto"/>
                </w:tcBorders>
                <w:shd w:val="clear" w:color="auto" w:fill="auto"/>
                <w:vAlign w:val="bottom"/>
              </w:tcPr>
            </w:tcPrChange>
          </w:tcPr>
          <w:p w14:paraId="6B0CBD36" w14:textId="414CA2A0" w:rsidR="00F27904" w:rsidRPr="00A14AEF" w:rsidRDefault="00F27904" w:rsidP="006127A7">
            <w:pPr>
              <w:pStyle w:val="JENUINormal"/>
              <w:ind w:firstLine="0"/>
              <w:jc w:val="center"/>
            </w:pPr>
            <w:r>
              <w:t>7997</w:t>
            </w:r>
          </w:p>
        </w:tc>
        <w:tc>
          <w:tcPr>
            <w:tcW w:w="663" w:type="dxa"/>
            <w:tcBorders>
              <w:bottom w:val="double" w:sz="4" w:space="0" w:color="auto"/>
            </w:tcBorders>
            <w:shd w:val="clear" w:color="auto" w:fill="auto"/>
            <w:vAlign w:val="bottom"/>
            <w:tcPrChange w:id="310" w:author="Victor" w:date="2022-05-26T17:22:00Z">
              <w:tcPr>
                <w:tcW w:w="655" w:type="dxa"/>
                <w:tcBorders>
                  <w:bottom w:val="double" w:sz="4" w:space="0" w:color="auto"/>
                </w:tcBorders>
                <w:shd w:val="clear" w:color="auto" w:fill="auto"/>
                <w:vAlign w:val="bottom"/>
              </w:tcPr>
            </w:tcPrChange>
          </w:tcPr>
          <w:p w14:paraId="62C3A29F" w14:textId="44E7DF31" w:rsidR="00F27904" w:rsidRPr="00A14AEF" w:rsidRDefault="00F27904" w:rsidP="006127A7">
            <w:pPr>
              <w:pStyle w:val="JENUINormal"/>
              <w:ind w:firstLine="0"/>
              <w:jc w:val="center"/>
            </w:pPr>
            <w:r>
              <w:t>4005</w:t>
            </w:r>
          </w:p>
        </w:tc>
        <w:tc>
          <w:tcPr>
            <w:tcW w:w="664" w:type="dxa"/>
            <w:tcBorders>
              <w:bottom w:val="double" w:sz="4" w:space="0" w:color="auto"/>
            </w:tcBorders>
            <w:shd w:val="clear" w:color="auto" w:fill="auto"/>
            <w:vAlign w:val="bottom"/>
            <w:tcPrChange w:id="311" w:author="Victor" w:date="2022-05-26T17:22:00Z">
              <w:tcPr>
                <w:tcW w:w="656" w:type="dxa"/>
                <w:tcBorders>
                  <w:bottom w:val="double" w:sz="4" w:space="0" w:color="auto"/>
                </w:tcBorders>
                <w:shd w:val="clear" w:color="auto" w:fill="auto"/>
                <w:vAlign w:val="bottom"/>
              </w:tcPr>
            </w:tcPrChange>
          </w:tcPr>
          <w:p w14:paraId="06429E15" w14:textId="18559A7E" w:rsidR="00F27904" w:rsidRPr="00A14AEF" w:rsidRDefault="00F27904" w:rsidP="006127A7">
            <w:pPr>
              <w:pStyle w:val="JENUINormal"/>
              <w:ind w:firstLine="0"/>
              <w:jc w:val="center"/>
            </w:pPr>
            <w:r>
              <w:t>9177</w:t>
            </w:r>
          </w:p>
        </w:tc>
      </w:tr>
    </w:tbl>
    <w:p w14:paraId="2774C344" w14:textId="0E706C63" w:rsidR="00F27904" w:rsidRDefault="00F27904" w:rsidP="009E0992">
      <w:pPr>
        <w:pStyle w:val="JENUINormal"/>
        <w:ind w:firstLine="0"/>
      </w:pPr>
      <w:r w:rsidRPr="00F27904">
        <w:t xml:space="preserve">Tabla </w:t>
      </w:r>
      <w:r>
        <w:t>2</w:t>
      </w:r>
      <w:r w:rsidRPr="00F27904">
        <w:t xml:space="preserve">: Resultados en la muestra de </w:t>
      </w:r>
      <w:commentRangeStart w:id="312"/>
      <w:commentRangeStart w:id="313"/>
      <w:r>
        <w:t>validación</w:t>
      </w:r>
      <w:commentRangeEnd w:id="312"/>
      <w:r w:rsidR="00146ACB">
        <w:rPr>
          <w:rStyle w:val="Refdecomentario"/>
        </w:rPr>
        <w:commentReference w:id="312"/>
      </w:r>
      <w:commentRangeEnd w:id="313"/>
      <w:r w:rsidR="00146ACB">
        <w:rPr>
          <w:rStyle w:val="Refdecomentario"/>
        </w:rPr>
        <w:commentReference w:id="313"/>
      </w:r>
    </w:p>
    <w:p w14:paraId="09FACFC9" w14:textId="7601FFDF" w:rsidR="00906251" w:rsidRDefault="00906251" w:rsidP="009E0992">
      <w:pPr>
        <w:pStyle w:val="JENUINormal"/>
        <w:ind w:firstLine="0"/>
      </w:pPr>
    </w:p>
    <w:p w14:paraId="45C21482" w14:textId="3EFD1800" w:rsidR="00906251" w:rsidRPr="00F27904" w:rsidRDefault="00F41FEC" w:rsidP="009E0992">
      <w:pPr>
        <w:pStyle w:val="JENUINormal"/>
        <w:ind w:firstLine="0"/>
      </w:pPr>
      <w:ins w:id="314" w:author="Victor" w:date="2022-05-26T17:27:00Z">
        <w:r>
          <w:t xml:space="preserve">Las Tablas 1-2 demuestran que </w:t>
        </w:r>
      </w:ins>
      <w:del w:id="315" w:author="Victor" w:date="2022-05-26T17:26:00Z">
        <w:r w:rsidR="00906251" w:rsidDel="00146ACB">
          <w:delText xml:space="preserve">Como se puede ver en las tablas mostradas anteriormente </w:delText>
        </w:r>
      </w:del>
      <w:r w:rsidR="00906251">
        <w:t>el modelo que mejor ajuste tiene es el</w:t>
      </w:r>
      <w:r w:rsidR="007C51CD">
        <w:t xml:space="preserve"> del periodo de 90 días, el cual tiene la puntuación más alta en el periodo de </w:t>
      </w:r>
      <w:del w:id="316" w:author="Victor" w:date="2022-05-26T17:28:00Z">
        <w:r w:rsidR="007C51CD" w:rsidDel="00F41FEC">
          <w:delText>test</w:delText>
        </w:r>
      </w:del>
      <w:ins w:id="317" w:author="Victor" w:date="2022-05-26T17:28:00Z">
        <w:r>
          <w:t>prueba</w:t>
        </w:r>
      </w:ins>
      <w:r w:rsidR="007C51CD">
        <w:t>, pero en cambio se ajusta mejor en la muestra de validación</w:t>
      </w:r>
      <w:ins w:id="318" w:author="Victor" w:date="2022-05-26T17:28:00Z">
        <w:r>
          <w:t xml:space="preserve">. De hecho, </w:t>
        </w:r>
      </w:ins>
      <w:del w:id="319" w:author="Victor" w:date="2022-05-26T17:28:00Z">
        <w:r w:rsidR="007C51CD" w:rsidDel="00F41FEC">
          <w:delText xml:space="preserve"> de hecho </w:delText>
        </w:r>
      </w:del>
      <w:r w:rsidR="007C51CD">
        <w:t xml:space="preserve">tiene una puntuación en ambos </w:t>
      </w:r>
      <w:r w:rsidR="007C51CD" w:rsidRPr="007C51CD">
        <w:rPr>
          <w:i/>
          <w:iCs/>
        </w:rPr>
        <w:t>scor</w:t>
      </w:r>
      <w:bookmarkStart w:id="320" w:name="_GoBack"/>
      <w:bookmarkEnd w:id="320"/>
      <w:r w:rsidR="007C51CD" w:rsidRPr="007C51CD">
        <w:rPr>
          <w:i/>
          <w:iCs/>
        </w:rPr>
        <w:t>es</w:t>
      </w:r>
      <w:r w:rsidR="007C51CD">
        <w:t xml:space="preserve"> de menos de la mitad del segundo </w:t>
      </w:r>
      <w:commentRangeStart w:id="321"/>
      <w:r w:rsidR="007C51CD">
        <w:t>mejor modelo.</w:t>
      </w:r>
      <w:commentRangeEnd w:id="321"/>
      <w:r>
        <w:rPr>
          <w:rStyle w:val="Refdecomentario"/>
        </w:rPr>
        <w:commentReference w:id="321"/>
      </w:r>
    </w:p>
    <w:p w14:paraId="4CC5A0B1" w14:textId="77777777" w:rsidR="000D7D75" w:rsidRPr="00E24E85" w:rsidRDefault="001E2A01">
      <w:pPr>
        <w:pStyle w:val="JENUITtulo1"/>
      </w:pPr>
      <w:r>
        <w:t>Conclusiones</w:t>
      </w:r>
    </w:p>
    <w:p w14:paraId="54B29472" w14:textId="77777777" w:rsidR="000D7D75" w:rsidRPr="00E13264" w:rsidRDefault="001E2A01" w:rsidP="001E2A01">
      <w:pPr>
        <w:pStyle w:val="JENUINormal"/>
        <w:rPr>
          <w:color w:val="FF0000"/>
        </w:rPr>
      </w:pPr>
      <w:r w:rsidRPr="00E13264">
        <w:rPr>
          <w:color w:val="FF0000"/>
        </w:rPr>
        <w:t>Falta rellenar esta sección.</w:t>
      </w:r>
    </w:p>
    <w:p w14:paraId="61F5B3B3" w14:textId="77777777" w:rsidR="002945D0" w:rsidRDefault="002945D0" w:rsidP="001E2A01">
      <w:pPr>
        <w:pStyle w:val="JENUINormal"/>
      </w:pPr>
    </w:p>
    <w:p w14:paraId="29FBD583" w14:textId="77777777" w:rsidR="002945D0" w:rsidRPr="00E24E85" w:rsidRDefault="002945D0" w:rsidP="001E2A01">
      <w:pPr>
        <w:pStyle w:val="JENUINormal"/>
      </w:pPr>
      <w:r>
        <w:t>-El problema del gradiente para series temporales largas se puede resolver añadiendo más capas a la red.</w:t>
      </w:r>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009AB2A3" w14:textId="13476DB7" w:rsidR="002B6D50" w:rsidDel="0099177B" w:rsidRDefault="002B6D50" w:rsidP="002B6D50">
      <w:pPr>
        <w:pStyle w:val="JENUINormal"/>
        <w:rPr>
          <w:del w:id="322" w:author="Victor" w:date="2022-05-26T17:14:00Z"/>
        </w:rPr>
      </w:pPr>
      <w:r>
        <w:lastRenderedPageBreak/>
        <w:t>Para poder replicar los resultados descritos con anterioridad se tiene que configurar el entorno de desarrollo de una manera específica.</w:t>
      </w:r>
    </w:p>
    <w:p w14:paraId="3648C672" w14:textId="20F1C966" w:rsidR="002B6D50" w:rsidRDefault="002B6D50" w:rsidP="00D92F1F">
      <w:pPr>
        <w:pStyle w:val="JENUINormal"/>
      </w:pPr>
    </w:p>
    <w:p w14:paraId="1B030C1A" w14:textId="77777777" w:rsidR="00DE3242" w:rsidRDefault="002B6D50" w:rsidP="002B6D50">
      <w:pPr>
        <w:pStyle w:val="JENUINormal"/>
      </w:pPr>
      <w:r>
        <w:t>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Numpy 1.18.5</w:t>
      </w:r>
      <w:r w:rsidR="00DE3242">
        <w:t>.</w:t>
      </w:r>
    </w:p>
    <w:p w14:paraId="37EF857F" w14:textId="77777777" w:rsidR="00DE3242" w:rsidRDefault="002B6D50">
      <w:pPr>
        <w:pStyle w:val="JENUINormal"/>
        <w:ind w:firstLine="0"/>
        <w:pPrChange w:id="323" w:author="Victor" w:date="2022-05-26T17:14:00Z">
          <w:pPr>
            <w:pStyle w:val="JENUINormal"/>
          </w:pPr>
        </w:pPrChange>
      </w:pPr>
      <w:del w:id="324" w:author="Victor" w:date="2022-05-26T17:14:00Z">
        <w:r w:rsidDel="0099177B">
          <w:delText xml:space="preserve"> </w:delText>
        </w:r>
      </w:del>
    </w:p>
    <w:p w14:paraId="6CBB1A27" w14:textId="46C5ECCE" w:rsidR="002B6D50" w:rsidRDefault="002B6D50" w:rsidP="00DE3242">
      <w:pPr>
        <w:pStyle w:val="JENUINormal"/>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Numpy, Pandas, Keras, Tensorflow y las librerías que se instalan automáticamente al seleccionar las anteriores.</w:t>
      </w:r>
    </w:p>
    <w:p w14:paraId="03855BC3" w14:textId="77777777" w:rsidR="002B6D50" w:rsidRDefault="002B6D50">
      <w:pPr>
        <w:pStyle w:val="JENUINormal"/>
      </w:pPr>
    </w:p>
    <w:p w14:paraId="618660CC" w14:textId="1DF622FF" w:rsidR="008A3764" w:rsidRPr="008A3764" w:rsidRDefault="001F189E" w:rsidP="008A3764">
      <w:pPr>
        <w:pStyle w:val="Ttulo1"/>
        <w:tabs>
          <w:tab w:val="left" w:pos="1701"/>
        </w:tabs>
      </w:pPr>
      <w:r>
        <w:t>Modelos descartados</w:t>
      </w:r>
    </w:p>
    <w:p w14:paraId="7EA5E9BF" w14:textId="3E054005" w:rsidR="008A3764" w:rsidRPr="008A3764" w:rsidRDefault="008A3764" w:rsidP="008A3764">
      <w:pPr>
        <w:pStyle w:val="JENUITtulo2"/>
        <w:numPr>
          <w:ilvl w:val="0"/>
          <w:numId w:val="0"/>
        </w:numPr>
      </w:pPr>
      <w:r>
        <w:t>Modelo inicial</w:t>
      </w:r>
    </w:p>
    <w:p w14:paraId="448266D8" w14:textId="37C569CA" w:rsidR="008A3764" w:rsidRDefault="008A3764" w:rsidP="008A3764">
      <w:pPr>
        <w:pStyle w:val="JENUITtulo2"/>
        <w:numPr>
          <w:ilvl w:val="0"/>
          <w:numId w:val="0"/>
        </w:numPr>
      </w:pPr>
      <w:r>
        <w:t>Modelo con un índice bursátil</w:t>
      </w:r>
    </w:p>
    <w:p w14:paraId="6890751B" w14:textId="63FA0865" w:rsidR="008A3764" w:rsidRDefault="008A3764" w:rsidP="008A3764">
      <w:pPr>
        <w:pStyle w:val="JENUITtulo2"/>
        <w:numPr>
          <w:ilvl w:val="0"/>
          <w:numId w:val="0"/>
        </w:numPr>
      </w:pPr>
      <w:r>
        <w:t>Modelo con un periodo de 30 días</w:t>
      </w:r>
    </w:p>
    <w:p w14:paraId="0A210308" w14:textId="2F7DF272" w:rsidR="008A3764" w:rsidRDefault="008A3764" w:rsidP="008A3764">
      <w:pPr>
        <w:pStyle w:val="JENUINormal"/>
        <w:ind w:firstLine="0"/>
      </w:pPr>
    </w:p>
    <w:p w14:paraId="35C774C9" w14:textId="2B5D5864" w:rsidR="008A3764" w:rsidRDefault="008A3764" w:rsidP="008A3764">
      <w:pPr>
        <w:pStyle w:val="JENUITtulo2"/>
        <w:numPr>
          <w:ilvl w:val="0"/>
          <w:numId w:val="0"/>
        </w:numPr>
      </w:pPr>
      <w:r>
        <w:t>Modelo con un periodo de 60 días</w:t>
      </w:r>
    </w:p>
    <w:p w14:paraId="348695AC" w14:textId="4AFCFEA4" w:rsidR="008A3764" w:rsidRPr="008A3764" w:rsidRDefault="008A3764" w:rsidP="008A3764">
      <w:pPr>
        <w:pStyle w:val="JENUITtulo2"/>
        <w:numPr>
          <w:ilvl w:val="0"/>
          <w:numId w:val="0"/>
        </w:numPr>
      </w:pPr>
      <w:r>
        <w:t>Modelo con un periodo de 120 días</w:t>
      </w:r>
    </w:p>
    <w:p w14:paraId="3714D044" w14:textId="77777777" w:rsidR="008A3764" w:rsidRPr="008A3764" w:rsidRDefault="008A3764" w:rsidP="008A3764">
      <w:pPr>
        <w:pStyle w:val="JENUINormal"/>
      </w:pPr>
    </w:p>
    <w:p w14:paraId="0DCABD29" w14:textId="77777777" w:rsidR="008A3764" w:rsidRPr="008A3764" w:rsidRDefault="008A3764" w:rsidP="008A3764">
      <w:pPr>
        <w:pStyle w:val="JENUINormal"/>
        <w:ind w:firstLine="0"/>
      </w:pPr>
    </w:p>
    <w:p w14:paraId="2B782CD9" w14:textId="5F5624BD" w:rsidR="008A3764" w:rsidRPr="008A3764" w:rsidRDefault="008A3764" w:rsidP="008A3764">
      <w:pPr>
        <w:pStyle w:val="JENUINormal"/>
        <w:ind w:firstLine="0"/>
      </w:pPr>
    </w:p>
    <w:p w14:paraId="576AAAB6" w14:textId="77777777" w:rsidR="008A3764" w:rsidRPr="008A3764" w:rsidRDefault="008A3764" w:rsidP="008A3764">
      <w:pPr>
        <w:pStyle w:val="Textoindependiente"/>
        <w:rPr>
          <w:lang w:val="gl-ES"/>
        </w:rPr>
      </w:pP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413422D6" w14:textId="77777777" w:rsidR="00D81417" w:rsidRPr="00E24E85" w:rsidRDefault="00D81417">
      <w:pPr>
        <w:pStyle w:val="JENUINormal"/>
      </w:pPr>
    </w:p>
    <w:p w14:paraId="3DD3AD60" w14:textId="77777777" w:rsidR="00130685" w:rsidRDefault="000D7D75" w:rsidP="00130685">
      <w:pPr>
        <w:pStyle w:val="JENUITtuloReferencias"/>
      </w:pPr>
      <w:r w:rsidRPr="00E24E85">
        <w:t>Referencias</w:t>
      </w:r>
      <w:bookmarkEnd w:id="0"/>
    </w:p>
    <w:p w14:paraId="4EDC9D74" w14:textId="77777777" w:rsidR="00130685" w:rsidRPr="001F78C0" w:rsidRDefault="00ED5499" w:rsidP="001F78C0">
      <w:pPr>
        <w:pStyle w:val="JENUIReferencias"/>
        <w:ind w:left="510" w:hanging="113"/>
      </w:pPr>
      <w:r w:rsidRPr="001F78C0">
        <w:t>[1]</w:t>
      </w:r>
      <w:r w:rsidRPr="001F78C0">
        <w:tab/>
        <w:t>IBM Cloud Education, “https://www.ibm.com/cloud/learn/recurrent-neural-networks,” Recurrent Neural Networks, Sep. 14, 2020.</w:t>
      </w:r>
    </w:p>
    <w:p w14:paraId="7F6B2B4F" w14:textId="77777777" w:rsidR="00130685" w:rsidRPr="001F78C0" w:rsidRDefault="00ED5499" w:rsidP="001F78C0">
      <w:pPr>
        <w:pStyle w:val="JENUIReferencias"/>
        <w:ind w:left="510" w:hanging="113"/>
      </w:pPr>
      <w:r w:rsidRPr="001F78C0">
        <w:t>[2]</w:t>
      </w:r>
      <w:r w:rsidRPr="001F78C0">
        <w:tab/>
        <w:t>Sepp Hochreiter, “The Vanishing Gradient Problem During Learning Recurrent Neural Nets and Problem Solutions,” International Journal of Uncertainty, Fuzziness and Knowledge-Based Systems, vol. 06, no. 02, pp. 107–116, 1998.</w:t>
      </w:r>
    </w:p>
    <w:p w14:paraId="692F8A3A" w14:textId="61AB305C" w:rsidR="00ED5499" w:rsidRPr="001F78C0" w:rsidRDefault="00ED5499" w:rsidP="001F78C0">
      <w:pPr>
        <w:pStyle w:val="JENUIReferencias"/>
        <w:ind w:left="510" w:hanging="113"/>
      </w:pPr>
      <w:r w:rsidRPr="001F78C0">
        <w:t>[3]</w:t>
      </w:r>
      <w:r w:rsidRPr="001F78C0">
        <w:tab/>
        <w:t>Christian Olah, “https://colah.github.io/posts/2015-08-Understanding-LSTMs/,” Understanding LSTM Networks, Aug. 27, 2015.</w:t>
      </w:r>
    </w:p>
    <w:p w14:paraId="30A48AB8" w14:textId="54B1D443" w:rsidR="0006060E" w:rsidRPr="00E24E85" w:rsidRDefault="00ED5499" w:rsidP="0006060E">
      <w:pPr>
        <w:pStyle w:val="JENUIReferencias"/>
        <w:ind w:left="397"/>
      </w:pPr>
      <w:r>
        <w:t> </w:t>
      </w:r>
    </w:p>
    <w:sectPr w:rsidR="0006060E" w:rsidRPr="00E24E85" w:rsidSect="00415769">
      <w:type w:val="continuous"/>
      <w:pgSz w:w="11905" w:h="16837"/>
      <w:pgMar w:top="1757" w:right="1417" w:bottom="1757" w:left="1417" w:header="708" w:footer="708" w:gutter="0"/>
      <w:cols w:num="2"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Victor" w:date="2022-05-26T16:22:00Z" w:initials="VET">
    <w:p w14:paraId="1A4B468E" w14:textId="7BFBE6F5" w:rsidR="00190A13" w:rsidRDefault="00190A13">
      <w:pPr>
        <w:pStyle w:val="Textocomentario"/>
      </w:pPr>
      <w:r>
        <w:rPr>
          <w:rStyle w:val="Refdecomentario"/>
        </w:rPr>
        <w:annotationRef/>
      </w:r>
      <w:r>
        <w:t>Primero termina la Metodología y el Análisis Empírico. A continuación, voy a corregir el Resumen, la Introducción y las Conclusiones.</w:t>
      </w:r>
    </w:p>
  </w:comment>
  <w:comment w:id="51" w:author="Victor" w:date="2022-05-26T17:13:00Z" w:initials="VET">
    <w:p w14:paraId="110E8158" w14:textId="42F34C89" w:rsidR="007C21B7" w:rsidRDefault="007C21B7">
      <w:pPr>
        <w:pStyle w:val="Textocomentario"/>
      </w:pPr>
      <w:r>
        <w:rPr>
          <w:rStyle w:val="Refdecomentario"/>
        </w:rPr>
        <w:annotationRef/>
      </w:r>
      <w:r>
        <w:t>Evita escribir secciones muy cortas.</w:t>
      </w:r>
    </w:p>
  </w:comment>
  <w:comment w:id="62" w:author="Victor" w:date="2022-05-26T16:43:00Z" w:initials="VET">
    <w:p w14:paraId="07E549E5" w14:textId="5EEAE40E" w:rsidR="0073130A" w:rsidRDefault="0073130A">
      <w:pPr>
        <w:pStyle w:val="Textocomentario"/>
      </w:pPr>
      <w:r>
        <w:rPr>
          <w:rStyle w:val="Refdecomentario"/>
        </w:rPr>
        <w:annotationRef/>
      </w:r>
      <w:r>
        <w:t>Según el formato oficial de TFM del MADM, no se salta una línea entre dos párrafos. Así que corrige esto en tu TFM.</w:t>
      </w:r>
    </w:p>
  </w:comment>
  <w:comment w:id="74" w:author="Victor" w:date="2022-05-26T16:44:00Z" w:initials="VET">
    <w:p w14:paraId="78969F0B" w14:textId="5C906BD8" w:rsidR="00F21709" w:rsidRDefault="00F21709">
      <w:pPr>
        <w:pStyle w:val="Textocomentario"/>
      </w:pPr>
      <w:r>
        <w:rPr>
          <w:rStyle w:val="Refdecomentario"/>
        </w:rPr>
        <w:annotationRef/>
      </w:r>
      <w:r>
        <w:t>Evita escribir secciones muy cortas. De ahí que te sugiero unir las secciones 2.3 y 2.4.</w:t>
      </w:r>
    </w:p>
  </w:comment>
  <w:comment w:id="119" w:author="Victor" w:date="2022-05-26T16:46:00Z" w:initials="VET">
    <w:p w14:paraId="1F436645" w14:textId="41EA5AAF" w:rsidR="00BA0976" w:rsidRDefault="00BA0976">
      <w:pPr>
        <w:pStyle w:val="Textocomentario"/>
      </w:pPr>
      <w:r>
        <w:rPr>
          <w:rStyle w:val="Refdecomentario"/>
        </w:rPr>
        <w:annotationRef/>
      </w:r>
      <w:r>
        <w:t>Tienes que mejorar la explicación de estos conceptos. Primero, ¿qué es una predicción? Escribe una ecuación de predicción. A continuación, escribe</w:t>
      </w:r>
      <w:r w:rsidR="00A7558A">
        <w:t xml:space="preserve"> las ecuaciones del RMSE y del MAE, y especifica el periodo de predicción fuera de muestra. Esto es muy importante para entender el análisis de la sección 3.</w:t>
      </w:r>
    </w:p>
  </w:comment>
  <w:comment w:id="123" w:author="Victor" w:date="2022-05-26T16:48:00Z" w:initials="VET">
    <w:p w14:paraId="1146A60B" w14:textId="25FE8F6B" w:rsidR="00A71A91" w:rsidRDefault="00A71A91">
      <w:pPr>
        <w:pStyle w:val="Textocomentario"/>
      </w:pPr>
      <w:r>
        <w:rPr>
          <w:rStyle w:val="Refdecomentario"/>
        </w:rPr>
        <w:annotationRef/>
      </w:r>
      <w:r>
        <w:t>Evita escribir párrafos muy cortos o muy largos.</w:t>
      </w:r>
    </w:p>
  </w:comment>
  <w:comment w:id="126" w:author="Victor" w:date="2022-05-26T16:49:00Z" w:initials="VET">
    <w:p w14:paraId="3541C40F" w14:textId="74D0F6D1" w:rsidR="0018366A" w:rsidRDefault="0018366A">
      <w:pPr>
        <w:pStyle w:val="Textocomentario"/>
      </w:pPr>
      <w:r>
        <w:rPr>
          <w:rStyle w:val="Refdecomentario"/>
        </w:rPr>
        <w:annotationRef/>
      </w:r>
      <w:r>
        <w:t>No he entendido esta frase. ¿Por el hiperparámetro periodo? ¿No sería por el hiperparámetro definido?</w:t>
      </w:r>
    </w:p>
  </w:comment>
  <w:comment w:id="127" w:author="Victor" w:date="2022-05-26T16:49:00Z" w:initials="VET">
    <w:p w14:paraId="0F99B78D" w14:textId="76164A93" w:rsidR="0018366A" w:rsidRDefault="0018366A">
      <w:pPr>
        <w:pStyle w:val="Textocomentario"/>
      </w:pPr>
      <w:r>
        <w:rPr>
          <w:rStyle w:val="Refdecomentario"/>
        </w:rPr>
        <w:annotationRef/>
      </w:r>
      <w:r>
        <w:t>Tampoco he entendido esta frase.</w:t>
      </w:r>
    </w:p>
  </w:comment>
  <w:comment w:id="130" w:author="Victor" w:date="2022-05-26T16:51:00Z" w:initials="VET">
    <w:p w14:paraId="5EC903CE" w14:textId="323341B2" w:rsidR="00941311" w:rsidRDefault="00941311">
      <w:pPr>
        <w:pStyle w:val="Textocomentario"/>
      </w:pPr>
      <w:r>
        <w:rPr>
          <w:rStyle w:val="Refdecomentario"/>
        </w:rPr>
        <w:annotationRef/>
      </w:r>
      <w:r>
        <w:t>Tampoco lo he entendido, quizá podrías escribir una o más ecuaciones para explicar mejor este procedimiento.</w:t>
      </w:r>
    </w:p>
  </w:comment>
  <w:comment w:id="154" w:author="Victor" w:date="2022-05-26T16:52:00Z" w:initials="VET">
    <w:p w14:paraId="259BAD60" w14:textId="3A37EF91" w:rsidR="00B7652A" w:rsidRDefault="00B7652A">
      <w:pPr>
        <w:pStyle w:val="Textocomentario"/>
      </w:pPr>
      <w:r>
        <w:rPr>
          <w:rStyle w:val="Refdecomentario"/>
        </w:rPr>
        <w:annotationRef/>
      </w:r>
      <w:r>
        <w:t>¿Qué es el modelo que presenta más adelante? Especifícalo.</w:t>
      </w:r>
    </w:p>
  </w:comment>
  <w:comment w:id="164" w:author="Victor" w:date="2022-05-26T16:54:00Z" w:initials="VET">
    <w:p w14:paraId="186E83D7" w14:textId="079A7529" w:rsidR="00B7652A" w:rsidRDefault="00B7652A">
      <w:pPr>
        <w:pStyle w:val="Textocomentario"/>
      </w:pPr>
      <w:r>
        <w:rPr>
          <w:rStyle w:val="Refdecomentario"/>
        </w:rPr>
        <w:annotationRef/>
      </w:r>
      <w:r>
        <w:t xml:space="preserve">Sueles repetir el mismo conector &lt;&lt;ya que&gt;&gt;, pero intentar emplear otros conectores: </w:t>
      </w:r>
      <w:hyperlink r:id="rId1" w:history="1">
        <w:r w:rsidRPr="00C328F4">
          <w:rPr>
            <w:rStyle w:val="Hipervnculo"/>
          </w:rPr>
          <w:t>https://www.sinonimosonline.com/ya-que/</w:t>
        </w:r>
      </w:hyperlink>
    </w:p>
    <w:p w14:paraId="131733A3" w14:textId="3CBF7815" w:rsidR="00B7652A" w:rsidRDefault="00B7652A">
      <w:pPr>
        <w:pStyle w:val="Textocomentario"/>
      </w:pPr>
    </w:p>
  </w:comment>
  <w:comment w:id="184" w:author="Victor" w:date="2022-05-26T17:04:00Z" w:initials="VET">
    <w:p w14:paraId="29B7A477" w14:textId="148D54E9" w:rsidR="00251487" w:rsidRDefault="00251487">
      <w:pPr>
        <w:pStyle w:val="Textocomentario"/>
      </w:pPr>
      <w:r>
        <w:rPr>
          <w:rStyle w:val="Refdecomentario"/>
        </w:rPr>
        <w:annotationRef/>
      </w:r>
      <w:r>
        <w:t>Las Secciones 3.2 y 3.3 son muy cortas, así que únelas en una sola sección.</w:t>
      </w:r>
    </w:p>
  </w:comment>
  <w:comment w:id="188" w:author="Victor" w:date="2022-05-26T17:02:00Z" w:initials="VET">
    <w:p w14:paraId="4E6D191D" w14:textId="6F712018" w:rsidR="00E97F0B" w:rsidRDefault="00E97F0B">
      <w:pPr>
        <w:pStyle w:val="Textocomentario"/>
      </w:pPr>
      <w:r>
        <w:rPr>
          <w:rStyle w:val="Refdecomentario"/>
        </w:rPr>
        <w:annotationRef/>
      </w:r>
      <w:r>
        <w:t>Más adelante sería bueno que enseñases esta comparativa en el Análisis empírico.</w:t>
      </w:r>
    </w:p>
  </w:comment>
  <w:comment w:id="191" w:author="Victor" w:date="2022-05-26T17:02:00Z" w:initials="VET">
    <w:p w14:paraId="511CDF54" w14:textId="38F24CAD" w:rsidR="00F11FDC" w:rsidRDefault="00F11FDC">
      <w:pPr>
        <w:pStyle w:val="Textocomentario"/>
      </w:pPr>
      <w:r>
        <w:rPr>
          <w:rStyle w:val="Refdecomentario"/>
        </w:rPr>
        <w:annotationRef/>
      </w:r>
      <w:r>
        <w:t>No introduzcas una tabla o una figura en el trabajo si no vas a hacer ningún comentario sobre ella. Además, no entiendo esta figura. Creo que hace falta explicar mejor la Metodología con más ecuaciones.</w:t>
      </w:r>
    </w:p>
  </w:comment>
  <w:comment w:id="196" w:author="Victor" w:date="2022-05-26T17:06:00Z" w:initials="VET">
    <w:p w14:paraId="788AA929" w14:textId="719276B6" w:rsidR="008E1264" w:rsidRDefault="008E1264">
      <w:pPr>
        <w:pStyle w:val="Textocomentario"/>
      </w:pPr>
      <w:r>
        <w:rPr>
          <w:rStyle w:val="Refdecomentario"/>
        </w:rPr>
        <w:annotationRef/>
      </w:r>
      <w:r>
        <w:t>Parece que ya has explicado este punto en la sección anterior. Repásalo por favor.</w:t>
      </w:r>
    </w:p>
  </w:comment>
  <w:comment w:id="208" w:author="Victor" w:date="2022-05-26T17:06:00Z" w:initials="VET">
    <w:p w14:paraId="7C342EB7" w14:textId="692438FB" w:rsidR="008E1264" w:rsidRDefault="008E1264">
      <w:pPr>
        <w:pStyle w:val="Textocomentario"/>
      </w:pPr>
      <w:r>
        <w:rPr>
          <w:rStyle w:val="Refdecomentario"/>
        </w:rPr>
        <w:annotationRef/>
      </w:r>
      <w:r>
        <w:t>Igual que mi comentario acerca de la Figura 4, si no vas a comentar la Figura 5, no la introduzcas.</w:t>
      </w:r>
    </w:p>
  </w:comment>
  <w:comment w:id="210" w:author="Victor" w:date="2022-05-26T17:07:00Z" w:initials="VET">
    <w:p w14:paraId="0F3EEF0D" w14:textId="287703FF" w:rsidR="008E1264" w:rsidRDefault="008E1264">
      <w:pPr>
        <w:pStyle w:val="Textocomentario"/>
      </w:pPr>
      <w:r>
        <w:rPr>
          <w:rStyle w:val="Refdecomentario"/>
        </w:rPr>
        <w:annotationRef/>
      </w:r>
      <w:r>
        <w:t>Ya lo has explicado en la sección anterior, así que puedes resumir este párrafo.</w:t>
      </w:r>
    </w:p>
  </w:comment>
  <w:comment w:id="213" w:author="Victor" w:date="2022-05-26T17:09:00Z" w:initials="VET">
    <w:p w14:paraId="3247992A" w14:textId="798D7D46" w:rsidR="00FD0B25" w:rsidRDefault="00FD0B25">
      <w:pPr>
        <w:pStyle w:val="Textocomentario"/>
      </w:pPr>
      <w:r>
        <w:rPr>
          <w:rStyle w:val="Refdecomentario"/>
        </w:rPr>
        <w:annotationRef/>
      </w:r>
      <w:r>
        <w:t>¿Qué es esto? Explícalo.</w:t>
      </w:r>
    </w:p>
  </w:comment>
  <w:comment w:id="214" w:author="Victor" w:date="2022-05-26T17:09:00Z" w:initials="VET">
    <w:p w14:paraId="440BDE17" w14:textId="2DF7F468" w:rsidR="00FD0B25" w:rsidRDefault="00FD0B25">
      <w:pPr>
        <w:pStyle w:val="Textocomentario"/>
      </w:pPr>
      <w:r>
        <w:rPr>
          <w:rStyle w:val="Refdecomentario"/>
        </w:rPr>
        <w:annotationRef/>
      </w:r>
      <w:r>
        <w:t>¿Y esto?</w:t>
      </w:r>
    </w:p>
  </w:comment>
  <w:comment w:id="222" w:author="Victor" w:date="2022-05-26T17:10:00Z" w:initials="VET">
    <w:p w14:paraId="47849530" w14:textId="368D45C8" w:rsidR="000B6E2F" w:rsidRDefault="000B6E2F">
      <w:pPr>
        <w:pStyle w:val="Textocomentario"/>
      </w:pPr>
      <w:r>
        <w:rPr>
          <w:rStyle w:val="Refdecomentario"/>
        </w:rPr>
        <w:annotationRef/>
      </w:r>
      <w:r>
        <w:t>Explícala o quítala del TFM</w:t>
      </w:r>
    </w:p>
  </w:comment>
  <w:comment w:id="223" w:author="Victor" w:date="2022-05-26T17:14:00Z" w:initials="VET">
    <w:p w14:paraId="5D499B6B" w14:textId="5C8300DD" w:rsidR="00AB6683" w:rsidRDefault="00AB6683">
      <w:pPr>
        <w:pStyle w:val="Textocomentario"/>
      </w:pPr>
      <w:r>
        <w:rPr>
          <w:rStyle w:val="Refdecomentario"/>
        </w:rPr>
        <w:annotationRef/>
      </w:r>
      <w:r>
        <w:t>Coméntalo.</w:t>
      </w:r>
    </w:p>
  </w:comment>
  <w:comment w:id="224" w:author="Victor" w:date="2022-05-26T17:11:00Z" w:initials="VET">
    <w:p w14:paraId="51F826A5" w14:textId="4CD7BCDB" w:rsidR="000B6E2F" w:rsidRDefault="000B6E2F">
      <w:pPr>
        <w:pStyle w:val="Textocomentario"/>
      </w:pPr>
      <w:r>
        <w:rPr>
          <w:rStyle w:val="Refdecomentario"/>
        </w:rPr>
        <w:annotationRef/>
      </w:r>
      <w:r>
        <w:t>Explícala o quítala del TFM. Además, quita el título de la figura de la misma, porque ya lo pones abajo.</w:t>
      </w:r>
    </w:p>
  </w:comment>
  <w:comment w:id="312" w:author="Victor" w:date="2022-05-26T17:25:00Z" w:initials="VET">
    <w:p w14:paraId="33110ECF" w14:textId="082075E0" w:rsidR="00146ACB" w:rsidRDefault="00146ACB">
      <w:pPr>
        <w:pStyle w:val="Textocomentario"/>
      </w:pPr>
      <w:r>
        <w:rPr>
          <w:rStyle w:val="Refdecomentario"/>
        </w:rPr>
        <w:annotationRef/>
      </w:r>
      <w:r>
        <w:t>El título de una tabla se pone encima de la tabla, no por debajo. Además, falta escribir unas notas de pie de tabla explicando qué es el RMSE, el MAE y la metodología de cálculo (muestra, predicción fuera de muestra, Rolling window, etc). Recuérdate que las tablas tienen que ser autosuficientes.</w:t>
      </w:r>
    </w:p>
  </w:comment>
  <w:comment w:id="313" w:author="Victor" w:date="2022-05-26T17:26:00Z" w:initials="VET">
    <w:p w14:paraId="1131B1EF" w14:textId="4FF0BC1A" w:rsidR="00146ACB" w:rsidRDefault="00146ACB">
      <w:pPr>
        <w:pStyle w:val="Textocomentario"/>
      </w:pPr>
      <w:r>
        <w:rPr>
          <w:rStyle w:val="Refdecomentario"/>
        </w:rPr>
        <w:annotationRef/>
      </w:r>
      <w:r>
        <w:t xml:space="preserve">Evita escribir “como mencionado, como se puede ver anteriormente”, esto es redundante. Mira la página web: </w:t>
      </w:r>
      <w:hyperlink r:id="rId2" w:history="1">
        <w:r w:rsidR="004F590B" w:rsidRPr="00837111">
          <w:rPr>
            <w:rStyle w:val="Hipervnculo"/>
          </w:rPr>
          <w:t>https://www.uvrcorrectoresdetextos.com/post/20-consejos-b%C3%A1sicos-de-estilo-para-tesis</w:t>
        </w:r>
      </w:hyperlink>
    </w:p>
    <w:p w14:paraId="5777CC80" w14:textId="399B2D9D" w:rsidR="004F590B" w:rsidRDefault="004F590B">
      <w:pPr>
        <w:pStyle w:val="Textocomentario"/>
      </w:pPr>
    </w:p>
  </w:comment>
  <w:comment w:id="321" w:author="Victor" w:date="2022-05-26T17:28:00Z" w:initials="VET">
    <w:p w14:paraId="0E8E7E70" w14:textId="236AE691" w:rsidR="00F41FEC" w:rsidRDefault="00F41FEC">
      <w:pPr>
        <w:pStyle w:val="Textocomentario"/>
      </w:pPr>
      <w:r>
        <w:rPr>
          <w:rStyle w:val="Refdecomentario"/>
        </w:rPr>
        <w:annotationRef/>
      </w:r>
      <w:r>
        <w:t>Sería bueno hacer un contraste de Diebold &amp; Mariano (1995) para comparar si los errores de prueba son significativamente distintos. Míralo en la package forecast de R y en la tesis de Leandro.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4B468E" w15:done="0"/>
  <w15:commentEx w15:paraId="110E8158" w15:done="0"/>
  <w15:commentEx w15:paraId="07E549E5" w15:done="0"/>
  <w15:commentEx w15:paraId="78969F0B" w15:done="0"/>
  <w15:commentEx w15:paraId="1F436645" w15:done="0"/>
  <w15:commentEx w15:paraId="1146A60B" w15:done="0"/>
  <w15:commentEx w15:paraId="3541C40F" w15:done="0"/>
  <w15:commentEx w15:paraId="0F99B78D" w15:done="0"/>
  <w15:commentEx w15:paraId="5EC903CE" w15:done="0"/>
  <w15:commentEx w15:paraId="259BAD60" w15:done="0"/>
  <w15:commentEx w15:paraId="131733A3" w15:done="0"/>
  <w15:commentEx w15:paraId="29B7A477" w15:done="0"/>
  <w15:commentEx w15:paraId="4E6D191D" w15:done="0"/>
  <w15:commentEx w15:paraId="511CDF54" w15:done="0"/>
  <w15:commentEx w15:paraId="788AA929" w15:done="0"/>
  <w15:commentEx w15:paraId="7C342EB7" w15:done="0"/>
  <w15:commentEx w15:paraId="0F3EEF0D" w15:done="0"/>
  <w15:commentEx w15:paraId="3247992A" w15:done="0"/>
  <w15:commentEx w15:paraId="440BDE17" w15:done="0"/>
  <w15:commentEx w15:paraId="47849530" w15:done="0"/>
  <w15:commentEx w15:paraId="5D499B6B" w15:done="0"/>
  <w15:commentEx w15:paraId="51F826A5" w15:done="0"/>
  <w15:commentEx w15:paraId="33110ECF" w15:done="0"/>
  <w15:commentEx w15:paraId="5777CC80" w15:done="0"/>
  <w15:commentEx w15:paraId="0E8E7E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01EEF" w14:textId="77777777" w:rsidR="001B65BA" w:rsidRDefault="001B65BA">
      <w:pPr>
        <w:spacing w:line="240" w:lineRule="auto"/>
      </w:pPr>
      <w:r>
        <w:separator/>
      </w:r>
    </w:p>
  </w:endnote>
  <w:endnote w:type="continuationSeparator" w:id="0">
    <w:p w14:paraId="1634795E" w14:textId="77777777" w:rsidR="001B65BA" w:rsidRDefault="001B65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C3CDE" w14:textId="77777777" w:rsidR="001B65BA" w:rsidRDefault="001B65BA">
      <w:pPr>
        <w:spacing w:line="240" w:lineRule="auto"/>
      </w:pPr>
      <w:r>
        <w:separator/>
      </w:r>
    </w:p>
  </w:footnote>
  <w:footnote w:type="continuationSeparator" w:id="0">
    <w:p w14:paraId="44DD4AAF" w14:textId="77777777" w:rsidR="001B65BA" w:rsidRDefault="001B65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3"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4"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5"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6"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8"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1"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32"/>
  </w:num>
  <w:num w:numId="11">
    <w:abstractNumId w:val="9"/>
  </w:num>
  <w:num w:numId="12">
    <w:abstractNumId w:val="4"/>
  </w:num>
  <w:num w:numId="13">
    <w:abstractNumId w:val="3"/>
  </w:num>
  <w:num w:numId="14">
    <w:abstractNumId w:val="2"/>
  </w:num>
  <w:num w:numId="15">
    <w:abstractNumId w:val="1"/>
  </w:num>
  <w:num w:numId="16">
    <w:abstractNumId w:val="10"/>
  </w:num>
  <w:num w:numId="17">
    <w:abstractNumId w:val="8"/>
  </w:num>
  <w:num w:numId="18">
    <w:abstractNumId w:val="7"/>
  </w:num>
  <w:num w:numId="19">
    <w:abstractNumId w:val="6"/>
  </w:num>
  <w:num w:numId="20">
    <w:abstractNumId w:val="5"/>
  </w:num>
  <w:num w:numId="21">
    <w:abstractNumId w:val="24"/>
  </w:num>
  <w:num w:numId="22">
    <w:abstractNumId w:val="22"/>
  </w:num>
  <w:num w:numId="23">
    <w:abstractNumId w:val="31"/>
  </w:num>
  <w:num w:numId="24">
    <w:abstractNumId w:val="21"/>
  </w:num>
  <w:num w:numId="25">
    <w:abstractNumId w:val="28"/>
  </w:num>
  <w:num w:numId="26">
    <w:abstractNumId w:val="20"/>
  </w:num>
  <w:num w:numId="27">
    <w:abstractNumId w:val="25"/>
  </w:num>
  <w:num w:numId="28">
    <w:abstractNumId w:val="29"/>
  </w:num>
  <w:num w:numId="29">
    <w:abstractNumId w:val="33"/>
  </w:num>
  <w:num w:numId="30">
    <w:abstractNumId w:val="27"/>
  </w:num>
  <w:num w:numId="31">
    <w:abstractNumId w:val="0"/>
  </w:num>
  <w:num w:numId="32">
    <w:abstractNumId w:val="23"/>
  </w:num>
  <w:num w:numId="33">
    <w:abstractNumId w:val="26"/>
  </w:num>
  <w:num w:numId="34">
    <w:abstractNumId w:val="30"/>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w15:presenceInfo w15:providerId="None" w15:userId="Vic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131078" w:nlCheck="1" w:checkStyle="1"/>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769"/>
    <w:rsid w:val="000053D8"/>
    <w:rsid w:val="00021457"/>
    <w:rsid w:val="00055EAF"/>
    <w:rsid w:val="00056997"/>
    <w:rsid w:val="0006060E"/>
    <w:rsid w:val="000649E4"/>
    <w:rsid w:val="00071A42"/>
    <w:rsid w:val="000762F4"/>
    <w:rsid w:val="00077947"/>
    <w:rsid w:val="000B6E2F"/>
    <w:rsid w:val="000C3A30"/>
    <w:rsid w:val="000D7D75"/>
    <w:rsid w:val="000E76C0"/>
    <w:rsid w:val="00102C13"/>
    <w:rsid w:val="00106829"/>
    <w:rsid w:val="00112666"/>
    <w:rsid w:val="0011715E"/>
    <w:rsid w:val="00117AC4"/>
    <w:rsid w:val="00130685"/>
    <w:rsid w:val="001359A6"/>
    <w:rsid w:val="001423E0"/>
    <w:rsid w:val="001460AF"/>
    <w:rsid w:val="00146ACB"/>
    <w:rsid w:val="00155DE2"/>
    <w:rsid w:val="00156F77"/>
    <w:rsid w:val="00161AEA"/>
    <w:rsid w:val="00162D68"/>
    <w:rsid w:val="00164F2A"/>
    <w:rsid w:val="001768FB"/>
    <w:rsid w:val="00181B72"/>
    <w:rsid w:val="0018366A"/>
    <w:rsid w:val="001859F0"/>
    <w:rsid w:val="00190A13"/>
    <w:rsid w:val="00195F10"/>
    <w:rsid w:val="001B5911"/>
    <w:rsid w:val="001B65BA"/>
    <w:rsid w:val="001C54CC"/>
    <w:rsid w:val="001C65D4"/>
    <w:rsid w:val="001D6879"/>
    <w:rsid w:val="001E2A01"/>
    <w:rsid w:val="001E5DD4"/>
    <w:rsid w:val="001F189E"/>
    <w:rsid w:val="001F78C0"/>
    <w:rsid w:val="00204E8A"/>
    <w:rsid w:val="0021508F"/>
    <w:rsid w:val="002237F0"/>
    <w:rsid w:val="00224FA5"/>
    <w:rsid w:val="002259F3"/>
    <w:rsid w:val="00225BA8"/>
    <w:rsid w:val="002308D9"/>
    <w:rsid w:val="00235209"/>
    <w:rsid w:val="00251487"/>
    <w:rsid w:val="0026314E"/>
    <w:rsid w:val="00263C74"/>
    <w:rsid w:val="00274CA1"/>
    <w:rsid w:val="002945D0"/>
    <w:rsid w:val="00294A6E"/>
    <w:rsid w:val="002A1C4B"/>
    <w:rsid w:val="002B6D50"/>
    <w:rsid w:val="002D4071"/>
    <w:rsid w:val="002F3743"/>
    <w:rsid w:val="003014D4"/>
    <w:rsid w:val="00302ABC"/>
    <w:rsid w:val="00310613"/>
    <w:rsid w:val="0031797D"/>
    <w:rsid w:val="003249F0"/>
    <w:rsid w:val="00330B75"/>
    <w:rsid w:val="003401F9"/>
    <w:rsid w:val="00342DD1"/>
    <w:rsid w:val="003454C7"/>
    <w:rsid w:val="00351BFB"/>
    <w:rsid w:val="00353E6F"/>
    <w:rsid w:val="0035527D"/>
    <w:rsid w:val="00361AF2"/>
    <w:rsid w:val="00365D98"/>
    <w:rsid w:val="00366CBE"/>
    <w:rsid w:val="00366CE9"/>
    <w:rsid w:val="003674DC"/>
    <w:rsid w:val="00367E8A"/>
    <w:rsid w:val="003749D8"/>
    <w:rsid w:val="00383BC0"/>
    <w:rsid w:val="003967C3"/>
    <w:rsid w:val="003A4E61"/>
    <w:rsid w:val="003B0C52"/>
    <w:rsid w:val="003B10B8"/>
    <w:rsid w:val="003D3608"/>
    <w:rsid w:val="003E6AD7"/>
    <w:rsid w:val="004145E6"/>
    <w:rsid w:val="00415769"/>
    <w:rsid w:val="00425B30"/>
    <w:rsid w:val="004275BE"/>
    <w:rsid w:val="00435247"/>
    <w:rsid w:val="00436F28"/>
    <w:rsid w:val="004416AF"/>
    <w:rsid w:val="00441A22"/>
    <w:rsid w:val="004465A1"/>
    <w:rsid w:val="00446E06"/>
    <w:rsid w:val="00467096"/>
    <w:rsid w:val="00480AB6"/>
    <w:rsid w:val="00494295"/>
    <w:rsid w:val="004A22D8"/>
    <w:rsid w:val="004A425B"/>
    <w:rsid w:val="004B1F0C"/>
    <w:rsid w:val="004D06A0"/>
    <w:rsid w:val="004D28C5"/>
    <w:rsid w:val="004D5798"/>
    <w:rsid w:val="004F590B"/>
    <w:rsid w:val="005037A0"/>
    <w:rsid w:val="00517D28"/>
    <w:rsid w:val="00533FB8"/>
    <w:rsid w:val="00546A5A"/>
    <w:rsid w:val="00547465"/>
    <w:rsid w:val="005539EB"/>
    <w:rsid w:val="005578F1"/>
    <w:rsid w:val="00560DD4"/>
    <w:rsid w:val="005610F6"/>
    <w:rsid w:val="005759ED"/>
    <w:rsid w:val="00582762"/>
    <w:rsid w:val="005848D4"/>
    <w:rsid w:val="005962CC"/>
    <w:rsid w:val="005970E1"/>
    <w:rsid w:val="005A2EC0"/>
    <w:rsid w:val="005B2F00"/>
    <w:rsid w:val="005C031A"/>
    <w:rsid w:val="005E36BF"/>
    <w:rsid w:val="005F547B"/>
    <w:rsid w:val="005F6250"/>
    <w:rsid w:val="0060590A"/>
    <w:rsid w:val="00606C21"/>
    <w:rsid w:val="00610FFD"/>
    <w:rsid w:val="00611113"/>
    <w:rsid w:val="006127A7"/>
    <w:rsid w:val="00612CB8"/>
    <w:rsid w:val="0062448D"/>
    <w:rsid w:val="00626C8B"/>
    <w:rsid w:val="00653218"/>
    <w:rsid w:val="0067798F"/>
    <w:rsid w:val="00677D2A"/>
    <w:rsid w:val="006974A2"/>
    <w:rsid w:val="006A73BC"/>
    <w:rsid w:val="006B0DE0"/>
    <w:rsid w:val="006B5A31"/>
    <w:rsid w:val="006C0006"/>
    <w:rsid w:val="006C127F"/>
    <w:rsid w:val="006C5C09"/>
    <w:rsid w:val="006F6AF7"/>
    <w:rsid w:val="006F7EEE"/>
    <w:rsid w:val="0070075B"/>
    <w:rsid w:val="00701BF9"/>
    <w:rsid w:val="00701D58"/>
    <w:rsid w:val="0073130A"/>
    <w:rsid w:val="00731520"/>
    <w:rsid w:val="00736BDD"/>
    <w:rsid w:val="00741EFC"/>
    <w:rsid w:val="00754208"/>
    <w:rsid w:val="007544B2"/>
    <w:rsid w:val="0075696E"/>
    <w:rsid w:val="007617B8"/>
    <w:rsid w:val="007857A9"/>
    <w:rsid w:val="007A384B"/>
    <w:rsid w:val="007A751B"/>
    <w:rsid w:val="007B5D6B"/>
    <w:rsid w:val="007B7889"/>
    <w:rsid w:val="007C21B7"/>
    <w:rsid w:val="007C51CD"/>
    <w:rsid w:val="007C53F4"/>
    <w:rsid w:val="007D051E"/>
    <w:rsid w:val="007D1B3F"/>
    <w:rsid w:val="007E5D16"/>
    <w:rsid w:val="00802197"/>
    <w:rsid w:val="00802E3C"/>
    <w:rsid w:val="00802ED5"/>
    <w:rsid w:val="00802FD4"/>
    <w:rsid w:val="0080358E"/>
    <w:rsid w:val="00807ACE"/>
    <w:rsid w:val="008108DB"/>
    <w:rsid w:val="00811C72"/>
    <w:rsid w:val="00813632"/>
    <w:rsid w:val="00813FF0"/>
    <w:rsid w:val="00815975"/>
    <w:rsid w:val="00820471"/>
    <w:rsid w:val="008275CA"/>
    <w:rsid w:val="008320B5"/>
    <w:rsid w:val="00833C55"/>
    <w:rsid w:val="00834832"/>
    <w:rsid w:val="00834C65"/>
    <w:rsid w:val="008536B1"/>
    <w:rsid w:val="008832E4"/>
    <w:rsid w:val="00887C13"/>
    <w:rsid w:val="00887EA2"/>
    <w:rsid w:val="00890033"/>
    <w:rsid w:val="008908E5"/>
    <w:rsid w:val="00890BEC"/>
    <w:rsid w:val="008A2FB2"/>
    <w:rsid w:val="008A3764"/>
    <w:rsid w:val="008A42CA"/>
    <w:rsid w:val="008C1DB6"/>
    <w:rsid w:val="008C238B"/>
    <w:rsid w:val="008D0408"/>
    <w:rsid w:val="008E1264"/>
    <w:rsid w:val="00906251"/>
    <w:rsid w:val="00920A10"/>
    <w:rsid w:val="00921DC1"/>
    <w:rsid w:val="009403DF"/>
    <w:rsid w:val="00940D75"/>
    <w:rsid w:val="00941311"/>
    <w:rsid w:val="00946AB5"/>
    <w:rsid w:val="00960353"/>
    <w:rsid w:val="009640C2"/>
    <w:rsid w:val="00964A49"/>
    <w:rsid w:val="009671BF"/>
    <w:rsid w:val="00986A7F"/>
    <w:rsid w:val="0099177B"/>
    <w:rsid w:val="009B27F8"/>
    <w:rsid w:val="009B7CE3"/>
    <w:rsid w:val="009C5A27"/>
    <w:rsid w:val="009D2557"/>
    <w:rsid w:val="009D2880"/>
    <w:rsid w:val="009E0992"/>
    <w:rsid w:val="009E1CE1"/>
    <w:rsid w:val="009F1EEF"/>
    <w:rsid w:val="009F2382"/>
    <w:rsid w:val="009F6110"/>
    <w:rsid w:val="00A14AEF"/>
    <w:rsid w:val="00A326CA"/>
    <w:rsid w:val="00A40995"/>
    <w:rsid w:val="00A507D9"/>
    <w:rsid w:val="00A51A0E"/>
    <w:rsid w:val="00A52AAD"/>
    <w:rsid w:val="00A606E3"/>
    <w:rsid w:val="00A71A91"/>
    <w:rsid w:val="00A7547E"/>
    <w:rsid w:val="00A7558A"/>
    <w:rsid w:val="00A7656D"/>
    <w:rsid w:val="00AA4E70"/>
    <w:rsid w:val="00AB4920"/>
    <w:rsid w:val="00AB6683"/>
    <w:rsid w:val="00AB797D"/>
    <w:rsid w:val="00AD0BE8"/>
    <w:rsid w:val="00AE6392"/>
    <w:rsid w:val="00B22EE5"/>
    <w:rsid w:val="00B314F0"/>
    <w:rsid w:val="00B34FA5"/>
    <w:rsid w:val="00B57BD8"/>
    <w:rsid w:val="00B60742"/>
    <w:rsid w:val="00B63FBC"/>
    <w:rsid w:val="00B73885"/>
    <w:rsid w:val="00B73BB9"/>
    <w:rsid w:val="00B75AFA"/>
    <w:rsid w:val="00B7652A"/>
    <w:rsid w:val="00B86CCB"/>
    <w:rsid w:val="00B9204B"/>
    <w:rsid w:val="00B94E3C"/>
    <w:rsid w:val="00BA08E6"/>
    <w:rsid w:val="00BA0976"/>
    <w:rsid w:val="00BA1B72"/>
    <w:rsid w:val="00BA3F31"/>
    <w:rsid w:val="00BA6CAF"/>
    <w:rsid w:val="00BB57F7"/>
    <w:rsid w:val="00BC3167"/>
    <w:rsid w:val="00BC4C61"/>
    <w:rsid w:val="00BD10F6"/>
    <w:rsid w:val="00BD1164"/>
    <w:rsid w:val="00BD75A1"/>
    <w:rsid w:val="00BE1678"/>
    <w:rsid w:val="00BF3AC2"/>
    <w:rsid w:val="00BF486E"/>
    <w:rsid w:val="00C003A5"/>
    <w:rsid w:val="00C46640"/>
    <w:rsid w:val="00C47FAD"/>
    <w:rsid w:val="00C53A15"/>
    <w:rsid w:val="00C61B01"/>
    <w:rsid w:val="00C63E3A"/>
    <w:rsid w:val="00C77A71"/>
    <w:rsid w:val="00C82492"/>
    <w:rsid w:val="00C90D36"/>
    <w:rsid w:val="00C92718"/>
    <w:rsid w:val="00C9605D"/>
    <w:rsid w:val="00CA4E34"/>
    <w:rsid w:val="00CA797A"/>
    <w:rsid w:val="00CB30B0"/>
    <w:rsid w:val="00CD7AE9"/>
    <w:rsid w:val="00CF0067"/>
    <w:rsid w:val="00D02173"/>
    <w:rsid w:val="00D0490B"/>
    <w:rsid w:val="00D0692E"/>
    <w:rsid w:val="00D26B4F"/>
    <w:rsid w:val="00D349CD"/>
    <w:rsid w:val="00D630E4"/>
    <w:rsid w:val="00D6458C"/>
    <w:rsid w:val="00D65F66"/>
    <w:rsid w:val="00D757CF"/>
    <w:rsid w:val="00D81417"/>
    <w:rsid w:val="00D83702"/>
    <w:rsid w:val="00D92F1F"/>
    <w:rsid w:val="00D97E88"/>
    <w:rsid w:val="00DA686B"/>
    <w:rsid w:val="00DB6CD7"/>
    <w:rsid w:val="00DB7922"/>
    <w:rsid w:val="00DE3242"/>
    <w:rsid w:val="00DE4FEC"/>
    <w:rsid w:val="00DF484A"/>
    <w:rsid w:val="00DF6F93"/>
    <w:rsid w:val="00E071B5"/>
    <w:rsid w:val="00E13264"/>
    <w:rsid w:val="00E15616"/>
    <w:rsid w:val="00E24E85"/>
    <w:rsid w:val="00E5205A"/>
    <w:rsid w:val="00E53B45"/>
    <w:rsid w:val="00E668EA"/>
    <w:rsid w:val="00E72920"/>
    <w:rsid w:val="00E83521"/>
    <w:rsid w:val="00E9407B"/>
    <w:rsid w:val="00E97F0B"/>
    <w:rsid w:val="00EC146A"/>
    <w:rsid w:val="00EC6EB0"/>
    <w:rsid w:val="00EC770E"/>
    <w:rsid w:val="00ED2C3B"/>
    <w:rsid w:val="00ED5499"/>
    <w:rsid w:val="00EE608B"/>
    <w:rsid w:val="00EF1A1A"/>
    <w:rsid w:val="00EF4B51"/>
    <w:rsid w:val="00F06FE3"/>
    <w:rsid w:val="00F1083A"/>
    <w:rsid w:val="00F11FDC"/>
    <w:rsid w:val="00F21709"/>
    <w:rsid w:val="00F265D1"/>
    <w:rsid w:val="00F27904"/>
    <w:rsid w:val="00F315CF"/>
    <w:rsid w:val="00F35E6B"/>
    <w:rsid w:val="00F41FEC"/>
    <w:rsid w:val="00F43C99"/>
    <w:rsid w:val="00F5457A"/>
    <w:rsid w:val="00F73F35"/>
    <w:rsid w:val="00F800B5"/>
    <w:rsid w:val="00F875E0"/>
    <w:rsid w:val="00FA4554"/>
    <w:rsid w:val="00FA7164"/>
    <w:rsid w:val="00FB7E0B"/>
    <w:rsid w:val="00FD0B25"/>
    <w:rsid w:val="00FF2F89"/>
    <w:rsid w:val="00FF6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3F4"/>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Puest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Puest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UnresolvedMention">
    <w:name w:val="Unresolved Mention"/>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uvrcorrectoresdetextos.com/post/20-consejos-b%C3%A1sicos-de-estilo-para-tesis" TargetMode="External"/><Relationship Id="rId1" Type="http://schemas.openxmlformats.org/officeDocument/2006/relationships/hyperlink" Target="https://www.sinonimosonline.com/ya-qu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D68E22-5F5E-4068-AFFC-25D33AD2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2795</Words>
  <Characters>15376</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18135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Victor</cp:lastModifiedBy>
  <cp:revision>37</cp:revision>
  <cp:lastPrinted>2022-05-17T16:45:00Z</cp:lastPrinted>
  <dcterms:created xsi:type="dcterms:W3CDTF">2022-05-26T14:37:00Z</dcterms:created>
  <dcterms:modified xsi:type="dcterms:W3CDTF">2022-05-26T15:29:00Z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
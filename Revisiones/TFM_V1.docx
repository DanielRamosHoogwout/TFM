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64B8D" w14:textId="76EB8705" w:rsidR="009303D9" w:rsidRPr="00D778AB" w:rsidRDefault="00FD529D" w:rsidP="00D778AB">
      <w:pPr>
        <w:pStyle w:val="JENUITtulo"/>
        <w:pageBreakBefore/>
        <w:rPr>
          <w:lang w:val="en-US"/>
          <w:rPrChange w:id="0" w:author="Victor Emilio Troster" w:date="2022-05-05T15:30:00Z">
            <w:rPr>
              <w:kern w:val="48"/>
            </w:rPr>
          </w:rPrChange>
        </w:rPr>
        <w:pPrChange w:id="1" w:author="Victor Emilio Troster" w:date="2022-05-05T15:30:00Z">
          <w:pPr>
            <w:pStyle w:val="papertitle"/>
            <w:spacing w:before="100" w:beforeAutospacing="1" w:after="100" w:afterAutospacing="1"/>
          </w:pPr>
        </w:pPrChange>
      </w:pPr>
      <w:r w:rsidRPr="00D778AB">
        <w:rPr>
          <w:lang w:val="en-US"/>
          <w:rPrChange w:id="2" w:author="Victor Emilio Troster" w:date="2022-05-05T15:30:00Z">
            <w:rPr>
              <w:kern w:val="48"/>
            </w:rPr>
          </w:rPrChange>
        </w:rPr>
        <w:t xml:space="preserve">Predicción sobre el precio del Bitcoin </w:t>
      </w:r>
      <w:proofErr w:type="spellStart"/>
      <w:r w:rsidRPr="00D778AB">
        <w:rPr>
          <w:lang w:val="en-US"/>
          <w:rPrChange w:id="3" w:author="Victor Emilio Troster" w:date="2022-05-05T15:30:00Z">
            <w:rPr>
              <w:kern w:val="48"/>
            </w:rPr>
          </w:rPrChange>
        </w:rPr>
        <w:t>mediante</w:t>
      </w:r>
      <w:proofErr w:type="spellEnd"/>
      <w:r w:rsidRPr="00D778AB">
        <w:rPr>
          <w:lang w:val="en-US"/>
          <w:rPrChange w:id="4" w:author="Victor Emilio Troster" w:date="2022-05-05T15:30:00Z">
            <w:rPr>
              <w:kern w:val="48"/>
            </w:rPr>
          </w:rPrChange>
        </w:rPr>
        <w:t xml:space="preserve"> Redes </w:t>
      </w:r>
      <w:proofErr w:type="spellStart"/>
      <w:r w:rsidRPr="00D778AB">
        <w:rPr>
          <w:lang w:val="en-US"/>
          <w:rPrChange w:id="5" w:author="Victor Emilio Troster" w:date="2022-05-05T15:30:00Z">
            <w:rPr>
              <w:kern w:val="48"/>
            </w:rPr>
          </w:rPrChange>
        </w:rPr>
        <w:t>Neuronales</w:t>
      </w:r>
      <w:proofErr w:type="spellEnd"/>
      <w:r w:rsidRPr="00D778AB">
        <w:rPr>
          <w:lang w:val="en-US"/>
          <w:rPrChange w:id="6" w:author="Victor Emilio Troster" w:date="2022-05-05T15:30:00Z">
            <w:rPr>
              <w:kern w:val="48"/>
            </w:rPr>
          </w:rPrChange>
        </w:rPr>
        <w:t xml:space="preserve"> </w:t>
      </w:r>
      <w:proofErr w:type="spellStart"/>
      <w:r w:rsidRPr="00D778AB">
        <w:rPr>
          <w:lang w:val="en-US"/>
          <w:rPrChange w:id="7" w:author="Victor Emilio Troster" w:date="2022-05-05T15:30:00Z">
            <w:rPr>
              <w:kern w:val="48"/>
            </w:rPr>
          </w:rPrChange>
        </w:rPr>
        <w:t>Recurrentes</w:t>
      </w:r>
      <w:proofErr w:type="spellEnd"/>
    </w:p>
    <w:p w14:paraId="65FD3890" w14:textId="17F37D06" w:rsidR="009303D9" w:rsidRDefault="009303D9" w:rsidP="008B6524">
      <w:pPr>
        <w:pStyle w:val="Author"/>
        <w:spacing w:before="100" w:beforeAutospacing="1" w:after="100" w:afterAutospacing="1"/>
        <w:rPr>
          <w:sz w:val="16"/>
          <w:szCs w:val="16"/>
        </w:rPr>
      </w:pPr>
    </w:p>
    <w:p w14:paraId="3E6FCC12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61F4AD9F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BDC5262" w14:textId="1A51BCDF" w:rsidR="001A3B3D" w:rsidRPr="00F847A6" w:rsidRDefault="00FD529D" w:rsidP="0011589F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Daniel Ramos Hoogwout</w:t>
      </w:r>
      <w:r w:rsidR="001A3B3D" w:rsidRPr="00F847A6">
        <w:rPr>
          <w:sz w:val="18"/>
          <w:szCs w:val="18"/>
        </w:rPr>
        <w:br/>
      </w:r>
      <w:r w:rsidR="0011589F">
        <w:rPr>
          <w:sz w:val="18"/>
          <w:szCs w:val="18"/>
        </w:rPr>
        <w:t>Estudiante MADM</w:t>
      </w:r>
      <w:r w:rsidR="00D72D06" w:rsidRPr="00F847A6">
        <w:rPr>
          <w:sz w:val="18"/>
          <w:szCs w:val="18"/>
        </w:rPr>
        <w:br/>
      </w:r>
      <w:r w:rsidR="0011589F">
        <w:rPr>
          <w:sz w:val="18"/>
          <w:szCs w:val="18"/>
        </w:rPr>
        <w:t>UIB</w:t>
      </w:r>
      <w:r w:rsidR="001A3B3D" w:rsidRPr="00F847A6">
        <w:rPr>
          <w:i/>
          <w:sz w:val="18"/>
          <w:szCs w:val="18"/>
        </w:rPr>
        <w:br/>
      </w:r>
      <w:r w:rsidR="0011589F">
        <w:rPr>
          <w:sz w:val="18"/>
          <w:szCs w:val="18"/>
        </w:rPr>
        <w:t>Palma de Mallorca, España</w:t>
      </w:r>
      <w:r w:rsidR="001A3B3D" w:rsidRPr="00F847A6">
        <w:rPr>
          <w:sz w:val="18"/>
          <w:szCs w:val="18"/>
        </w:rPr>
        <w:br/>
      </w:r>
      <w:r w:rsidR="0011589F">
        <w:rPr>
          <w:sz w:val="18"/>
          <w:szCs w:val="18"/>
        </w:rPr>
        <w:t>daniel.ramos1@estudiant.uib.es</w:t>
      </w:r>
      <w:r w:rsidR="00BD670B">
        <w:rPr>
          <w:sz w:val="18"/>
          <w:szCs w:val="18"/>
        </w:rPr>
        <w:br w:type="column"/>
      </w:r>
      <w:r w:rsidR="0011589F">
        <w:rPr>
          <w:sz w:val="18"/>
          <w:szCs w:val="18"/>
        </w:rPr>
        <w:t>Victor Troster</w:t>
      </w:r>
      <w:r w:rsidR="001A3B3D" w:rsidRPr="00F847A6">
        <w:rPr>
          <w:sz w:val="18"/>
          <w:szCs w:val="18"/>
        </w:rPr>
        <w:br/>
      </w:r>
      <w:r w:rsidR="0011589F">
        <w:rPr>
          <w:sz w:val="18"/>
          <w:szCs w:val="18"/>
        </w:rPr>
        <w:t>Tutor MADM</w:t>
      </w:r>
      <w:r w:rsidR="001A3B3D" w:rsidRPr="00F847A6">
        <w:rPr>
          <w:sz w:val="18"/>
          <w:szCs w:val="18"/>
        </w:rPr>
        <w:br/>
      </w:r>
      <w:r w:rsidR="0011589F">
        <w:rPr>
          <w:sz w:val="18"/>
          <w:szCs w:val="18"/>
        </w:rPr>
        <w:t>UIB</w:t>
      </w:r>
      <w:r w:rsidR="001A3B3D" w:rsidRPr="00F847A6">
        <w:rPr>
          <w:i/>
          <w:sz w:val="18"/>
          <w:szCs w:val="18"/>
        </w:rPr>
        <w:br/>
      </w:r>
      <w:r w:rsidR="0011589F">
        <w:rPr>
          <w:sz w:val="18"/>
          <w:szCs w:val="18"/>
        </w:rPr>
        <w:t>Palma de Mallorca, España</w:t>
      </w:r>
      <w:r w:rsidR="001A3B3D" w:rsidRPr="00F847A6">
        <w:rPr>
          <w:sz w:val="18"/>
          <w:szCs w:val="18"/>
        </w:rPr>
        <w:br/>
      </w:r>
      <w:r w:rsidR="0011589F">
        <w:rPr>
          <w:sz w:val="18"/>
          <w:szCs w:val="18"/>
        </w:rPr>
        <w:t>victor.troster@uib.es</w:t>
      </w:r>
    </w:p>
    <w:p w14:paraId="1AD97A95" w14:textId="1947C9ED" w:rsidR="009F1D79" w:rsidRPr="0011589F" w:rsidRDefault="0011589F" w:rsidP="0011589F">
      <w:pPr>
        <w:pStyle w:val="Author"/>
        <w:spacing w:before="100" w:beforeAutospacing="1"/>
        <w:jc w:val="both"/>
        <w:rPr>
          <w:sz w:val="18"/>
          <w:szCs w:val="18"/>
        </w:rPr>
        <w:sectPr w:rsidR="009F1D79" w:rsidRPr="0011589F" w:rsidSect="0011589F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  <w:r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</w:p>
    <w:p w14:paraId="24405FB7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54A4A670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electronic document is a “live” template and already defines the components of your paper [title, text, heads, etc.] in its style sheet. </w:t>
      </w:r>
      <w:r w:rsidR="005B0344" w:rsidRPr="0056610F">
        <w:t xml:space="preserve"> </w:t>
      </w:r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14:paraId="4B920CA9" w14:textId="77777777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14:paraId="3CFC9C31" w14:textId="3581FC53" w:rsidR="009303D9" w:rsidRPr="00D632BE" w:rsidRDefault="009303D9" w:rsidP="00D778AB">
      <w:pPr>
        <w:pStyle w:val="JENUITtulo1"/>
        <w:numPr>
          <w:ilvl w:val="0"/>
          <w:numId w:val="4"/>
        </w:numPr>
        <w:tabs>
          <w:tab w:val="clear" w:pos="576"/>
        </w:tabs>
        <w:ind w:left="360" w:hanging="360"/>
        <w:pPrChange w:id="16" w:author="Victor Emilio Troster" w:date="2022-05-05T15:30:00Z">
          <w:pPr>
            <w:pStyle w:val="Ttulo1"/>
          </w:pPr>
        </w:pPrChange>
      </w:pPr>
      <w:proofErr w:type="spellStart"/>
      <w:r w:rsidRPr="00D632BE">
        <w:t>Intro</w:t>
      </w:r>
      <w:r w:rsidR="006872CE">
        <w:t>dución</w:t>
      </w:r>
      <w:proofErr w:type="spellEnd"/>
    </w:p>
    <w:p w14:paraId="4200D3C0" w14:textId="0FDD91AF" w:rsidR="009303D9" w:rsidRPr="00FB54C6" w:rsidRDefault="00FD529D" w:rsidP="00E7596C">
      <w:pPr>
        <w:pStyle w:val="Textoindependiente"/>
        <w:rPr>
          <w:color w:val="FF0000"/>
          <w:lang w:val="es-ES"/>
        </w:rPr>
      </w:pPr>
      <w:r w:rsidRPr="00FB54C6">
        <w:rPr>
          <w:color w:val="FF0000"/>
          <w:lang w:val="es-ES"/>
        </w:rPr>
        <w:t>Falta rellenar esta sección</w:t>
      </w:r>
    </w:p>
    <w:p w14:paraId="075A809E" w14:textId="77777777" w:rsidR="006872CE" w:rsidRPr="00FD529D" w:rsidRDefault="006872CE" w:rsidP="00E7596C">
      <w:pPr>
        <w:pStyle w:val="Textoindependiente"/>
        <w:rPr>
          <w:lang w:val="es-ES"/>
        </w:rPr>
      </w:pPr>
    </w:p>
    <w:p w14:paraId="34C83F52" w14:textId="0221528A" w:rsidR="009303D9" w:rsidRDefault="006872CE" w:rsidP="00D778AB">
      <w:pPr>
        <w:pStyle w:val="JENUITtulo1"/>
        <w:numPr>
          <w:ilvl w:val="0"/>
          <w:numId w:val="4"/>
        </w:numPr>
        <w:tabs>
          <w:tab w:val="clear" w:pos="576"/>
        </w:tabs>
        <w:ind w:left="360" w:hanging="360"/>
        <w:pPrChange w:id="17" w:author="Victor Emilio Troster" w:date="2022-05-05T15:28:00Z">
          <w:pPr>
            <w:pStyle w:val="Ttulo1"/>
          </w:pPr>
        </w:pPrChange>
      </w:pPr>
      <w:del w:id="18" w:author="Victor Emilio Troster" w:date="2022-05-05T15:30:00Z">
        <w:r w:rsidDel="00D778AB">
          <w:delText>metodología</w:delText>
        </w:r>
      </w:del>
      <w:ins w:id="19" w:author="Victor Emilio Troster" w:date="2022-05-05T15:30:00Z">
        <w:r w:rsidR="00D778AB">
          <w:t>M</w:t>
        </w:r>
        <w:r w:rsidR="00D778AB">
          <w:t>etodología</w:t>
        </w:r>
      </w:ins>
    </w:p>
    <w:p w14:paraId="5B3E0EE0" w14:textId="3D41E285" w:rsidR="006872CE" w:rsidRPr="00FB54C6" w:rsidRDefault="006872CE" w:rsidP="006872CE">
      <w:pPr>
        <w:pStyle w:val="Textoindependiente"/>
        <w:rPr>
          <w:color w:val="FF0000"/>
          <w:lang w:val="es-ES"/>
        </w:rPr>
      </w:pPr>
      <w:r w:rsidRPr="00FB54C6">
        <w:rPr>
          <w:color w:val="FF0000"/>
          <w:lang w:val="es-ES"/>
        </w:rPr>
        <w:t>Falta rellenar esta sección</w:t>
      </w:r>
    </w:p>
    <w:p w14:paraId="239BEA2D" w14:textId="77777777" w:rsidR="006872CE" w:rsidRPr="006872CE" w:rsidRDefault="006872CE" w:rsidP="006872CE">
      <w:pPr>
        <w:pStyle w:val="Textoindependiente"/>
        <w:rPr>
          <w:rStyle w:val="nfasis"/>
          <w:i w:val="0"/>
          <w:iCs w:val="0"/>
          <w:lang w:val="es-ES"/>
        </w:rPr>
      </w:pPr>
    </w:p>
    <w:p w14:paraId="48B440AE" w14:textId="0D510A97" w:rsidR="006872CE" w:rsidRDefault="00DF6BC7" w:rsidP="00D778AB">
      <w:pPr>
        <w:pStyle w:val="JENUITtulo1"/>
        <w:numPr>
          <w:ilvl w:val="0"/>
          <w:numId w:val="4"/>
        </w:numPr>
        <w:tabs>
          <w:tab w:val="clear" w:pos="576"/>
        </w:tabs>
        <w:ind w:left="360" w:hanging="360"/>
        <w:pPrChange w:id="20" w:author="Victor Emilio Troster" w:date="2022-05-05T15:30:00Z">
          <w:pPr>
            <w:pStyle w:val="Ttulo1"/>
          </w:pPr>
        </w:pPrChange>
      </w:pPr>
      <w:r>
        <w:t xml:space="preserve">Análisis </w:t>
      </w:r>
      <w:del w:id="21" w:author="Victor Emilio Troster" w:date="2022-05-05T15:31:00Z">
        <w:r w:rsidDel="00ED3F30">
          <w:delText>Empírico</w:delText>
        </w:r>
      </w:del>
      <w:ins w:id="22" w:author="Victor Emilio Troster" w:date="2022-05-05T15:31:00Z">
        <w:r w:rsidR="00ED3F30">
          <w:t>e</w:t>
        </w:r>
        <w:r w:rsidR="00ED3F30">
          <w:t>mpírico</w:t>
        </w:r>
      </w:ins>
    </w:p>
    <w:p w14:paraId="717C329B" w14:textId="77777777" w:rsidR="00DF6BC7" w:rsidRPr="00DF6BC7" w:rsidRDefault="00DF6BC7" w:rsidP="00DF6BC7">
      <w:pPr>
        <w:pStyle w:val="Textoindependiente"/>
        <w:rPr>
          <w:lang w:val="es-ES"/>
        </w:rPr>
      </w:pPr>
      <w:r w:rsidRPr="00DF6BC7">
        <w:rPr>
          <w:lang w:val="es-ES"/>
        </w:rPr>
        <w:t>En esta sección se aplican las redes neuronales recurrentes explicadas en la sección anterior para predecir el precio de apertura del Bitcoin durante un período de tres meses.</w:t>
      </w:r>
    </w:p>
    <w:p w14:paraId="44AE4DF5" w14:textId="20E5A315" w:rsidR="00DF6BC7" w:rsidRPr="00DF6BC7" w:rsidDel="001D5067" w:rsidRDefault="00DF6BC7" w:rsidP="00DF6BC7">
      <w:pPr>
        <w:pStyle w:val="Textoindependiente"/>
        <w:rPr>
          <w:del w:id="23" w:author="Victor Emilio Troster" w:date="2022-05-05T15:32:00Z"/>
          <w:lang w:val="es-ES"/>
        </w:rPr>
      </w:pPr>
      <w:r w:rsidRPr="00DF6BC7">
        <w:rPr>
          <w:lang w:val="es-ES"/>
        </w:rPr>
        <w:t>Para</w:t>
      </w:r>
      <w:ins w:id="24" w:author="Victor Emilio Troster" w:date="2022-05-05T15:31:00Z">
        <w:r w:rsidR="001D5067">
          <w:rPr>
            <w:lang w:val="es-ES"/>
          </w:rPr>
          <w:t xml:space="preserve"> la</w:t>
        </w:r>
      </w:ins>
      <w:r w:rsidRPr="00DF6BC7">
        <w:rPr>
          <w:lang w:val="es-ES"/>
        </w:rPr>
        <w:t xml:space="preserve"> muestra de entrenamiento se ha escogido el período que abarca desde </w:t>
      </w:r>
      <w:ins w:id="25" w:author="Victor Emilio Troster" w:date="2022-05-05T15:31:00Z">
        <w:r w:rsidR="001D5067">
          <w:rPr>
            <w:lang w:val="es-ES"/>
          </w:rPr>
          <w:t xml:space="preserve">el </w:t>
        </w:r>
      </w:ins>
      <w:r w:rsidRPr="00DF6BC7">
        <w:rPr>
          <w:lang w:val="es-ES"/>
        </w:rPr>
        <w:t>17 de septiembre de 2014 hasta el 30 de noviembre de 2019. Se ha escogido este período de tiempo ya que comienza desde el dato más antiguo disponible en https://es.finance.yahoo.com/ hasta 3 meses antes de que la pandemia afectase de manera mundial, considerando marzo</w:t>
      </w:r>
      <w:ins w:id="26" w:author="Victor Emilio Troster" w:date="2022-05-05T15:32:00Z">
        <w:r w:rsidR="001D5067">
          <w:rPr>
            <w:lang w:val="es-ES"/>
          </w:rPr>
          <w:t xml:space="preserve"> de 2020</w:t>
        </w:r>
      </w:ins>
      <w:r w:rsidRPr="00DF6BC7">
        <w:rPr>
          <w:lang w:val="es-ES"/>
        </w:rPr>
        <w:t xml:space="preserve"> como el inicio de la pandemia COVID-19.</w:t>
      </w:r>
      <w:ins w:id="27" w:author="Victor Emilio Troster" w:date="2022-05-05T15:32:00Z">
        <w:r w:rsidR="001D5067">
          <w:rPr>
            <w:lang w:val="es-ES"/>
          </w:rPr>
          <w:t xml:space="preserve"> </w:t>
        </w:r>
      </w:ins>
    </w:p>
    <w:p w14:paraId="6DF18E56" w14:textId="1AD79D11" w:rsidR="00DF6BC7" w:rsidRPr="00DF6BC7" w:rsidRDefault="00DF6BC7" w:rsidP="001D5067">
      <w:pPr>
        <w:pStyle w:val="Textoindependiente"/>
        <w:rPr>
          <w:lang w:val="es-ES"/>
        </w:rPr>
        <w:pPrChange w:id="28" w:author="Victor Emilio Troster" w:date="2022-05-05T15:32:00Z">
          <w:pPr>
            <w:pStyle w:val="Textoindependiente"/>
          </w:pPr>
        </w:pPrChange>
      </w:pPr>
      <w:r w:rsidRPr="00DF6BC7">
        <w:rPr>
          <w:lang w:val="es-ES"/>
        </w:rPr>
        <w:t xml:space="preserve">Por lo tanto, la muestra de </w:t>
      </w:r>
      <w:del w:id="29" w:author="Victor Emilio Troster" w:date="2022-05-05T15:32:00Z">
        <w:r w:rsidRPr="00DF6BC7" w:rsidDel="001D5067">
          <w:rPr>
            <w:lang w:val="es-ES"/>
          </w:rPr>
          <w:delText xml:space="preserve">testeo </w:delText>
        </w:r>
      </w:del>
      <w:ins w:id="30" w:author="Victor Emilio Troster" w:date="2022-05-05T15:32:00Z">
        <w:r w:rsidR="001D5067">
          <w:rPr>
            <w:lang w:val="es-ES"/>
          </w:rPr>
          <w:t>prueba</w:t>
        </w:r>
        <w:r w:rsidR="001D5067" w:rsidRPr="00DF6BC7">
          <w:rPr>
            <w:lang w:val="es-ES"/>
          </w:rPr>
          <w:t xml:space="preserve"> </w:t>
        </w:r>
      </w:ins>
      <w:del w:id="31" w:author="Victor Emilio Troster" w:date="2022-05-05T15:32:00Z">
        <w:r w:rsidRPr="00DF6BC7" w:rsidDel="001D5067">
          <w:rPr>
            <w:lang w:val="es-ES"/>
          </w:rPr>
          <w:delText xml:space="preserve">comienza </w:delText>
        </w:r>
      </w:del>
      <w:ins w:id="32" w:author="Victor Emilio Troster" w:date="2022-05-05T15:32:00Z">
        <w:r w:rsidR="001D5067">
          <w:rPr>
            <w:lang w:val="es-ES"/>
          </w:rPr>
          <w:t>va</w:t>
        </w:r>
        <w:r w:rsidR="001D5067" w:rsidRPr="00DF6BC7">
          <w:rPr>
            <w:lang w:val="es-ES"/>
          </w:rPr>
          <w:t xml:space="preserve"> </w:t>
        </w:r>
      </w:ins>
      <w:r w:rsidRPr="00DF6BC7">
        <w:rPr>
          <w:lang w:val="es-ES"/>
        </w:rPr>
        <w:t>desde el 1 de diciembre de 2019 hasta el 29 de marzo de 2020.</w:t>
      </w:r>
    </w:p>
    <w:p w14:paraId="66EE6D61" w14:textId="3210807A" w:rsidR="00DF6BC7" w:rsidRPr="00DF6BC7" w:rsidRDefault="0035407E" w:rsidP="00DF6BC7">
      <w:pPr>
        <w:pStyle w:val="Textoindependiente"/>
        <w:rPr>
          <w:lang w:val="es-ES"/>
        </w:rPr>
      </w:pPr>
      <w:del w:id="33" w:author="Victor Emilio Troster" w:date="2022-05-05T15:43:00Z">
        <w:r w:rsidRPr="001D5067" w:rsidDel="00521CE3">
          <w:rPr>
            <w:i/>
            <w:noProof/>
            <w:lang w:val="es-ES" w:eastAsia="es-ES"/>
            <w:rPrChange w:id="34" w:author="Victor Emilio Troster" w:date="2022-05-05T15:32:00Z">
              <w:rPr>
                <w:noProof/>
                <w:lang w:val="es-ES" w:eastAsia="es-ES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45E9DD8D" wp14:editId="3E1DA7B4">
                  <wp:simplePos x="0" y="0"/>
                  <wp:positionH relativeFrom="column">
                    <wp:posOffset>3584575</wp:posOffset>
                  </wp:positionH>
                  <wp:positionV relativeFrom="paragraph">
                    <wp:posOffset>358140</wp:posOffset>
                  </wp:positionV>
                  <wp:extent cx="2606040" cy="960120"/>
                  <wp:effectExtent l="0" t="0" r="3810" b="0"/>
                  <wp:wrapSquare wrapText="bothSides"/>
                  <wp:docPr id="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06040" cy="960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B5B6E" w14:textId="2199A68E" w:rsidR="0035407E" w:rsidRDefault="0035407E">
                              <w:del w:id="35" w:author="Victor Emilio Troster" w:date="2022-05-05T15:43:00Z">
                                <w:r w:rsidDel="00521CE3"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35A0A348" wp14:editId="1E976BD5">
                                      <wp:extent cx="2233885" cy="795962"/>
                                      <wp:effectExtent l="0" t="0" r="8255" b="0"/>
                                      <wp:docPr id="6" name="Imagen 6" descr="Imagen que contiene reloj, objet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 descr="Imagen que contiene reloj, objeto&#10;&#10;Descripción generada automáticament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3885" cy="7959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5E9DD8D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282.25pt;margin-top:28.2pt;width:205.2pt;height:7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" stroked="f">
                  <v:textbox>
                    <w:txbxContent>
                      <w:p w14:paraId="0E3B5B6E" w14:textId="2199A68E" w:rsidR="0035407E" w:rsidRDefault="0035407E">
                        <w:del w:id="36" w:author="Victor Emilio Troster" w:date="2022-05-05T15:43:00Z">
                          <w:r w:rsidDel="00521CE3"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 wp14:anchorId="35A0A348" wp14:editId="1E976BD5">
                                <wp:extent cx="2233885" cy="795962"/>
                                <wp:effectExtent l="0" t="0" r="8255" b="0"/>
                                <wp:docPr id="6" name="Imagen 6" descr="Imagen que contiene reloj, objet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 descr="Imagen que contiene reloj, objeto&#10;&#10;Descripción generada automá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3885" cy="7959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del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proofErr w:type="spellStart"/>
      <w:r w:rsidR="00DF6BC7" w:rsidRPr="001D5067">
        <w:rPr>
          <w:i/>
          <w:lang w:val="es-ES"/>
          <w:rPrChange w:id="37" w:author="Victor Emilio Troster" w:date="2022-05-05T15:32:00Z">
            <w:rPr>
              <w:lang w:val="es-ES"/>
            </w:rPr>
          </w:rPrChange>
        </w:rPr>
        <w:t>Yahoo</w:t>
      </w:r>
      <w:proofErr w:type="spellEnd"/>
      <w:r w:rsidR="00DF6BC7" w:rsidRPr="001D5067">
        <w:rPr>
          <w:i/>
          <w:lang w:val="es-ES"/>
          <w:rPrChange w:id="38" w:author="Victor Emilio Troster" w:date="2022-05-05T15:32:00Z">
            <w:rPr>
              <w:lang w:val="es-ES"/>
            </w:rPr>
          </w:rPrChange>
        </w:rPr>
        <w:t xml:space="preserve"> </w:t>
      </w:r>
      <w:proofErr w:type="spellStart"/>
      <w:r w:rsidR="00DF6BC7" w:rsidRPr="001D5067">
        <w:rPr>
          <w:i/>
          <w:lang w:val="es-ES"/>
          <w:rPrChange w:id="39" w:author="Victor Emilio Troster" w:date="2022-05-05T15:32:00Z">
            <w:rPr>
              <w:lang w:val="es-ES"/>
            </w:rPr>
          </w:rPrChange>
        </w:rPr>
        <w:t>Finance</w:t>
      </w:r>
      <w:proofErr w:type="spellEnd"/>
      <w:r w:rsidR="00DF6BC7" w:rsidRPr="00DF6BC7">
        <w:rPr>
          <w:lang w:val="es-ES"/>
        </w:rPr>
        <w:t xml:space="preserve"> ofrece varios datos referentes a la cotización de los activos de los cuales se han escogido el precio de apertura y cierre diarios para entrenar la red neuronal. En un principio se había incluido también un índice bursátil, en concreto, el IBEX 35 ya que en los últimos meses se ha</w:t>
      </w:r>
      <w:r w:rsidR="000C77FA">
        <w:rPr>
          <w:lang w:val="es-ES"/>
        </w:rPr>
        <w:t xml:space="preserve"> comentado</w:t>
      </w:r>
      <w:r w:rsidR="00DF6BC7" w:rsidRPr="00DF6BC7">
        <w:rPr>
          <w:lang w:val="es-ES"/>
        </w:rPr>
        <w:t xml:space="preserve"> mucho</w:t>
      </w:r>
      <w:r w:rsidR="000C77FA" w:rsidRPr="000C77FA">
        <w:rPr>
          <w:lang w:val="es-ES"/>
        </w:rPr>
        <w:t xml:space="preserve"> </w:t>
      </w:r>
      <w:sdt>
        <w:sdtPr>
          <w:rPr>
            <w:lang w:val="es-ES"/>
          </w:rPr>
          <w:id w:val="-42761983"/>
          <w:citation/>
        </w:sdtPr>
        <w:sdtEndPr/>
        <w:sdtContent>
          <w:r w:rsidR="000C77FA">
            <w:rPr>
              <w:lang w:val="es-ES"/>
            </w:rPr>
            <w:fldChar w:fldCharType="begin"/>
          </w:r>
          <w:r w:rsidR="000C77FA">
            <w:rPr>
              <w:lang w:val="es-ES"/>
            </w:rPr>
            <w:instrText xml:space="preserve"> CITATION Fro21 \l</w:instrText>
          </w:r>
          <w:r w:rsidR="000C1ED6">
            <w:rPr>
              <w:lang w:val="es-ES"/>
            </w:rPr>
            <w:instrText xml:space="preserve"> es-ES </w:instrText>
          </w:r>
          <w:r w:rsidR="000C77FA">
            <w:rPr>
              <w:lang w:val="es-ES"/>
            </w:rPr>
            <w:fldChar w:fldCharType="separate"/>
          </w:r>
          <w:r w:rsidR="000C77FA" w:rsidRPr="000C77FA">
            <w:rPr>
              <w:noProof/>
              <w:lang w:val="es-ES"/>
            </w:rPr>
            <w:t>[1]</w:t>
          </w:r>
          <w:r w:rsidR="000C77FA">
            <w:rPr>
              <w:lang w:val="es-ES"/>
            </w:rPr>
            <w:fldChar w:fldCharType="end"/>
          </w:r>
        </w:sdtContent>
      </w:sdt>
      <w:r w:rsidR="00DF6BC7" w:rsidRPr="00DF6BC7">
        <w:rPr>
          <w:lang w:val="es-ES"/>
        </w:rPr>
        <w:t xml:space="preserve"> la correlación creciente entre estos dos activos</w:t>
      </w:r>
      <w:del w:id="40" w:author="Victor Emilio Troster" w:date="2022-05-05T15:32:00Z">
        <w:r w:rsidR="00DF6BC7" w:rsidRPr="00DF6BC7" w:rsidDel="001D5067">
          <w:rPr>
            <w:lang w:val="es-ES"/>
          </w:rPr>
          <w:delText xml:space="preserve">, </w:delText>
        </w:r>
      </w:del>
      <w:ins w:id="41" w:author="Victor Emilio Troster" w:date="2022-05-05T15:33:00Z">
        <w:r w:rsidR="001D5067">
          <w:rPr>
            <w:lang w:val="es-ES"/>
          </w:rPr>
          <w:t>. Sin embargo,</w:t>
        </w:r>
      </w:ins>
      <w:del w:id="42" w:author="Victor Emilio Troster" w:date="2022-05-05T15:33:00Z">
        <w:r w:rsidR="00DF6BC7" w:rsidRPr="00DF6BC7" w:rsidDel="001D5067">
          <w:rPr>
            <w:lang w:val="es-ES"/>
          </w:rPr>
          <w:delText>desafortunadamente</w:delText>
        </w:r>
      </w:del>
      <w:r w:rsidR="00DF6BC7" w:rsidRPr="00DF6BC7">
        <w:rPr>
          <w:lang w:val="es-ES"/>
        </w:rPr>
        <w:t xml:space="preserve"> la inclusión del índice empeoró mucho las predicciones</w:t>
      </w:r>
      <w:del w:id="43" w:author="Victor Emilio Troster" w:date="2022-05-05T15:33:00Z">
        <w:r w:rsidR="00DF6BC7" w:rsidRPr="00DF6BC7" w:rsidDel="001D5067">
          <w:rPr>
            <w:lang w:val="es-ES"/>
          </w:rPr>
          <w:delText xml:space="preserve"> y</w:delText>
        </w:r>
      </w:del>
      <w:ins w:id="44" w:author="Victor Emilio Troster" w:date="2022-05-05T15:33:00Z">
        <w:r w:rsidR="001D5067">
          <w:rPr>
            <w:lang w:val="es-ES"/>
          </w:rPr>
          <w:t>, por lo que</w:t>
        </w:r>
      </w:ins>
      <w:r w:rsidR="00DF6BC7" w:rsidRPr="00DF6BC7">
        <w:rPr>
          <w:lang w:val="es-ES"/>
        </w:rPr>
        <w:t xml:space="preserve"> se ha optado por eliminarlo de este análisis.</w:t>
      </w:r>
    </w:p>
    <w:p w14:paraId="63E7110E" w14:textId="20743667" w:rsidR="00DF6BC7" w:rsidRPr="00DF6BC7" w:rsidRDefault="00DF6BC7" w:rsidP="00DF6BC7">
      <w:pPr>
        <w:pStyle w:val="Textoindependiente"/>
        <w:rPr>
          <w:lang w:val="es-ES"/>
        </w:rPr>
      </w:pPr>
      <w:r w:rsidRPr="00DF6BC7">
        <w:rPr>
          <w:lang w:val="es-ES"/>
        </w:rPr>
        <w:t>Antes de introducir estos datos en la red neuronal</w:t>
      </w:r>
      <w:ins w:id="45" w:author="Victor Emilio Troster" w:date="2022-05-05T15:33:00Z">
        <w:r w:rsidR="001D5067">
          <w:rPr>
            <w:lang w:val="es-ES"/>
          </w:rPr>
          <w:t>,</w:t>
        </w:r>
      </w:ins>
      <w:r w:rsidRPr="00DF6BC7">
        <w:rPr>
          <w:lang w:val="es-ES"/>
        </w:rPr>
        <w:t xml:space="preserve"> estos se han normalizado a valores entre 0 y 1 para simplificar la entrada a la red neuronal. </w:t>
      </w:r>
      <w:del w:id="46" w:author="Victor Emilio Troster" w:date="2022-05-05T15:33:00Z">
        <w:r w:rsidRPr="00DF6BC7" w:rsidDel="001D5067">
          <w:rPr>
            <w:lang w:val="es-ES"/>
          </w:rPr>
          <w:delText>Evitando así</w:delText>
        </w:r>
      </w:del>
      <w:ins w:id="47" w:author="Victor Emilio Troster" w:date="2022-05-05T15:33:00Z">
        <w:r w:rsidR="001D5067">
          <w:rPr>
            <w:lang w:val="es-ES"/>
          </w:rPr>
          <w:t>Esto evita</w:t>
        </w:r>
      </w:ins>
      <w:r w:rsidRPr="00DF6BC7">
        <w:rPr>
          <w:lang w:val="es-ES"/>
        </w:rPr>
        <w:t xml:space="preserve"> que una variable domine sobre la otra en el caso de que la escala de esta fuese mayor.</w:t>
      </w:r>
    </w:p>
    <w:p w14:paraId="4439FA4F" w14:textId="334ABA75" w:rsidR="00DF6BC7" w:rsidRDefault="00DF6BC7" w:rsidP="00DF6BC7">
      <w:pPr>
        <w:pStyle w:val="Textoindependiente"/>
        <w:rPr>
          <w:lang w:val="es-ES"/>
        </w:rPr>
      </w:pPr>
      <w:r w:rsidRPr="00DF6BC7">
        <w:rPr>
          <w:lang w:val="es-ES"/>
        </w:rPr>
        <w:t xml:space="preserve">La entrada de información a la red neuronal está compuesta por una matriz tridimensional que contiene el precio del bitcoin de apertura y de cierre con 90 </w:t>
      </w:r>
      <w:proofErr w:type="spellStart"/>
      <w:r w:rsidRPr="001D5067">
        <w:rPr>
          <w:i/>
          <w:lang w:val="es-ES"/>
          <w:rPrChange w:id="48" w:author="Victor Emilio Troster" w:date="2022-05-05T15:34:00Z">
            <w:rPr>
              <w:lang w:val="es-ES"/>
            </w:rPr>
          </w:rPrChange>
        </w:rPr>
        <w:t>timesteps</w:t>
      </w:r>
      <w:proofErr w:type="spellEnd"/>
      <w:r w:rsidRPr="00DF6BC7">
        <w:rPr>
          <w:lang w:val="es-ES"/>
        </w:rPr>
        <w:t>, es decir, en cada momento del tiempo la red de neuronal será capaz de mirar 90 días atrás antes del día actual y</w:t>
      </w:r>
      <w:ins w:id="49" w:author="Victor Emilio Troster" w:date="2022-05-05T15:34:00Z">
        <w:r w:rsidR="001D5067">
          <w:rPr>
            <w:lang w:val="es-ES"/>
          </w:rPr>
          <w:t>,</w:t>
        </w:r>
      </w:ins>
      <w:r w:rsidRPr="00DF6BC7">
        <w:rPr>
          <w:lang w:val="es-ES"/>
        </w:rPr>
        <w:t xml:space="preserve"> en base a esta información</w:t>
      </w:r>
      <w:ins w:id="50" w:author="Victor Emilio Troster" w:date="2022-05-05T15:34:00Z">
        <w:r w:rsidR="001D5067">
          <w:rPr>
            <w:lang w:val="es-ES"/>
          </w:rPr>
          <w:t>,</w:t>
        </w:r>
      </w:ins>
      <w:r w:rsidRPr="00DF6BC7">
        <w:rPr>
          <w:lang w:val="es-ES"/>
        </w:rPr>
        <w:t xml:space="preserve"> predecir el </w:t>
      </w:r>
      <w:commentRangeStart w:id="51"/>
      <w:r w:rsidRPr="00DF6BC7">
        <w:rPr>
          <w:lang w:val="es-ES"/>
        </w:rPr>
        <w:t>precio de ap</w:t>
      </w:r>
      <w:commentRangeEnd w:id="51"/>
      <w:r w:rsidR="000C3CCC">
        <w:rPr>
          <w:rStyle w:val="Refdecomentario"/>
          <w:spacing w:val="0"/>
          <w:lang w:val="en-US" w:eastAsia="en-US"/>
        </w:rPr>
        <w:commentReference w:id="51"/>
      </w:r>
      <w:r w:rsidRPr="00DF6BC7">
        <w:rPr>
          <w:lang w:val="es-ES"/>
        </w:rPr>
        <w:t xml:space="preserve">ertura </w:t>
      </w:r>
      <w:commentRangeStart w:id="52"/>
      <w:r w:rsidRPr="00DF6BC7">
        <w:rPr>
          <w:lang w:val="es-ES"/>
        </w:rPr>
        <w:t>actual.</w:t>
      </w:r>
      <w:commentRangeEnd w:id="52"/>
      <w:r w:rsidR="00416655">
        <w:rPr>
          <w:rStyle w:val="Refdecomentario"/>
          <w:spacing w:val="0"/>
          <w:lang w:val="en-US" w:eastAsia="en-US"/>
        </w:rPr>
        <w:commentReference w:id="52"/>
      </w:r>
    </w:p>
    <w:p w14:paraId="28757EE2" w14:textId="7C529D60" w:rsidR="009303D9" w:rsidRPr="00332E7B" w:rsidDel="00332E7B" w:rsidRDefault="00DF6BC7" w:rsidP="00332E7B">
      <w:pPr>
        <w:pStyle w:val="Textoindependiente"/>
        <w:rPr>
          <w:del w:id="53" w:author="Victor Emilio Troster" w:date="2022-05-05T15:36:00Z"/>
          <w:lang w:val="es-ES"/>
        </w:rPr>
      </w:pPr>
      <w:r w:rsidRPr="00332E7B">
        <w:rPr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8604DF" wp14:editId="657EF84A">
                <wp:simplePos x="0" y="0"/>
                <wp:positionH relativeFrom="column">
                  <wp:align>center</wp:align>
                </wp:positionH>
                <wp:positionV relativeFrom="paragraph">
                  <wp:posOffset>181610</wp:posOffset>
                </wp:positionV>
                <wp:extent cx="2360930" cy="1404620"/>
                <wp:effectExtent l="0" t="0" r="825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6242A" w14:textId="77777777" w:rsidR="00332E7B" w:rsidRDefault="00DF6BC7" w:rsidP="00332E7B">
                            <w:pPr>
                              <w:keepNext/>
                              <w:rPr>
                                <w:ins w:id="54" w:author="Victor Emilio Troster" w:date="2022-05-05T15:35:00Z"/>
                              </w:rPr>
                              <w:pPrChange w:id="55" w:author="Victor Emilio Troster" w:date="2022-05-05T15:36:00Z">
                                <w:pPr>
                                  <w:jc w:val="left"/>
                                </w:pPr>
                              </w:pPrChange>
                            </w:pPr>
                            <w:r w:rsidRPr="00DF6BC7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A4E3B43" wp14:editId="00571906">
                                  <wp:extent cx="2696758" cy="2275114"/>
                                  <wp:effectExtent l="0" t="0" r="889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1498" cy="2295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65844" w14:textId="500C6EF5" w:rsidR="00332E7B" w:rsidRPr="00332E7B" w:rsidRDefault="00332E7B" w:rsidP="00521CE3">
                            <w:pPr>
                              <w:pStyle w:val="Descripcin"/>
                              <w:rPr>
                                <w:ins w:id="56" w:author="Victor Emilio Troster" w:date="2022-05-05T15:35:00Z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  <w:rPrChange w:id="57" w:author="Victor Emilio Troster" w:date="2022-05-05T15:36:00Z">
                                  <w:rPr>
                                    <w:ins w:id="58" w:author="Victor Emilio Troster" w:date="2022-05-05T15:35:00Z"/>
                                  </w:rPr>
                                </w:rPrChange>
                              </w:rPr>
                            </w:pPr>
                            <w:proofErr w:type="spellStart"/>
                            <w:ins w:id="59" w:author="Victor Emilio Troster" w:date="2022-05-05T15:35:00Z">
                              <w:r w:rsidRPr="00332E7B">
                                <w:rPr>
                                  <w:b/>
                                  <w:i w:val="0"/>
                                  <w:color w:val="auto"/>
                                  <w:sz w:val="20"/>
                                  <w:szCs w:val="20"/>
                                  <w:rPrChange w:id="60" w:author="Victor Emilio Troster" w:date="2022-05-05T15:36:00Z">
                                    <w:rPr/>
                                  </w:rPrChange>
                                </w:rPr>
                                <w:t>Figura</w:t>
                              </w:r>
                              <w:proofErr w:type="spellEnd"/>
                              <w:r w:rsidRPr="00332E7B">
                                <w:rPr>
                                  <w:b/>
                                  <w:i w:val="0"/>
                                  <w:color w:val="auto"/>
                                  <w:sz w:val="20"/>
                                  <w:szCs w:val="20"/>
                                  <w:rPrChange w:id="61" w:author="Victor Emilio Troster" w:date="2022-05-05T15:36:00Z">
                                    <w:rPr/>
                                  </w:rPrChange>
                                </w:rPr>
                                <w:t xml:space="preserve"> </w:t>
                              </w:r>
                              <w:r w:rsidRPr="00332E7B">
                                <w:rPr>
                                  <w:b/>
                                  <w:i w:val="0"/>
                                  <w:color w:val="auto"/>
                                  <w:sz w:val="20"/>
                                  <w:szCs w:val="20"/>
                                  <w:rPrChange w:id="62" w:author="Victor Emilio Troster" w:date="2022-05-05T15:36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332E7B">
                                <w:rPr>
                                  <w:b/>
                                  <w:i w:val="0"/>
                                  <w:color w:val="auto"/>
                                  <w:sz w:val="20"/>
                                  <w:szCs w:val="20"/>
                                  <w:rPrChange w:id="63" w:author="Victor Emilio Troster" w:date="2022-05-05T15:36:00Z">
                                    <w:rPr/>
                                  </w:rPrChange>
                                </w:rPr>
                                <w:instrText xml:space="preserve"> SEQ Figura \* ARABIC </w:instrText>
                              </w:r>
                            </w:ins>
                            <w:r w:rsidRPr="00332E7B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  <w:rPrChange w:id="64" w:author="Victor Emilio Troster" w:date="2022-05-05T15:36:00Z">
                                  <w:rPr/>
                                </w:rPrChange>
                              </w:rPr>
                              <w:fldChar w:fldCharType="separate"/>
                            </w:r>
                            <w:ins w:id="65" w:author="Victor Emilio Troster" w:date="2022-05-05T15:48:00Z">
                              <w:r w:rsidR="00982C37">
                                <w:rPr>
                                  <w:b/>
                                  <w:i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1</w:t>
                              </w:r>
                            </w:ins>
                            <w:ins w:id="66" w:author="Victor Emilio Troster" w:date="2022-05-05T15:35:00Z">
                              <w:r w:rsidRPr="00332E7B">
                                <w:rPr>
                                  <w:b/>
                                  <w:i w:val="0"/>
                                  <w:color w:val="auto"/>
                                  <w:sz w:val="20"/>
                                  <w:szCs w:val="20"/>
                                  <w:rPrChange w:id="67" w:author="Victor Emilio Troster" w:date="2022-05-05T15:36:00Z">
                                    <w:rPr/>
                                  </w:rPrChange>
                                </w:rPr>
                                <w:fldChar w:fldCharType="end"/>
                              </w:r>
                            </w:ins>
                            <w:ins w:id="68" w:author="Victor Emilio Troster" w:date="2022-05-05T15:36:00Z">
                              <w:r w:rsidRPr="00332E7B">
                                <w:rPr>
                                  <w:b/>
                                  <w:i w:val="0"/>
                                  <w:color w:val="auto"/>
                                  <w:sz w:val="20"/>
                                  <w:szCs w:val="20"/>
                                  <w:rPrChange w:id="69" w:author="Victor Emilio Troster" w:date="2022-05-05T15:36:00Z">
                                    <w:rPr>
                                      <w:b/>
                                      <w:i w:val="0"/>
                                      <w:color w:val="auto"/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. </w:t>
                              </w:r>
                              <w:proofErr w:type="spellStart"/>
                              <w:r w:rsidRPr="00332E7B">
                                <w:rPr>
                                  <w:i w:val="0"/>
                                  <w:color w:val="auto"/>
                                  <w:sz w:val="20"/>
                                  <w:szCs w:val="20"/>
                                  <w:rPrChange w:id="70" w:author="Victor Emilio Troster" w:date="2022-05-05T15:36:00Z">
                                    <w:rPr/>
                                  </w:rPrChange>
                                </w:rPr>
                                <w:t>Matriz</w:t>
                              </w:r>
                              <w:proofErr w:type="spellEnd"/>
                              <w:r w:rsidRPr="00332E7B">
                                <w:rPr>
                                  <w:i w:val="0"/>
                                  <w:color w:val="auto"/>
                                  <w:sz w:val="20"/>
                                  <w:szCs w:val="20"/>
                                  <w:rPrChange w:id="71" w:author="Victor Emilio Troster" w:date="2022-05-05T15:36:00Z">
                                    <w:rPr/>
                                  </w:rPrChange>
                                </w:rPr>
                                <w:t xml:space="preserve"> de entrada a la red neuronal</w:t>
                              </w:r>
                            </w:ins>
                          </w:p>
                          <w:p w14:paraId="7F769AA6" w14:textId="02E3E288" w:rsidR="00DF6BC7" w:rsidRDefault="00DF6BC7" w:rsidP="00332E7B">
                            <w:pPr>
                              <w:jc w:val="left"/>
                              <w:pPrChange w:id="72" w:author="Victor Emilio Troster" w:date="2022-05-05T15:34:00Z">
                                <w:pPr/>
                              </w:pPrChange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604DF" id="_x0000_s1027" type="#_x0000_t202" style="position:absolute;left:0;text-align:left;margin-left:0;margin-top:14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" stroked="f">
                <v:textbox style="mso-fit-shape-to-text:t">
                  <w:txbxContent>
                    <w:p w14:paraId="7B76242A" w14:textId="77777777" w:rsidR="00332E7B" w:rsidRDefault="00DF6BC7" w:rsidP="00332E7B">
                      <w:pPr>
                        <w:keepNext/>
                        <w:rPr>
                          <w:ins w:id="73" w:author="Victor Emilio Troster" w:date="2022-05-05T15:35:00Z"/>
                        </w:rPr>
                        <w:pPrChange w:id="74" w:author="Victor Emilio Troster" w:date="2022-05-05T15:36:00Z">
                          <w:pPr>
                            <w:jc w:val="left"/>
                          </w:pPr>
                        </w:pPrChange>
                      </w:pPr>
                      <w:r w:rsidRPr="00DF6BC7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A4E3B43" wp14:editId="00571906">
                            <wp:extent cx="2696758" cy="2275114"/>
                            <wp:effectExtent l="0" t="0" r="889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1498" cy="2295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65844" w14:textId="500C6EF5" w:rsidR="00332E7B" w:rsidRPr="00332E7B" w:rsidRDefault="00332E7B" w:rsidP="00521CE3">
                      <w:pPr>
                        <w:pStyle w:val="Descripcin"/>
                        <w:rPr>
                          <w:ins w:id="75" w:author="Victor Emilio Troster" w:date="2022-05-05T15:35:00Z"/>
                          <w:b/>
                          <w:i w:val="0"/>
                          <w:color w:val="auto"/>
                          <w:sz w:val="20"/>
                          <w:szCs w:val="20"/>
                          <w:rPrChange w:id="76" w:author="Victor Emilio Troster" w:date="2022-05-05T15:36:00Z">
                            <w:rPr>
                              <w:ins w:id="77" w:author="Victor Emilio Troster" w:date="2022-05-05T15:35:00Z"/>
                            </w:rPr>
                          </w:rPrChange>
                        </w:rPr>
                      </w:pPr>
                      <w:proofErr w:type="spellStart"/>
                      <w:ins w:id="78" w:author="Victor Emilio Troster" w:date="2022-05-05T15:35:00Z">
                        <w:r w:rsidRPr="00332E7B">
                          <w:rPr>
                            <w:b/>
                            <w:i w:val="0"/>
                            <w:color w:val="auto"/>
                            <w:sz w:val="20"/>
                            <w:szCs w:val="20"/>
                            <w:rPrChange w:id="79" w:author="Victor Emilio Troster" w:date="2022-05-05T15:36:00Z">
                              <w:rPr/>
                            </w:rPrChange>
                          </w:rPr>
                          <w:t>Figura</w:t>
                        </w:r>
                        <w:proofErr w:type="spellEnd"/>
                        <w:r w:rsidRPr="00332E7B">
                          <w:rPr>
                            <w:b/>
                            <w:i w:val="0"/>
                            <w:color w:val="auto"/>
                            <w:sz w:val="20"/>
                            <w:szCs w:val="20"/>
                            <w:rPrChange w:id="80" w:author="Victor Emilio Troster" w:date="2022-05-05T15:36:00Z">
                              <w:rPr/>
                            </w:rPrChange>
                          </w:rPr>
                          <w:t xml:space="preserve"> </w:t>
                        </w:r>
                        <w:r w:rsidRPr="00332E7B">
                          <w:rPr>
                            <w:b/>
                            <w:i w:val="0"/>
                            <w:color w:val="auto"/>
                            <w:sz w:val="20"/>
                            <w:szCs w:val="20"/>
                            <w:rPrChange w:id="81" w:author="Victor Emilio Troster" w:date="2022-05-05T15:36:00Z">
                              <w:rPr/>
                            </w:rPrChange>
                          </w:rPr>
                          <w:fldChar w:fldCharType="begin"/>
                        </w:r>
                        <w:r w:rsidRPr="00332E7B">
                          <w:rPr>
                            <w:b/>
                            <w:i w:val="0"/>
                            <w:color w:val="auto"/>
                            <w:sz w:val="20"/>
                            <w:szCs w:val="20"/>
                            <w:rPrChange w:id="82" w:author="Victor Emilio Troster" w:date="2022-05-05T15:36:00Z">
                              <w:rPr/>
                            </w:rPrChange>
                          </w:rPr>
                          <w:instrText xml:space="preserve"> SEQ Figura \* ARABIC </w:instrText>
                        </w:r>
                      </w:ins>
                      <w:r w:rsidRPr="00332E7B">
                        <w:rPr>
                          <w:b/>
                          <w:i w:val="0"/>
                          <w:color w:val="auto"/>
                          <w:sz w:val="20"/>
                          <w:szCs w:val="20"/>
                          <w:rPrChange w:id="83" w:author="Victor Emilio Troster" w:date="2022-05-05T15:36:00Z">
                            <w:rPr/>
                          </w:rPrChange>
                        </w:rPr>
                        <w:fldChar w:fldCharType="separate"/>
                      </w:r>
                      <w:ins w:id="84" w:author="Victor Emilio Troster" w:date="2022-05-05T15:48:00Z">
                        <w:r w:rsidR="00982C37">
                          <w:rPr>
                            <w:b/>
                            <w:i w:val="0"/>
                            <w:noProof/>
                            <w:color w:val="auto"/>
                            <w:sz w:val="20"/>
                            <w:szCs w:val="20"/>
                          </w:rPr>
                          <w:t>1</w:t>
                        </w:r>
                      </w:ins>
                      <w:ins w:id="85" w:author="Victor Emilio Troster" w:date="2022-05-05T15:35:00Z">
                        <w:r w:rsidRPr="00332E7B">
                          <w:rPr>
                            <w:b/>
                            <w:i w:val="0"/>
                            <w:color w:val="auto"/>
                            <w:sz w:val="20"/>
                            <w:szCs w:val="20"/>
                            <w:rPrChange w:id="86" w:author="Victor Emilio Troster" w:date="2022-05-05T15:36:00Z">
                              <w:rPr/>
                            </w:rPrChange>
                          </w:rPr>
                          <w:fldChar w:fldCharType="end"/>
                        </w:r>
                      </w:ins>
                      <w:ins w:id="87" w:author="Victor Emilio Troster" w:date="2022-05-05T15:36:00Z">
                        <w:r w:rsidRPr="00332E7B">
                          <w:rPr>
                            <w:b/>
                            <w:i w:val="0"/>
                            <w:color w:val="auto"/>
                            <w:sz w:val="20"/>
                            <w:szCs w:val="20"/>
                            <w:rPrChange w:id="88" w:author="Victor Emilio Troster" w:date="2022-05-05T15:36:00Z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</w:rPrChange>
                          </w:rPr>
                          <w:t xml:space="preserve">. </w:t>
                        </w:r>
                        <w:proofErr w:type="spellStart"/>
                        <w:r w:rsidRPr="00332E7B">
                          <w:rPr>
                            <w:i w:val="0"/>
                            <w:color w:val="auto"/>
                            <w:sz w:val="20"/>
                            <w:szCs w:val="20"/>
                            <w:rPrChange w:id="89" w:author="Victor Emilio Troster" w:date="2022-05-05T15:36:00Z">
                              <w:rPr/>
                            </w:rPrChange>
                          </w:rPr>
                          <w:t>Matriz</w:t>
                        </w:r>
                        <w:proofErr w:type="spellEnd"/>
                        <w:r w:rsidRPr="00332E7B">
                          <w:rPr>
                            <w:i w:val="0"/>
                            <w:color w:val="auto"/>
                            <w:sz w:val="20"/>
                            <w:szCs w:val="20"/>
                            <w:rPrChange w:id="90" w:author="Victor Emilio Troster" w:date="2022-05-05T15:36:00Z">
                              <w:rPr/>
                            </w:rPrChange>
                          </w:rPr>
                          <w:t xml:space="preserve"> de entrada a la red neuronal</w:t>
                        </w:r>
                      </w:ins>
                    </w:p>
                    <w:p w14:paraId="7F769AA6" w14:textId="02E3E288" w:rsidR="00DF6BC7" w:rsidRDefault="00DF6BC7" w:rsidP="00332E7B">
                      <w:pPr>
                        <w:jc w:val="left"/>
                        <w:pPrChange w:id="91" w:author="Victor Emilio Troster" w:date="2022-05-05T15:34:00Z">
                          <w:pPr/>
                        </w:pPrChange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A70C7" w14:textId="2C53B854" w:rsidR="000D6146" w:rsidRPr="00332E7B" w:rsidDel="00332E7B" w:rsidRDefault="000D6146" w:rsidP="00332E7B">
      <w:pPr>
        <w:pStyle w:val="Textoindependiente"/>
        <w:rPr>
          <w:del w:id="92" w:author="Victor Emilio Troster" w:date="2022-05-05T15:36:00Z"/>
          <w:lang w:val="es-ES"/>
        </w:rPr>
        <w:pPrChange w:id="93" w:author="Victor Emilio Troster" w:date="2022-05-05T15:36:00Z">
          <w:pPr>
            <w:pStyle w:val="figurecaption"/>
          </w:pPr>
        </w:pPrChange>
      </w:pPr>
      <w:del w:id="94" w:author="Victor Emilio Troster" w:date="2022-05-05T15:36:00Z">
        <w:r w:rsidRPr="00332E7B" w:rsidDel="00332E7B">
          <w:rPr>
            <w:lang w:val="es-ES"/>
          </w:rPr>
          <w:delText>Matriz de entrada a la red neuronal.</w:delText>
        </w:r>
      </w:del>
    </w:p>
    <w:p w14:paraId="0AFEE4B8" w14:textId="067D8F8A" w:rsidR="00CB6A2B" w:rsidRDefault="00CB6A2B" w:rsidP="00332E7B">
      <w:pPr>
        <w:pStyle w:val="Textoindependiente"/>
        <w:rPr>
          <w:ins w:id="95" w:author="Victor Emilio Troster" w:date="2022-05-05T15:42:00Z"/>
          <w:lang w:val="es-ES"/>
        </w:rPr>
      </w:pPr>
      <w:r w:rsidRPr="00332E7B">
        <w:rPr>
          <w:lang w:val="es-ES"/>
        </w:rPr>
        <w:t>La red neuronal que procesa esta matriz está compuesta por una entrada, cuatro capas con 50 neuronas cada una</w:t>
      </w:r>
      <w:del w:id="96" w:author="Victor Emilio Troster" w:date="2022-05-05T15:43:00Z">
        <w:r w:rsidRPr="00332E7B" w:rsidDel="00CF3341">
          <w:rPr>
            <w:lang w:val="es-ES"/>
          </w:rPr>
          <w:delText>,</w:delText>
        </w:r>
      </w:del>
      <w:ins w:id="97" w:author="Victor Emilio Troster" w:date="2022-05-05T15:43:00Z">
        <w:r w:rsidR="00CF3341">
          <w:rPr>
            <w:lang w:val="es-ES"/>
          </w:rPr>
          <w:t xml:space="preserve"> e</w:t>
        </w:r>
      </w:ins>
      <w:r w:rsidRPr="00332E7B">
        <w:rPr>
          <w:lang w:val="es-ES"/>
        </w:rPr>
        <w:t xml:space="preserve"> intercaladas por una capa de </w:t>
      </w:r>
      <w:proofErr w:type="spellStart"/>
      <w:r w:rsidRPr="00CF3341">
        <w:rPr>
          <w:i/>
          <w:lang w:val="es-ES"/>
          <w:rPrChange w:id="98" w:author="Victor Emilio Troster" w:date="2022-05-05T15:44:00Z">
            <w:rPr>
              <w:lang w:val="es-ES"/>
            </w:rPr>
          </w:rPrChange>
        </w:rPr>
        <w:t>dropout</w:t>
      </w:r>
      <w:proofErr w:type="spellEnd"/>
      <w:r w:rsidRPr="00332E7B">
        <w:rPr>
          <w:lang w:val="es-ES"/>
        </w:rPr>
        <w:t xml:space="preserve"> que permite que se desactiven un 20</w:t>
      </w:r>
      <w:ins w:id="99" w:author="Victor Emilio Troster" w:date="2022-05-05T15:44:00Z">
        <w:r w:rsidR="00CF3341">
          <w:rPr>
            <w:lang w:val="es-ES"/>
          </w:rPr>
          <w:t xml:space="preserve"> </w:t>
        </w:r>
      </w:ins>
      <w:r w:rsidRPr="00332E7B">
        <w:rPr>
          <w:lang w:val="es-ES"/>
        </w:rPr>
        <w:t>% de las neuronas y</w:t>
      </w:r>
      <w:ins w:id="100" w:author="Victor Emilio Troster" w:date="2022-05-05T15:44:00Z">
        <w:r w:rsidR="00CF3341">
          <w:rPr>
            <w:lang w:val="es-ES"/>
          </w:rPr>
          <w:t>,</w:t>
        </w:r>
      </w:ins>
      <w:r w:rsidRPr="00332E7B">
        <w:rPr>
          <w:lang w:val="es-ES"/>
        </w:rPr>
        <w:t xml:space="preserve"> por tanto</w:t>
      </w:r>
      <w:ins w:id="101" w:author="Victor Emilio Troster" w:date="2022-05-05T15:44:00Z">
        <w:r w:rsidR="00CF3341">
          <w:rPr>
            <w:lang w:val="es-ES"/>
          </w:rPr>
          <w:t>,</w:t>
        </w:r>
      </w:ins>
      <w:r w:rsidRPr="00332E7B">
        <w:rPr>
          <w:lang w:val="es-ES"/>
        </w:rPr>
        <w:t xml:space="preserve"> solo el 80</w:t>
      </w:r>
      <w:ins w:id="102" w:author="Victor Emilio Troster" w:date="2022-05-05T15:44:00Z">
        <w:r w:rsidR="00CF3341">
          <w:rPr>
            <w:lang w:val="es-ES"/>
          </w:rPr>
          <w:t xml:space="preserve"> </w:t>
        </w:r>
      </w:ins>
      <w:r w:rsidRPr="00332E7B">
        <w:rPr>
          <w:lang w:val="es-ES"/>
        </w:rPr>
        <w:t>% de</w:t>
      </w:r>
      <w:r w:rsidRPr="00CB6A2B">
        <w:rPr>
          <w:lang w:val="es-ES"/>
        </w:rPr>
        <w:t xml:space="preserve"> la información pase a la siguiente capa</w:t>
      </w:r>
      <w:ins w:id="103" w:author="Victor Emilio Troster" w:date="2022-05-05T15:44:00Z">
        <w:r w:rsidR="00CF3341">
          <w:rPr>
            <w:lang w:val="es-ES"/>
          </w:rPr>
          <w:t>, con el fin de prevenir</w:t>
        </w:r>
      </w:ins>
      <w:r w:rsidRPr="00CB6A2B">
        <w:rPr>
          <w:lang w:val="es-ES"/>
        </w:rPr>
        <w:t xml:space="preserve"> </w:t>
      </w:r>
      <w:del w:id="104" w:author="Victor Emilio Troster" w:date="2022-05-05T15:44:00Z">
        <w:r w:rsidRPr="00CB6A2B" w:rsidDel="00CF3341">
          <w:rPr>
            <w:lang w:val="es-ES"/>
          </w:rPr>
          <w:delText xml:space="preserve">previniendo </w:delText>
        </w:r>
      </w:del>
      <w:r w:rsidRPr="00CB6A2B">
        <w:rPr>
          <w:lang w:val="es-ES"/>
        </w:rPr>
        <w:t>el sobreajuste. Finalmente</w:t>
      </w:r>
      <w:ins w:id="105" w:author="Victor Emilio Troster" w:date="2022-05-05T15:44:00Z">
        <w:r w:rsidR="00CF3341">
          <w:rPr>
            <w:lang w:val="es-ES"/>
          </w:rPr>
          <w:t>,</w:t>
        </w:r>
      </w:ins>
      <w:r w:rsidRPr="00CB6A2B">
        <w:rPr>
          <w:lang w:val="es-ES"/>
        </w:rPr>
        <w:t xml:space="preserve"> </w:t>
      </w:r>
      <w:del w:id="106" w:author="Victor Emilio Troster" w:date="2022-05-05T15:44:00Z">
        <w:r w:rsidRPr="00CB6A2B" w:rsidDel="00CF3341">
          <w:rPr>
            <w:lang w:val="es-ES"/>
          </w:rPr>
          <w:delText xml:space="preserve">hay </w:delText>
        </w:r>
      </w:del>
      <w:ins w:id="107" w:author="Victor Emilio Troster" w:date="2022-05-05T15:44:00Z">
        <w:r w:rsidR="00CF3341">
          <w:rPr>
            <w:lang w:val="es-ES"/>
          </w:rPr>
          <w:t>está</w:t>
        </w:r>
        <w:r w:rsidR="00CF3341" w:rsidRPr="00CB6A2B">
          <w:rPr>
            <w:lang w:val="es-ES"/>
          </w:rPr>
          <w:t xml:space="preserve"> </w:t>
        </w:r>
      </w:ins>
      <w:r w:rsidRPr="00CB6A2B">
        <w:rPr>
          <w:lang w:val="es-ES"/>
        </w:rPr>
        <w:t>una capa de salida que proporciona la predicción del precio de apertura del bitcoin.</w:t>
      </w:r>
    </w:p>
    <w:p w14:paraId="7AB88044" w14:textId="12B78700" w:rsidR="00521CE3" w:rsidDel="00521CE3" w:rsidRDefault="00521CE3" w:rsidP="00332E7B">
      <w:pPr>
        <w:pStyle w:val="Textoindependiente"/>
        <w:rPr>
          <w:del w:id="108" w:author="Victor Emilio Troster" w:date="2022-05-05T15:43:00Z"/>
          <w:lang w:val="es-ES"/>
        </w:rPr>
        <w:pPrChange w:id="109" w:author="Victor Emilio Troster" w:date="2022-05-05T15:36:00Z">
          <w:pPr>
            <w:pStyle w:val="Textoindependiente"/>
          </w:pPr>
        </w:pPrChange>
      </w:pPr>
    </w:p>
    <w:p w14:paraId="3B9DA772" w14:textId="77777777" w:rsidR="00521CE3" w:rsidRDefault="00521CE3" w:rsidP="00521CE3">
      <w:pPr>
        <w:pStyle w:val="Textoindependiente"/>
        <w:keepNext/>
        <w:jc w:val="center"/>
        <w:rPr>
          <w:ins w:id="110" w:author="Victor Emilio Troster" w:date="2022-05-05T15:42:00Z"/>
        </w:rPr>
        <w:pPrChange w:id="111" w:author="Victor Emilio Troster" w:date="2022-05-05T15:42:00Z">
          <w:pPr>
            <w:pStyle w:val="Textoindependiente"/>
            <w:jc w:val="center"/>
          </w:pPr>
        </w:pPrChange>
      </w:pPr>
      <w:ins w:id="112" w:author="Victor Emilio Troster" w:date="2022-05-05T15:42:00Z">
        <w:r>
          <w:rPr>
            <w:noProof/>
            <w:lang w:val="es-ES" w:eastAsia="es-ES"/>
          </w:rPr>
          <w:drawing>
            <wp:inline distT="0" distB="0" distL="0" distR="0" wp14:anchorId="33CF2B74" wp14:editId="2DC2BDE9">
              <wp:extent cx="2233885" cy="795962"/>
              <wp:effectExtent l="0" t="0" r="8255" b="0"/>
              <wp:docPr id="14" name="Imagen 14" descr="Imagen que contiene reloj, obje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 descr="Imagen que contiene reloj, objeto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3885" cy="7959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4295F2E" w14:textId="56246866" w:rsidR="0035407E" w:rsidRPr="00D33131" w:rsidRDefault="00521CE3" w:rsidP="00521CE3">
      <w:pPr>
        <w:pStyle w:val="Descripcin"/>
        <w:rPr>
          <w:i w:val="0"/>
          <w:color w:val="auto"/>
          <w:sz w:val="20"/>
          <w:szCs w:val="20"/>
          <w:lang w:val="es-ES"/>
          <w:rPrChange w:id="113" w:author="Victor Emilio Troster" w:date="2022-05-05T15:50:00Z">
            <w:rPr>
              <w:lang w:val="es-ES"/>
            </w:rPr>
          </w:rPrChange>
        </w:rPr>
        <w:pPrChange w:id="114" w:author="Victor Emilio Troster" w:date="2022-05-05T15:42:00Z">
          <w:pPr>
            <w:pStyle w:val="Textoindependiente"/>
          </w:pPr>
        </w:pPrChange>
      </w:pPr>
      <w:ins w:id="115" w:author="Victor Emilio Troster" w:date="2022-05-05T15:42:00Z">
        <w:r w:rsidRPr="00D33131">
          <w:rPr>
            <w:b/>
            <w:i w:val="0"/>
            <w:color w:val="auto"/>
            <w:sz w:val="20"/>
            <w:szCs w:val="20"/>
            <w:lang w:val="es-ES"/>
            <w:rPrChange w:id="116" w:author="Victor Emilio Troster" w:date="2022-05-05T15:50:00Z">
              <w:rPr/>
            </w:rPrChange>
          </w:rPr>
          <w:t xml:space="preserve">Figura </w:t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17" w:author="Victor Emilio Troster" w:date="2022-05-05T15:50:00Z">
              <w:rPr/>
            </w:rPrChange>
          </w:rPr>
          <w:fldChar w:fldCharType="begin"/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18" w:author="Victor Emilio Troster" w:date="2022-05-05T15:50:00Z">
              <w:rPr/>
            </w:rPrChange>
          </w:rPr>
          <w:instrText xml:space="preserve"> SEQ Figura \* ARABIC </w:instrText>
        </w:r>
      </w:ins>
      <w:r w:rsidRPr="00D33131">
        <w:rPr>
          <w:b/>
          <w:i w:val="0"/>
          <w:color w:val="auto"/>
          <w:sz w:val="20"/>
          <w:szCs w:val="20"/>
          <w:lang w:val="es-ES"/>
          <w:rPrChange w:id="119" w:author="Victor Emilio Troster" w:date="2022-05-05T15:50:00Z">
            <w:rPr/>
          </w:rPrChange>
        </w:rPr>
        <w:fldChar w:fldCharType="separate"/>
      </w:r>
      <w:ins w:id="120" w:author="Victor Emilio Troster" w:date="2022-05-05T15:48:00Z">
        <w:r w:rsidR="00982C37" w:rsidRPr="00D33131">
          <w:rPr>
            <w:b/>
            <w:i w:val="0"/>
            <w:color w:val="auto"/>
            <w:sz w:val="20"/>
            <w:szCs w:val="20"/>
            <w:lang w:val="es-ES"/>
            <w:rPrChange w:id="121" w:author="Victor Emilio Troster" w:date="2022-05-05T15:50:00Z">
              <w:rPr>
                <w:b/>
                <w:i/>
                <w:noProof/>
              </w:rPr>
            </w:rPrChange>
          </w:rPr>
          <w:t>2</w:t>
        </w:r>
      </w:ins>
      <w:ins w:id="122" w:author="Victor Emilio Troster" w:date="2022-05-05T15:42:00Z">
        <w:r w:rsidRPr="00D33131">
          <w:rPr>
            <w:b/>
            <w:i w:val="0"/>
            <w:color w:val="auto"/>
            <w:sz w:val="20"/>
            <w:szCs w:val="20"/>
            <w:lang w:val="es-ES"/>
            <w:rPrChange w:id="123" w:author="Victor Emilio Troster" w:date="2022-05-05T15:50:00Z">
              <w:rPr/>
            </w:rPrChange>
          </w:rPr>
          <w:fldChar w:fldCharType="end"/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24" w:author="Victor Emilio Troster" w:date="2022-05-05T15:50:00Z">
              <w:rPr>
                <w:b/>
                <w:i/>
              </w:rPr>
            </w:rPrChange>
          </w:rPr>
          <w:t xml:space="preserve">. </w:t>
        </w:r>
        <w:r w:rsidRPr="00D33131">
          <w:rPr>
            <w:i w:val="0"/>
            <w:color w:val="auto"/>
            <w:sz w:val="20"/>
            <w:szCs w:val="20"/>
            <w:lang w:val="es-ES"/>
            <w:rPrChange w:id="125" w:author="Victor Emilio Troster" w:date="2022-05-05T15:50:00Z">
              <w:rPr>
                <w:b/>
              </w:rPr>
            </w:rPrChange>
          </w:rPr>
          <w:t>Estructura de la red neuronal</w:t>
        </w:r>
      </w:ins>
    </w:p>
    <w:p w14:paraId="641C32BA" w14:textId="744F4F14" w:rsidR="0035407E" w:rsidRPr="000D6146" w:rsidDel="00521CE3" w:rsidRDefault="0035407E" w:rsidP="0035407E">
      <w:pPr>
        <w:pStyle w:val="figurecaption"/>
        <w:rPr>
          <w:del w:id="126" w:author="Victor Emilio Troster" w:date="2022-05-05T15:43:00Z"/>
        </w:rPr>
      </w:pPr>
      <w:del w:id="127" w:author="Victor Emilio Troster" w:date="2022-05-05T15:43:00Z">
        <w:r w:rsidDel="00521CE3">
          <w:delText>Estructura de la red neuronal.</w:delText>
        </w:r>
      </w:del>
    </w:p>
    <w:p w14:paraId="6F99167F" w14:textId="0B1ADAB8" w:rsidR="00CB6A2B" w:rsidRPr="00CB6A2B" w:rsidRDefault="00CB6A2B" w:rsidP="00CB6A2B">
      <w:pPr>
        <w:pStyle w:val="Textoindependiente"/>
        <w:rPr>
          <w:lang w:val="es-ES"/>
        </w:rPr>
      </w:pPr>
      <w:r w:rsidRPr="00CB6A2B">
        <w:rPr>
          <w:lang w:val="es-ES"/>
        </w:rPr>
        <w:t xml:space="preserve">Se ha optado por alimentar a la red neuronal en </w:t>
      </w:r>
      <w:ins w:id="128" w:author="Victor Emilio Troster" w:date="2022-05-05T15:45:00Z">
        <w:r w:rsidR="005E25C9">
          <w:rPr>
            <w:lang w:val="es-ES"/>
          </w:rPr>
          <w:t xml:space="preserve">lotes (o </w:t>
        </w:r>
      </w:ins>
      <w:proofErr w:type="spellStart"/>
      <w:r w:rsidRPr="005E25C9">
        <w:rPr>
          <w:i/>
          <w:lang w:val="es-ES"/>
          <w:rPrChange w:id="129" w:author="Victor Emilio Troster" w:date="2022-05-05T15:45:00Z">
            <w:rPr>
              <w:lang w:val="es-ES"/>
            </w:rPr>
          </w:rPrChange>
        </w:rPr>
        <w:t>batches</w:t>
      </w:r>
      <w:proofErr w:type="spellEnd"/>
      <w:ins w:id="130" w:author="Victor Emilio Troster" w:date="2022-05-05T15:45:00Z">
        <w:r w:rsidR="005E25C9">
          <w:rPr>
            <w:lang w:val="es-ES"/>
          </w:rPr>
          <w:t>)</w:t>
        </w:r>
      </w:ins>
      <w:r w:rsidRPr="00CB6A2B">
        <w:rPr>
          <w:lang w:val="es-ES"/>
        </w:rPr>
        <w:t xml:space="preserve"> de 32 unidades</w:t>
      </w:r>
      <w:ins w:id="131" w:author="Victor Emilio Troster" w:date="2022-05-05T15:45:00Z">
        <w:r w:rsidR="005E25C9">
          <w:rPr>
            <w:lang w:val="es-ES"/>
          </w:rPr>
          <w:t>,</w:t>
        </w:r>
      </w:ins>
      <w:r w:rsidRPr="00CB6A2B">
        <w:rPr>
          <w:lang w:val="es-ES"/>
        </w:rPr>
        <w:t xml:space="preserve"> ya que es un valor relativamente pequeño que ayuda a converger de manera rápida a costa de introducir ruido en el proceso de entrenamiento. </w:t>
      </w:r>
      <w:r w:rsidRPr="007C4532">
        <w:rPr>
          <w:color w:val="FF0000"/>
          <w:lang w:val="es-ES"/>
        </w:rPr>
        <w:t xml:space="preserve">Incluir referencia bibliográfica https://machinelearningmastery.com/gentle-introduction-mini-batch-gradient-descent-configure-batch-size/ </w:t>
      </w:r>
    </w:p>
    <w:p w14:paraId="5F00F40E" w14:textId="77777777" w:rsidR="00CB6A2B" w:rsidRPr="007C4532" w:rsidRDefault="00CB6A2B" w:rsidP="00CB6A2B">
      <w:pPr>
        <w:pStyle w:val="Textoindependiente"/>
        <w:rPr>
          <w:color w:val="FF0000"/>
          <w:lang w:val="es-ES"/>
        </w:rPr>
      </w:pPr>
      <w:r w:rsidRPr="007C4532">
        <w:rPr>
          <w:color w:val="FF0000"/>
          <w:lang w:val="es-ES"/>
        </w:rPr>
        <w:t>https://machinelearningmastery.com/difference-between-a-batch-and-an-epoch/</w:t>
      </w:r>
    </w:p>
    <w:p w14:paraId="429FA8E8" w14:textId="035B3C17" w:rsidR="00CB6A2B" w:rsidRPr="00CB6A2B" w:rsidRDefault="00CB6A2B" w:rsidP="00CB6A2B">
      <w:pPr>
        <w:pStyle w:val="Textoindependiente"/>
        <w:rPr>
          <w:lang w:val="es-ES"/>
        </w:rPr>
      </w:pPr>
      <w:r w:rsidRPr="00CB6A2B">
        <w:rPr>
          <w:lang w:val="es-ES"/>
        </w:rPr>
        <w:t xml:space="preserve">El número de </w:t>
      </w:r>
      <w:proofErr w:type="spellStart"/>
      <w:r w:rsidRPr="005E25C9">
        <w:rPr>
          <w:i/>
          <w:lang w:val="es-ES"/>
          <w:rPrChange w:id="132" w:author="Victor Emilio Troster" w:date="2022-05-05T15:46:00Z">
            <w:rPr>
              <w:lang w:val="es-ES"/>
            </w:rPr>
          </w:rPrChange>
        </w:rPr>
        <w:t>epochs</w:t>
      </w:r>
      <w:proofErr w:type="spellEnd"/>
      <w:r w:rsidRPr="00CB6A2B">
        <w:rPr>
          <w:lang w:val="es-ES"/>
        </w:rPr>
        <w:t xml:space="preserve"> </w:t>
      </w:r>
      <w:ins w:id="133" w:author="Victor Emilio Troster" w:date="2022-05-05T15:46:00Z">
        <w:r w:rsidR="005E25C9">
          <w:rPr>
            <w:lang w:val="es-ES"/>
          </w:rPr>
          <w:t>–</w:t>
        </w:r>
      </w:ins>
      <w:r w:rsidRPr="00CB6A2B">
        <w:rPr>
          <w:lang w:val="es-ES"/>
        </w:rPr>
        <w:t xml:space="preserve">o en otras palabras el número de veces que el algoritmo de aprendizaje ha digerido todo el </w:t>
      </w:r>
      <w:del w:id="134" w:author="Victor Emilio Troster" w:date="2022-05-05T15:47:00Z">
        <w:r w:rsidRPr="00CB6A2B" w:rsidDel="005E25C9">
          <w:rPr>
            <w:lang w:val="es-ES"/>
          </w:rPr>
          <w:delText xml:space="preserve">dataset </w:delText>
        </w:r>
      </w:del>
      <w:ins w:id="135" w:author="Victor Emilio Troster" w:date="2022-05-05T15:47:00Z">
        <w:r w:rsidR="005E25C9">
          <w:rPr>
            <w:lang w:val="es-ES"/>
          </w:rPr>
          <w:t xml:space="preserve">conjunto de datos </w:t>
        </w:r>
      </w:ins>
      <w:r w:rsidRPr="00CB6A2B">
        <w:rPr>
          <w:lang w:val="es-ES"/>
        </w:rPr>
        <w:t>de entrenamiento</w:t>
      </w:r>
      <w:ins w:id="136" w:author="Victor Emilio Troster" w:date="2022-05-05T15:46:00Z">
        <w:r w:rsidR="005E25C9">
          <w:rPr>
            <w:lang w:val="es-ES"/>
          </w:rPr>
          <w:t>–</w:t>
        </w:r>
      </w:ins>
      <w:r w:rsidRPr="00CB6A2B">
        <w:rPr>
          <w:lang w:val="es-ES"/>
        </w:rPr>
        <w:t xml:space="preserve"> se ha situado en 1000</w:t>
      </w:r>
      <w:ins w:id="137" w:author="Victor Emilio Troster" w:date="2022-05-05T15:47:00Z">
        <w:r w:rsidR="005E25C9">
          <w:rPr>
            <w:lang w:val="es-ES"/>
          </w:rPr>
          <w:t>,</w:t>
        </w:r>
      </w:ins>
      <w:r w:rsidRPr="00CB6A2B">
        <w:rPr>
          <w:lang w:val="es-ES"/>
        </w:rPr>
        <w:t xml:space="preserve"> ya que es el valor en el cual se reduce al máximo el </w:t>
      </w:r>
      <w:r w:rsidR="00645E07">
        <w:rPr>
          <w:lang w:val="es-ES"/>
        </w:rPr>
        <w:t>gradiente descendiente</w:t>
      </w:r>
      <w:r w:rsidRPr="00CB6A2B">
        <w:rPr>
          <w:lang w:val="es-ES"/>
        </w:rPr>
        <w:t xml:space="preserve">. </w:t>
      </w:r>
      <w:r w:rsidR="00645E07">
        <w:rPr>
          <w:lang w:val="es-ES"/>
        </w:rPr>
        <w:t xml:space="preserve"> </w:t>
      </w:r>
      <w:r w:rsidR="00645E07" w:rsidRPr="00645E07">
        <w:rPr>
          <w:color w:val="FF0000"/>
          <w:lang w:val="es-ES"/>
        </w:rPr>
        <w:t>Falta el g</w:t>
      </w:r>
      <w:r w:rsidRPr="00645E07">
        <w:rPr>
          <w:color w:val="FF0000"/>
          <w:lang w:val="es-ES"/>
        </w:rPr>
        <w:t xml:space="preserve">ráfico con la reducción del error para los </w:t>
      </w:r>
      <w:proofErr w:type="spellStart"/>
      <w:r w:rsidRPr="00645E07">
        <w:rPr>
          <w:color w:val="FF0000"/>
          <w:lang w:val="es-ES"/>
        </w:rPr>
        <w:t>epochs</w:t>
      </w:r>
      <w:proofErr w:type="spellEnd"/>
      <w:r w:rsidRPr="00645E07">
        <w:rPr>
          <w:color w:val="FF0000"/>
          <w:lang w:val="es-ES"/>
        </w:rPr>
        <w:t>.</w:t>
      </w:r>
    </w:p>
    <w:p w14:paraId="021FB4BC" w14:textId="577DADF6" w:rsidR="00CB6A2B" w:rsidRPr="00CB6A2B" w:rsidRDefault="00CB6A2B" w:rsidP="00CB6A2B">
      <w:pPr>
        <w:pStyle w:val="Textoindependiente"/>
        <w:rPr>
          <w:lang w:val="es-ES"/>
        </w:rPr>
      </w:pPr>
      <w:r w:rsidRPr="00CB6A2B">
        <w:rPr>
          <w:lang w:val="es-ES"/>
        </w:rPr>
        <w:t>Una vez obtenida la predicción</w:t>
      </w:r>
      <w:ins w:id="138" w:author="Victor Emilio Troster" w:date="2022-05-05T15:47:00Z">
        <w:r w:rsidR="005E25C9">
          <w:rPr>
            <w:lang w:val="es-ES"/>
          </w:rPr>
          <w:t>,</w:t>
        </w:r>
      </w:ins>
      <w:r w:rsidRPr="00CB6A2B">
        <w:rPr>
          <w:lang w:val="es-ES"/>
        </w:rPr>
        <w:t xml:space="preserve"> se </w:t>
      </w:r>
      <w:del w:id="139" w:author="Victor Emilio Troster" w:date="2022-05-05T15:47:00Z">
        <w:r w:rsidRPr="00CB6A2B" w:rsidDel="005E25C9">
          <w:rPr>
            <w:lang w:val="es-ES"/>
          </w:rPr>
          <w:delText xml:space="preserve">estima </w:delText>
        </w:r>
      </w:del>
      <w:ins w:id="140" w:author="Victor Emilio Troster" w:date="2022-05-05T15:47:00Z">
        <w:r w:rsidR="005E25C9">
          <w:rPr>
            <w:lang w:val="es-ES"/>
          </w:rPr>
          <w:t>procede a la estimación d</w:t>
        </w:r>
      </w:ins>
      <w:r w:rsidRPr="00CB6A2B">
        <w:rPr>
          <w:lang w:val="es-ES"/>
        </w:rPr>
        <w:t>el error cuadrático medio generado por el modelo para poderlo comparar con otros modelos y constatar que la alteración de alguno de los parámetros ha conseguido hacer el modelo más preciso</w:t>
      </w:r>
    </w:p>
    <w:p w14:paraId="4C00DCB9" w14:textId="32F4C4A8" w:rsidR="00864275" w:rsidRDefault="00CB6A2B" w:rsidP="00864275">
      <w:pPr>
        <w:pStyle w:val="Textoindependiente"/>
        <w:rPr>
          <w:lang w:val="es-ES"/>
        </w:rPr>
      </w:pPr>
      <w:r w:rsidRPr="00CB6A2B">
        <w:rPr>
          <w:lang w:val="es-ES"/>
        </w:rPr>
        <w:t>Por último, se compara de manera gráfica la predicción con el precio real de apertura</w:t>
      </w:r>
      <w:ins w:id="141" w:author="Victor Emilio Troster" w:date="2022-05-05T15:47:00Z">
        <w:r w:rsidR="005E25C9">
          <w:rPr>
            <w:lang w:val="es-ES"/>
          </w:rPr>
          <w:t xml:space="preserve"> de bitcoin</w:t>
        </w:r>
      </w:ins>
      <w:r w:rsidRPr="00CB6A2B">
        <w:rPr>
          <w:lang w:val="es-ES"/>
        </w:rPr>
        <w:t xml:space="preserve"> para los 3 meses descritos anteriormente.</w:t>
      </w:r>
    </w:p>
    <w:p w14:paraId="01385DA9" w14:textId="77777777" w:rsidR="00864275" w:rsidRDefault="00864275" w:rsidP="00864275">
      <w:pPr>
        <w:pStyle w:val="Textoindependiente"/>
        <w:rPr>
          <w:lang w:val="es-ES"/>
        </w:rPr>
      </w:pPr>
    </w:p>
    <w:p w14:paraId="6C44BF2E" w14:textId="77777777" w:rsidR="00982C37" w:rsidRDefault="00982C37" w:rsidP="00982C37">
      <w:pPr>
        <w:keepNext/>
        <w:rPr>
          <w:ins w:id="142" w:author="Victor Emilio Troster" w:date="2022-05-05T15:48:00Z"/>
        </w:rPr>
      </w:pPr>
      <w:commentRangeStart w:id="143"/>
      <w:ins w:id="144" w:author="Victor Emilio Troster" w:date="2022-05-05T15:48:00Z">
        <w:r>
          <w:rPr>
            <w:noProof/>
            <w:lang w:val="es-ES" w:eastAsia="es-ES"/>
          </w:rPr>
          <w:drawing>
            <wp:inline distT="0" distB="0" distL="0" distR="0" wp14:anchorId="2737D523" wp14:editId="23F86C25">
              <wp:extent cx="2348865" cy="1623060"/>
              <wp:effectExtent l="0" t="0" r="0" b="0"/>
              <wp:docPr id="15" name="Imagen 15" descr="Gráfico, Gráfico de líneas, Histo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" descr="Gráfico, Gráfico de líneas, Histograma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48865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commentRangeEnd w:id="143"/>
      <w:ins w:id="145" w:author="Victor Emilio Troster" w:date="2022-05-05T15:50:00Z">
        <w:r w:rsidR="00D33131">
          <w:rPr>
            <w:rStyle w:val="Refdecomentario"/>
          </w:rPr>
          <w:commentReference w:id="143"/>
        </w:r>
      </w:ins>
    </w:p>
    <w:p w14:paraId="73ECF328" w14:textId="4E58CE5E" w:rsidR="00424118" w:rsidRPr="00D33131" w:rsidDel="00982C37" w:rsidRDefault="00982C37" w:rsidP="00982C37">
      <w:pPr>
        <w:pStyle w:val="Descripcin"/>
        <w:rPr>
          <w:del w:id="146" w:author="Victor Emilio Troster" w:date="2022-05-05T15:49:00Z"/>
          <w:i w:val="0"/>
          <w:color w:val="auto"/>
          <w:sz w:val="20"/>
          <w:szCs w:val="20"/>
          <w:lang w:val="es-ES"/>
          <w:rPrChange w:id="147" w:author="Victor Emilio Troster" w:date="2022-05-05T15:50:00Z">
            <w:rPr>
              <w:del w:id="148" w:author="Victor Emilio Troster" w:date="2022-05-05T15:49:00Z"/>
              <w:lang w:val="es-ES"/>
            </w:rPr>
          </w:rPrChange>
        </w:rPr>
        <w:pPrChange w:id="149" w:author="Victor Emilio Troster" w:date="2022-05-05T15:49:00Z">
          <w:pPr>
            <w:pStyle w:val="Textoindependiente"/>
            <w:ind w:firstLine="0"/>
          </w:pPr>
        </w:pPrChange>
      </w:pPr>
      <w:ins w:id="150" w:author="Victor Emilio Troster" w:date="2022-05-05T15:48:00Z">
        <w:r w:rsidRPr="00D33131">
          <w:rPr>
            <w:b/>
            <w:i w:val="0"/>
            <w:color w:val="auto"/>
            <w:sz w:val="20"/>
            <w:szCs w:val="20"/>
            <w:lang w:val="es-ES"/>
            <w:rPrChange w:id="151" w:author="Victor Emilio Troster" w:date="2022-05-05T15:50:00Z">
              <w:rPr/>
            </w:rPrChange>
          </w:rPr>
          <w:t xml:space="preserve">Figura </w:t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52" w:author="Victor Emilio Troster" w:date="2022-05-05T15:50:00Z">
              <w:rPr/>
            </w:rPrChange>
          </w:rPr>
          <w:fldChar w:fldCharType="begin"/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53" w:author="Victor Emilio Troster" w:date="2022-05-05T15:50:00Z">
              <w:rPr/>
            </w:rPrChange>
          </w:rPr>
          <w:instrText xml:space="preserve"> SEQ Figura \* ARABIC </w:instrText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54" w:author="Victor Emilio Troster" w:date="2022-05-05T15:50:00Z">
              <w:rPr/>
            </w:rPrChange>
          </w:rPr>
          <w:fldChar w:fldCharType="separate"/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55" w:author="Victor Emilio Troster" w:date="2022-05-05T15:50:00Z">
              <w:rPr>
                <w:noProof/>
              </w:rPr>
            </w:rPrChange>
          </w:rPr>
          <w:t>3</w:t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56" w:author="Victor Emilio Troster" w:date="2022-05-05T15:50:00Z">
              <w:rPr/>
            </w:rPrChange>
          </w:rPr>
          <w:fldChar w:fldCharType="end"/>
        </w:r>
        <w:r w:rsidRPr="00D33131">
          <w:rPr>
            <w:b/>
            <w:i w:val="0"/>
            <w:color w:val="auto"/>
            <w:sz w:val="20"/>
            <w:szCs w:val="20"/>
            <w:lang w:val="es-ES"/>
            <w:rPrChange w:id="157" w:author="Victor Emilio Troster" w:date="2022-05-05T15:50:00Z">
              <w:rPr/>
            </w:rPrChange>
          </w:rPr>
          <w:t>.</w:t>
        </w:r>
        <w:r w:rsidRPr="00D33131">
          <w:rPr>
            <w:i w:val="0"/>
            <w:color w:val="auto"/>
            <w:sz w:val="20"/>
            <w:szCs w:val="20"/>
            <w:lang w:val="es-ES"/>
            <w:rPrChange w:id="158" w:author="Victor Emilio Troster" w:date="2022-05-05T15:50:00Z">
              <w:rPr/>
            </w:rPrChange>
          </w:rPr>
          <w:t xml:space="preserve"> Predicción de la red neuronal</w:t>
        </w:r>
      </w:ins>
      <w:ins w:id="159" w:author="Victor Emilio Troster" w:date="2022-05-05T15:52:00Z">
        <w:r w:rsidR="007A0DB8">
          <w:rPr>
            <w:i w:val="0"/>
            <w:color w:val="auto"/>
            <w:sz w:val="20"/>
            <w:szCs w:val="20"/>
            <w:lang w:val="es-ES"/>
          </w:rPr>
          <w:t xml:space="preserve"> (</w:t>
        </w:r>
        <w:r w:rsidR="007A0DB8" w:rsidRPr="007A0DB8">
          <w:rPr>
            <w:b/>
            <w:i w:val="0"/>
            <w:color w:val="4472C4" w:themeColor="accent5"/>
            <w:sz w:val="24"/>
            <w:szCs w:val="24"/>
            <w:lang w:val="es-ES"/>
            <w:rPrChange w:id="160" w:author="Victor Emilio Troster" w:date="2022-05-05T15:53:00Z">
              <w:rPr>
                <w:b/>
                <w:i/>
                <w:color w:val="0070C0"/>
                <w:lang w:val="es-ES"/>
              </w:rPr>
            </w:rPrChange>
          </w:rPr>
          <w:t>–</w:t>
        </w:r>
      </w:ins>
      <w:ins w:id="161" w:author="Victor Emilio Troster" w:date="2022-05-05T15:53:00Z">
        <w:r w:rsidR="007A0DB8">
          <w:rPr>
            <w:i w:val="0"/>
            <w:color w:val="auto"/>
            <w:sz w:val="20"/>
            <w:szCs w:val="20"/>
            <w:lang w:val="es-ES"/>
          </w:rPr>
          <w:t>)</w:t>
        </w:r>
      </w:ins>
      <w:ins w:id="162" w:author="Victor Emilio Troster" w:date="2022-05-05T15:48:00Z">
        <w:r w:rsidRPr="00D33131">
          <w:rPr>
            <w:i w:val="0"/>
            <w:color w:val="auto"/>
            <w:sz w:val="20"/>
            <w:szCs w:val="20"/>
            <w:lang w:val="es-ES"/>
            <w:rPrChange w:id="163" w:author="Victor Emilio Troster" w:date="2022-05-05T15:50:00Z">
              <w:rPr/>
            </w:rPrChange>
          </w:rPr>
          <w:t xml:space="preserve"> sobre el precio </w:t>
        </w:r>
      </w:ins>
      <w:ins w:id="164" w:author="Victor Emilio Troster" w:date="2022-05-05T15:53:00Z">
        <w:r w:rsidR="007A0DB8">
          <w:rPr>
            <w:i w:val="0"/>
            <w:color w:val="auto"/>
            <w:sz w:val="20"/>
            <w:szCs w:val="20"/>
            <w:lang w:val="es-ES"/>
          </w:rPr>
          <w:t xml:space="preserve">diario </w:t>
        </w:r>
      </w:ins>
      <w:ins w:id="165" w:author="Victor Emilio Troster" w:date="2022-05-05T15:48:00Z">
        <w:r w:rsidRPr="00D33131">
          <w:rPr>
            <w:i w:val="0"/>
            <w:color w:val="auto"/>
            <w:sz w:val="20"/>
            <w:szCs w:val="20"/>
            <w:lang w:val="es-ES"/>
            <w:rPrChange w:id="166" w:author="Victor Emilio Troster" w:date="2022-05-05T15:50:00Z">
              <w:rPr/>
            </w:rPrChange>
          </w:rPr>
          <w:t>del bitcoin</w:t>
        </w:r>
      </w:ins>
      <w:del w:id="167" w:author="Victor Emilio Troster" w:date="2022-05-05T15:48:00Z">
        <w:r w:rsidR="00424118" w:rsidRPr="00D33131" w:rsidDel="00982C37">
          <w:rPr>
            <w:lang w:val="es-ES" w:eastAsia="es-ES"/>
            <w:rPrChange w:id="168" w:author="Victor Emilio Troster" w:date="2022-05-05T15:50:00Z">
              <w:rPr>
                <w:noProof/>
                <w:lang w:val="es-ES" w:eastAsia="es-ES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2152D60B" wp14:editId="2DF6B32E">
                  <wp:simplePos x="0" y="0"/>
                  <wp:positionH relativeFrom="column">
                    <wp:align>center</wp:align>
                  </wp:positionH>
                  <wp:positionV relativeFrom="paragraph">
                    <wp:posOffset>182880</wp:posOffset>
                  </wp:positionV>
                  <wp:extent cx="2360930" cy="1404620"/>
                  <wp:effectExtent l="0" t="0" r="8255" b="0"/>
                  <wp:wrapSquare wrapText="bothSides"/>
                  <wp:docPr id="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CD13D" w14:textId="5498B132" w:rsidR="00424118" w:rsidRDefault="00424118">
                              <w:del w:id="169" w:author="Victor Emilio Troster" w:date="2022-05-05T15:48:00Z">
                                <w:r w:rsidDel="00982C37"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7CCE59CC" wp14:editId="398BAA00">
                                      <wp:extent cx="2348865" cy="1623060"/>
                                      <wp:effectExtent l="0" t="0" r="0" b="0"/>
                                      <wp:docPr id="10" name="Imagen 10" descr="Gráfico, Gráfico de líneas, Histogram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Gráfico, Gráfico de líneas, Histograma&#10;&#10;Descripción generada automáticament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48865" cy="16230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152D60B" id="_x0000_s1028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vHJwIAACoEAAAOAAAAZHJzL2Uyb0RvYy54bWysU9uO2yAQfa/Uf0C8N3aySbqx4qy22aaq&#10;tL1I234ABhyjAkOBxE6/fgecTa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" stroked="f">
                  <v:textbox style="mso-fit-shape-to-text:t">
                    <w:txbxContent>
                      <w:p w14:paraId="7D7CD13D" w14:textId="5498B132" w:rsidR="00424118" w:rsidRDefault="00424118">
                        <w:del w:id="170" w:author="Victor Emilio Troster" w:date="2022-05-05T15:48:00Z">
                          <w:r w:rsidDel="00982C37"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 wp14:anchorId="7CCE59CC" wp14:editId="398BAA00">
                                <wp:extent cx="2348865" cy="1623060"/>
                                <wp:effectExtent l="0" t="0" r="0" b="0"/>
                                <wp:docPr id="10" name="Imagen 10" descr="Gráfico, Gráfico de líneas, Histograma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Gráfico, Gráfico de líneas, Histograma&#10;&#10;Descripción generada automá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48865" cy="1623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del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ins w:id="171" w:author="Victor Emilio Troster" w:date="2022-05-05T15:53:00Z">
        <w:r w:rsidR="007A0DB8">
          <w:rPr>
            <w:i w:val="0"/>
            <w:color w:val="auto"/>
            <w:sz w:val="20"/>
            <w:szCs w:val="20"/>
            <w:lang w:val="es-ES"/>
          </w:rPr>
          <w:t xml:space="preserve"> </w:t>
        </w:r>
        <w:r w:rsidR="007A0DB8">
          <w:rPr>
            <w:i w:val="0"/>
            <w:color w:val="auto"/>
            <w:sz w:val="20"/>
            <w:szCs w:val="20"/>
            <w:lang w:val="es-ES"/>
          </w:rPr>
          <w:t>(</w:t>
        </w:r>
        <w:r w:rsidR="007A0DB8" w:rsidRPr="007A0DB8">
          <w:rPr>
            <w:b/>
            <w:i w:val="0"/>
            <w:color w:val="FF0000"/>
            <w:sz w:val="24"/>
            <w:szCs w:val="24"/>
            <w:lang w:val="es-ES"/>
            <w:rPrChange w:id="172" w:author="Victor Emilio Troster" w:date="2022-05-05T15:53:00Z">
              <w:rPr>
                <w:b/>
                <w:i/>
                <w:color w:val="4472C4" w:themeColor="accent5"/>
                <w:sz w:val="24"/>
                <w:szCs w:val="24"/>
                <w:lang w:val="es-ES"/>
              </w:rPr>
            </w:rPrChange>
          </w:rPr>
          <w:t>–</w:t>
        </w:r>
        <w:r w:rsidR="007A0DB8">
          <w:rPr>
            <w:i w:val="0"/>
            <w:color w:val="auto"/>
            <w:sz w:val="20"/>
            <w:szCs w:val="20"/>
            <w:lang w:val="es-ES"/>
          </w:rPr>
          <w:t>)</w:t>
        </w:r>
      </w:ins>
    </w:p>
    <w:p w14:paraId="51BF58B3" w14:textId="615FC8F0" w:rsidR="00FB54C6" w:rsidRPr="000D6146" w:rsidRDefault="00FB54C6" w:rsidP="00982C37">
      <w:pPr>
        <w:pStyle w:val="Descripcin"/>
        <w:pPrChange w:id="173" w:author="Victor Emilio Troster" w:date="2022-05-05T15:49:00Z">
          <w:pPr>
            <w:pStyle w:val="figurecaption"/>
          </w:pPr>
        </w:pPrChange>
      </w:pPr>
      <w:del w:id="174" w:author="Victor Emilio Troster" w:date="2022-05-05T15:49:00Z">
        <w:r w:rsidDel="00982C37">
          <w:delText>Predicción de la red neuronal sobre el precio del bitcoin.</w:delText>
        </w:r>
      </w:del>
    </w:p>
    <w:p w14:paraId="48F09CE2" w14:textId="77643EF2" w:rsidR="00FB54C6" w:rsidRPr="00864275" w:rsidRDefault="00864275" w:rsidP="00424118">
      <w:pPr>
        <w:pStyle w:val="Textoindependiente"/>
        <w:rPr>
          <w:color w:val="FF0000"/>
          <w:lang w:val="es-ES"/>
        </w:rPr>
      </w:pPr>
      <w:r w:rsidRPr="00864275">
        <w:rPr>
          <w:color w:val="FF0000"/>
          <w:lang w:val="es-ES"/>
        </w:rPr>
        <w:t>Aquí podría comenzar a explicar los distintos modelos que he ido tratando.</w:t>
      </w:r>
    </w:p>
    <w:p w14:paraId="5BCFB895" w14:textId="224F4C2E" w:rsidR="00864275" w:rsidRPr="00864275" w:rsidRDefault="00864275" w:rsidP="00424118">
      <w:pPr>
        <w:pStyle w:val="Textoindependiente"/>
        <w:rPr>
          <w:color w:val="FF0000"/>
          <w:lang w:val="es-ES"/>
        </w:rPr>
      </w:pPr>
      <w:proofErr w:type="spellStart"/>
      <w:r w:rsidRPr="00864275">
        <w:rPr>
          <w:color w:val="FF0000"/>
          <w:lang w:val="es-ES"/>
        </w:rPr>
        <w:t>Ej</w:t>
      </w:r>
      <w:proofErr w:type="spellEnd"/>
      <w:r w:rsidRPr="00864275">
        <w:rPr>
          <w:color w:val="FF0000"/>
          <w:lang w:val="es-ES"/>
        </w:rPr>
        <w:t>: Solo teniendo en cuenta el precio de apertura, de cierre añadiendo un índice…</w:t>
      </w:r>
    </w:p>
    <w:p w14:paraId="10E67A09" w14:textId="77777777" w:rsidR="00864275" w:rsidRPr="00CB6A2B" w:rsidRDefault="00864275" w:rsidP="00424118">
      <w:pPr>
        <w:pStyle w:val="Textoindependiente"/>
        <w:rPr>
          <w:lang w:val="es-ES"/>
        </w:rPr>
      </w:pPr>
    </w:p>
    <w:tbl>
      <w:tblPr>
        <w:tblW w:w="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 w14:paraId="5B744AC0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3E915C99" w14:textId="77777777"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14:paraId="699A31C5" w14:textId="77777777" w:rsidR="009303D9" w:rsidRDefault="009303D9">
            <w:pPr>
              <w:pStyle w:val="tablecolhead"/>
            </w:pPr>
            <w:r>
              <w:t>Table Column Head</w:t>
            </w:r>
          </w:p>
        </w:tc>
      </w:tr>
      <w:tr w:rsidR="009303D9" w14:paraId="78FD4A64" w14:textId="77777777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17648F14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07D1B841" w14:textId="77777777" w:rsidR="009303D9" w:rsidRDefault="009303D9">
            <w:pPr>
              <w:pStyle w:val="tablecolsubhead"/>
            </w:pPr>
            <w:r>
              <w:t>Table column subhead</w:t>
            </w:r>
          </w:p>
        </w:tc>
        <w:tc>
          <w:tcPr>
            <w:tcW w:w="900" w:type="dxa"/>
            <w:vAlign w:val="center"/>
          </w:tcPr>
          <w:p w14:paraId="13963BC1" w14:textId="77777777"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vAlign w:val="center"/>
          </w:tcPr>
          <w:p w14:paraId="057F200D" w14:textId="77777777"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 w14:paraId="6604A962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281BDCF5" w14:textId="77777777"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vAlign w:val="center"/>
          </w:tcPr>
          <w:p w14:paraId="4FF87BF1" w14:textId="77777777" w:rsidR="009303D9" w:rsidRDefault="009303D9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14:paraId="0AB7BDB2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5F513C8" w14:textId="77777777" w:rsidR="009303D9" w:rsidRDefault="009303D9">
            <w:pPr>
              <w:rPr>
                <w:sz w:val="16"/>
                <w:szCs w:val="16"/>
              </w:rPr>
            </w:pPr>
          </w:p>
        </w:tc>
      </w:tr>
    </w:tbl>
    <w:p w14:paraId="5BE30A9D" w14:textId="77777777" w:rsidR="009303D9" w:rsidRPr="005B520E" w:rsidRDefault="009303D9" w:rsidP="005E2800">
      <w:pPr>
        <w:pStyle w:val="tablefootnote"/>
      </w:pPr>
      <w:r>
        <w:t>Sample</w:t>
      </w:r>
      <w:bookmarkStart w:id="175" w:name="_GoBack"/>
      <w:bookmarkEnd w:id="175"/>
      <w:r>
        <w:t xml:space="preserve"> </w:t>
      </w:r>
      <w:r w:rsidRPr="005E2800">
        <w:t>of</w:t>
      </w:r>
      <w:r>
        <w:t xml:space="preserve"> a </w:t>
      </w:r>
      <w:r w:rsidRPr="005B520E">
        <w:t>Table</w:t>
      </w:r>
      <w:r>
        <w:t xml:space="preserve"> </w:t>
      </w:r>
      <w:r w:rsidRPr="003A19E2">
        <w:t>footnote</w:t>
      </w:r>
      <w:r>
        <w:t xml:space="preserve">. </w:t>
      </w:r>
      <w:r w:rsidRPr="005B520E">
        <w:t>(</w:t>
      </w:r>
      <w:r w:rsidRPr="005B0344">
        <w:rPr>
          <w:i/>
        </w:rPr>
        <w:t>Table footnote</w:t>
      </w:r>
      <w:r w:rsidRPr="005B520E">
        <w:t>)</w:t>
      </w:r>
    </w:p>
    <w:p w14:paraId="301B0619" w14:textId="3E57B3FB" w:rsidR="005B0344" w:rsidRPr="000D6146" w:rsidDel="00982C37" w:rsidRDefault="005B0344" w:rsidP="003A19E2">
      <w:pPr>
        <w:pStyle w:val="figurecaption"/>
        <w:rPr>
          <w:del w:id="176" w:author="Victor Emilio Troster" w:date="2022-05-05T15:49:00Z"/>
        </w:rPr>
      </w:pPr>
      <w:del w:id="177" w:author="Victor Emilio Troster" w:date="2022-05-05T15:49:00Z">
        <w:r w:rsidDel="00982C37">
          <w:delText xml:space="preserve">Example of a figure </w:delText>
        </w:r>
        <w:r w:rsidRPr="005B520E" w:rsidDel="00982C37">
          <w:delText>caption</w:delText>
        </w:r>
        <w:r w:rsidDel="00982C37">
          <w:delText xml:space="preserve">. </w:delText>
        </w:r>
        <w:r w:rsidRPr="00575BCA" w:rsidDel="00982C37">
          <w:rPr>
            <w:iCs/>
          </w:rPr>
          <w:delText>(</w:delText>
        </w:r>
        <w:r w:rsidRPr="005B0344" w:rsidDel="00982C37">
          <w:rPr>
            <w:i/>
            <w:iCs/>
          </w:rPr>
          <w:delText>figure caption</w:delText>
        </w:r>
        <w:r w:rsidRPr="00575BCA" w:rsidDel="00982C37">
          <w:rPr>
            <w:iCs/>
          </w:rPr>
          <w:delText>)</w:delText>
        </w:r>
      </w:del>
    </w:p>
    <w:p w14:paraId="2DE8565F" w14:textId="65D9BA8A" w:rsidR="000D6146" w:rsidRDefault="000D6146" w:rsidP="00D778AB">
      <w:pPr>
        <w:pStyle w:val="JENUITtulo1"/>
        <w:numPr>
          <w:ilvl w:val="0"/>
          <w:numId w:val="4"/>
        </w:numPr>
        <w:tabs>
          <w:tab w:val="clear" w:pos="576"/>
        </w:tabs>
        <w:ind w:left="360" w:hanging="360"/>
        <w:pPrChange w:id="178" w:author="Victor Emilio Troster" w:date="2022-05-05T15:31:00Z">
          <w:pPr>
            <w:pStyle w:val="Ttulo1"/>
          </w:pPr>
        </w:pPrChange>
      </w:pPr>
      <w:r>
        <w:t>Conclusiones</w:t>
      </w:r>
    </w:p>
    <w:p w14:paraId="6CD63492" w14:textId="257584E0" w:rsidR="000D6146" w:rsidRPr="00FB54C6" w:rsidRDefault="000D6146" w:rsidP="000D6146">
      <w:pPr>
        <w:pStyle w:val="Textoindependiente"/>
        <w:rPr>
          <w:color w:val="FF0000"/>
          <w:lang w:val="es-ES"/>
        </w:rPr>
      </w:pPr>
      <w:r w:rsidRPr="00FB54C6">
        <w:rPr>
          <w:color w:val="FF0000"/>
          <w:lang w:val="es-ES"/>
        </w:rPr>
        <w:t>Falta rellenar esta sección</w:t>
      </w:r>
    </w:p>
    <w:sdt>
      <w:sdtPr>
        <w:rPr>
          <w:smallCaps w:val="0"/>
          <w:noProof w:val="0"/>
          <w:lang w:val="es-ES"/>
        </w:rPr>
        <w:id w:val="-9670385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292C4CE" w14:textId="39817A46" w:rsidR="000C77FA" w:rsidRPr="00D778AB" w:rsidRDefault="000D6146" w:rsidP="000D6146">
          <w:pPr>
            <w:pStyle w:val="Ttulo5"/>
            <w:rPr>
              <w:rFonts w:eastAsia="Times New Roman"/>
              <w:b/>
              <w:smallCaps w:val="0"/>
              <w:noProof w:val="0"/>
              <w:kern w:val="1"/>
              <w:sz w:val="28"/>
              <w:lang w:val="es-ES" w:eastAsia="ar-SA"/>
              <w:rPrChange w:id="179" w:author="Victor Emilio Troster" w:date="2022-05-05T15:31:00Z">
                <w:rPr/>
              </w:rPrChange>
            </w:rPr>
          </w:pPr>
          <w:r w:rsidRPr="00D778AB">
            <w:rPr>
              <w:rFonts w:eastAsia="Times New Roman"/>
              <w:b/>
              <w:smallCaps w:val="0"/>
              <w:noProof w:val="0"/>
              <w:kern w:val="1"/>
              <w:sz w:val="28"/>
              <w:lang w:val="es-ES" w:eastAsia="ar-SA"/>
              <w:rPrChange w:id="180" w:author="Victor Emilio Troster" w:date="2022-05-05T15:31:00Z">
                <w:rPr/>
              </w:rPrChange>
            </w:rPr>
            <w:t>Referencias</w:t>
          </w:r>
        </w:p>
        <w:sdt>
          <w:sdtPr>
            <w:id w:val="111145805"/>
            <w:bibliography/>
          </w:sdtPr>
          <w:sdtEndPr/>
          <w:sdtContent>
            <w:p w14:paraId="0995C34A" w14:textId="77777777" w:rsidR="000C77FA" w:rsidRDefault="000C77F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62"/>
                <w:gridCol w:w="4604"/>
              </w:tblGrid>
              <w:tr w:rsidR="000C77FA" w14:paraId="6E96BA14" w14:textId="77777777">
                <w:trPr>
                  <w:divId w:val="6115907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1D4072" w14:textId="49241DBD" w:rsidR="000C77FA" w:rsidRPr="000C77FA" w:rsidRDefault="000C77FA">
                    <w:pPr>
                      <w:pStyle w:val="Bibliografa"/>
                      <w:rPr>
                        <w:noProof/>
                        <w:sz w:val="16"/>
                        <w:szCs w:val="16"/>
                      </w:rPr>
                    </w:pPr>
                    <w:r w:rsidRPr="000C77FA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" w:type="dxa"/>
                    <w:hideMark/>
                  </w:tcPr>
                  <w:p w14:paraId="543E2177" w14:textId="373CADB1" w:rsidR="000C77FA" w:rsidRPr="000C77FA" w:rsidRDefault="000C77FA">
                    <w:pPr>
                      <w:pStyle w:val="Bibliografa"/>
                      <w:rPr>
                        <w:noProof/>
                        <w:sz w:val="16"/>
                        <w:szCs w:val="16"/>
                      </w:rPr>
                    </w:pPr>
                    <w:r w:rsidRPr="000C77FA">
                      <w:rPr>
                        <w:noProof/>
                        <w:sz w:val="16"/>
                        <w:szCs w:val="16"/>
                      </w:rPr>
                      <w:t>F. Fernández, «CriptoNoticias» 18 Noviembre 2021. [En línea]. Available: https://www.criptonoticias.com/finanzas/aumenta-correlacion-bitcoin-acciones-sp-500/. [Último acceso: 30 Abril 2022].</w:t>
                    </w:r>
                  </w:p>
                </w:tc>
              </w:tr>
            </w:tbl>
            <w:p w14:paraId="276D8807" w14:textId="77777777" w:rsidR="000C77FA" w:rsidRDefault="000C77FA">
              <w:pPr>
                <w:divId w:val="611590712"/>
                <w:rPr>
                  <w:rFonts w:eastAsia="Times New Roman"/>
                  <w:noProof/>
                </w:rPr>
              </w:pPr>
            </w:p>
            <w:p w14:paraId="7394C9AE" w14:textId="107BAA42" w:rsidR="000C77FA" w:rsidRDefault="000C77F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712B31" w14:textId="77777777" w:rsidR="000C77FA" w:rsidRDefault="000C77FA" w:rsidP="000C77FA">
      <w:pPr>
        <w:pStyle w:val="references"/>
        <w:numPr>
          <w:ilvl w:val="0"/>
          <w:numId w:val="0"/>
        </w:numPr>
        <w:ind w:left="354"/>
      </w:pPr>
    </w:p>
    <w:p w14:paraId="7FC1D912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4AB173CF" w14:textId="58AFA25F" w:rsidR="00836367" w:rsidRPr="00F96569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14B4B82D" w14:textId="26F8FAA3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1" w:author="Victor Emilio Troster" w:date="2022-05-05T15:38:00Z" w:initials="VET">
    <w:p w14:paraId="21570C36" w14:textId="77777777" w:rsidR="000C3CCC" w:rsidRDefault="000C3CCC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0C3CCC">
        <w:rPr>
          <w:lang w:val="es-ES"/>
        </w:rPr>
        <w:t xml:space="preserve">No se puntúan </w:t>
      </w:r>
      <w:r>
        <w:rPr>
          <w:lang w:val="es-ES"/>
        </w:rPr>
        <w:t>títulos de figuras, tablas o secciones. De hecho, lee el siguiente documento sobre consejos para escribir un TFM:</w:t>
      </w:r>
    </w:p>
    <w:p w14:paraId="52D0B57C" w14:textId="5BE5E35B" w:rsidR="000C3CCC" w:rsidRDefault="000C3CCC">
      <w:pPr>
        <w:pStyle w:val="Textocomentario"/>
        <w:rPr>
          <w:lang w:val="es-ES"/>
        </w:rPr>
      </w:pPr>
      <w:hyperlink r:id="rId1" w:history="1">
        <w:r w:rsidRPr="002D3734">
          <w:rPr>
            <w:rStyle w:val="Hipervnculo"/>
            <w:lang w:val="es-ES"/>
          </w:rPr>
          <w:t>https://www.uvrcorrectoresdetextos.com/post/20-consejos-b%C3%A1sicos-de-estilo-para-tesis</w:t>
        </w:r>
      </w:hyperlink>
    </w:p>
    <w:p w14:paraId="2E5567AC" w14:textId="6FCAD16A" w:rsidR="000C3CCC" w:rsidRPr="000C3CCC" w:rsidRDefault="000C3CCC">
      <w:pPr>
        <w:pStyle w:val="Textocomentario"/>
        <w:rPr>
          <w:lang w:val="es-ES"/>
        </w:rPr>
      </w:pPr>
    </w:p>
  </w:comment>
  <w:comment w:id="52" w:author="Victor Emilio Troster" w:date="2022-05-05T15:49:00Z" w:initials="VET">
    <w:p w14:paraId="1869BAFB" w14:textId="779D2D1F" w:rsidR="00416655" w:rsidRPr="00416655" w:rsidRDefault="00416655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416655">
        <w:rPr>
          <w:lang w:val="es-ES"/>
        </w:rPr>
        <w:t>La Figura 1 está ilegible. Reemplázala por otra figura con una mejor definición.</w:t>
      </w:r>
    </w:p>
  </w:comment>
  <w:comment w:id="143" w:author="Victor Emilio Troster" w:date="2022-05-05T15:50:00Z" w:initials="VET">
    <w:p w14:paraId="240A27C8" w14:textId="7DD015FA" w:rsidR="00D33131" w:rsidRPr="007A0DB8" w:rsidRDefault="00D33131" w:rsidP="00D33131">
      <w:pPr>
        <w:pStyle w:val="Textocomentario"/>
        <w:numPr>
          <w:ilvl w:val="0"/>
          <w:numId w:val="26"/>
        </w:numPr>
        <w:rPr>
          <w:lang w:val="es-ES"/>
        </w:rPr>
      </w:pPr>
      <w:r>
        <w:rPr>
          <w:rStyle w:val="Refdecomentario"/>
        </w:rPr>
        <w:annotationRef/>
      </w:r>
      <w:r w:rsidRPr="007A0DB8">
        <w:rPr>
          <w:lang w:val="es-ES"/>
        </w:rPr>
        <w:t xml:space="preserve">Cambia las leyendas </w:t>
      </w:r>
      <w:r w:rsidR="007A0DB8" w:rsidRPr="007A0DB8">
        <w:rPr>
          <w:lang w:val="es-ES"/>
        </w:rPr>
        <w:t xml:space="preserve">de los ejes </w:t>
      </w:r>
      <w:r w:rsidRPr="007A0DB8">
        <w:rPr>
          <w:lang w:val="es-ES"/>
        </w:rPr>
        <w:t xml:space="preserve">de esta figura al castellano. </w:t>
      </w:r>
    </w:p>
    <w:p w14:paraId="3DA830F6" w14:textId="77777777" w:rsidR="007A0DB8" w:rsidRPr="007A0DB8" w:rsidRDefault="007A0DB8" w:rsidP="00D33131">
      <w:pPr>
        <w:pStyle w:val="Textocomentario"/>
        <w:numPr>
          <w:ilvl w:val="0"/>
          <w:numId w:val="26"/>
        </w:numPr>
        <w:rPr>
          <w:lang w:val="es-ES"/>
        </w:rPr>
      </w:pPr>
      <w:r w:rsidRPr="007A0DB8">
        <w:rPr>
          <w:lang w:val="es-ES"/>
        </w:rPr>
        <w:t>Borra la cajita con las leyendas de las dos líneas. Es mejor si las pones en el título de la Figura 3, tal y como lo hice.</w:t>
      </w:r>
    </w:p>
    <w:p w14:paraId="5F6064B2" w14:textId="63E0AEF2" w:rsidR="00D33131" w:rsidRDefault="007A0DB8" w:rsidP="00D33131">
      <w:pPr>
        <w:pStyle w:val="Textocomentario"/>
        <w:numPr>
          <w:ilvl w:val="0"/>
          <w:numId w:val="26"/>
        </w:numPr>
      </w:pPr>
      <w:r w:rsidRPr="007A0DB8">
        <w:rPr>
          <w:lang w:val="es-ES"/>
        </w:rPr>
        <w:t>Borra el título de la figura. Ya lo tienes descrito en el título de la Figura 3.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5567AC" w15:done="0"/>
  <w15:commentEx w15:paraId="1869BAFB" w15:done="0"/>
  <w15:commentEx w15:paraId="5F6064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5567AC" w16cid:durableId="261E6DDF"/>
  <w16cid:commentId w16cid:paraId="1869BAFB" w16cid:durableId="261E708D"/>
  <w16cid:commentId w16cid:paraId="5F6064B2" w16cid:durableId="261E70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AE928" w14:textId="77777777" w:rsidR="004F292B" w:rsidRDefault="004F292B" w:rsidP="001A3B3D">
      <w:r>
        <w:separator/>
      </w:r>
    </w:p>
  </w:endnote>
  <w:endnote w:type="continuationSeparator" w:id="0">
    <w:p w14:paraId="32FD9A88" w14:textId="77777777" w:rsidR="004F292B" w:rsidRDefault="004F292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8" w:author="Victor Emilio Troster" w:date="2022-05-05T15:54:00Z"/>
  <w:sdt>
    <w:sdtPr>
      <w:id w:val="-1916313426"/>
      <w:docPartObj>
        <w:docPartGallery w:val="Page Numbers (Bottom of Page)"/>
        <w:docPartUnique/>
      </w:docPartObj>
    </w:sdtPr>
    <w:sdtContent>
      <w:customXmlInsRangeEnd w:id="8"/>
      <w:p w14:paraId="6093B620" w14:textId="3D06BF41" w:rsidR="00D2703B" w:rsidRDefault="00D2703B">
        <w:pPr>
          <w:pStyle w:val="Piedepgina"/>
          <w:rPr>
            <w:ins w:id="9" w:author="Victor Emilio Troster" w:date="2022-05-05T15:54:00Z"/>
          </w:rPr>
        </w:pPr>
        <w:ins w:id="10" w:author="Victor Emilio Troster" w:date="2022-05-05T15:54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2</w:t>
          </w:r>
          <w:r>
            <w:fldChar w:fldCharType="end"/>
          </w:r>
        </w:ins>
      </w:p>
      <w:customXmlInsRangeStart w:id="11" w:author="Victor Emilio Troster" w:date="2022-05-05T15:54:00Z"/>
    </w:sdtContent>
  </w:sdt>
  <w:customXmlInsRangeEnd w:id="11"/>
  <w:p w14:paraId="40A5E59E" w14:textId="77777777" w:rsidR="00D2703B" w:rsidRDefault="00D270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2" w:author="Victor Emilio Troster" w:date="2022-05-05T15:54:00Z"/>
  <w:sdt>
    <w:sdtPr>
      <w:id w:val="-1314718644"/>
      <w:docPartObj>
        <w:docPartGallery w:val="Page Numbers (Bottom of Page)"/>
        <w:docPartUnique/>
      </w:docPartObj>
    </w:sdtPr>
    <w:sdtContent>
      <w:customXmlInsRangeEnd w:id="12"/>
      <w:p w14:paraId="7D76452B" w14:textId="1E7710F1" w:rsidR="00D2703B" w:rsidRDefault="00D2703B">
        <w:pPr>
          <w:pStyle w:val="Piedepgina"/>
          <w:rPr>
            <w:ins w:id="13" w:author="Victor Emilio Troster" w:date="2022-05-05T15:54:00Z"/>
          </w:rPr>
        </w:pPr>
        <w:ins w:id="14" w:author="Victor Emilio Troster" w:date="2022-05-05T15:54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2</w:t>
          </w:r>
          <w:r>
            <w:fldChar w:fldCharType="end"/>
          </w:r>
        </w:ins>
      </w:p>
      <w:customXmlInsRangeStart w:id="15" w:author="Victor Emilio Troster" w:date="2022-05-05T15:54:00Z"/>
    </w:sdtContent>
  </w:sdt>
  <w:customXmlInsRangeEnd w:id="15"/>
  <w:p w14:paraId="6C4D355F" w14:textId="7C2047FA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CD21B" w14:textId="77777777" w:rsidR="004F292B" w:rsidRDefault="004F292B" w:rsidP="001A3B3D">
      <w:r>
        <w:separator/>
      </w:r>
    </w:p>
  </w:footnote>
  <w:footnote w:type="continuationSeparator" w:id="0">
    <w:p w14:paraId="13DCCE3C" w14:textId="77777777" w:rsidR="004F292B" w:rsidRDefault="004F292B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3BC3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460F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FF45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5AA37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E88F8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A06B4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49A7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61D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4A5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A28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83D64532"/>
    <w:lvl w:ilvl="0">
      <w:start w:val="1"/>
      <w:numFmt w:val="decimal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5B16B38"/>
    <w:multiLevelType w:val="hybridMultilevel"/>
    <w:tmpl w:val="5EE62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tor Emilio Troster">
    <w15:presenceInfo w15:providerId="None" w15:userId="Victor Emilio Tr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trackRevision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C1ED6"/>
    <w:rsid w:val="000C3CCC"/>
    <w:rsid w:val="000C5954"/>
    <w:rsid w:val="000C77FA"/>
    <w:rsid w:val="000D6146"/>
    <w:rsid w:val="000F721C"/>
    <w:rsid w:val="0011589F"/>
    <w:rsid w:val="001A2EFD"/>
    <w:rsid w:val="001A3B3D"/>
    <w:rsid w:val="001B67DC"/>
    <w:rsid w:val="001D5067"/>
    <w:rsid w:val="00216965"/>
    <w:rsid w:val="002254A9"/>
    <w:rsid w:val="00233D97"/>
    <w:rsid w:val="002347A2"/>
    <w:rsid w:val="002850E3"/>
    <w:rsid w:val="00332E7B"/>
    <w:rsid w:val="0035407E"/>
    <w:rsid w:val="00354FCF"/>
    <w:rsid w:val="003A19E2"/>
    <w:rsid w:val="003B2B40"/>
    <w:rsid w:val="003B4E04"/>
    <w:rsid w:val="003F5A08"/>
    <w:rsid w:val="00416655"/>
    <w:rsid w:val="00420716"/>
    <w:rsid w:val="00424118"/>
    <w:rsid w:val="004325FB"/>
    <w:rsid w:val="004432BA"/>
    <w:rsid w:val="0044407E"/>
    <w:rsid w:val="00447BB9"/>
    <w:rsid w:val="0046031D"/>
    <w:rsid w:val="00473AC9"/>
    <w:rsid w:val="004D72B5"/>
    <w:rsid w:val="004F292B"/>
    <w:rsid w:val="00521CE3"/>
    <w:rsid w:val="00551B7F"/>
    <w:rsid w:val="0056610F"/>
    <w:rsid w:val="00575BCA"/>
    <w:rsid w:val="005B0344"/>
    <w:rsid w:val="005B520E"/>
    <w:rsid w:val="005E25C9"/>
    <w:rsid w:val="005E2800"/>
    <w:rsid w:val="00605825"/>
    <w:rsid w:val="00645D22"/>
    <w:rsid w:val="00645E07"/>
    <w:rsid w:val="00651A08"/>
    <w:rsid w:val="00654204"/>
    <w:rsid w:val="00670434"/>
    <w:rsid w:val="006872CE"/>
    <w:rsid w:val="006B6B66"/>
    <w:rsid w:val="006F6D3D"/>
    <w:rsid w:val="00715BEA"/>
    <w:rsid w:val="00740EEA"/>
    <w:rsid w:val="00794804"/>
    <w:rsid w:val="007A0DB8"/>
    <w:rsid w:val="007B33F1"/>
    <w:rsid w:val="007B6DDA"/>
    <w:rsid w:val="007C0308"/>
    <w:rsid w:val="007C2FF2"/>
    <w:rsid w:val="007C4532"/>
    <w:rsid w:val="007D19F2"/>
    <w:rsid w:val="007D6232"/>
    <w:rsid w:val="007F1F99"/>
    <w:rsid w:val="007F768F"/>
    <w:rsid w:val="0080791D"/>
    <w:rsid w:val="00836367"/>
    <w:rsid w:val="00864275"/>
    <w:rsid w:val="00873603"/>
    <w:rsid w:val="008A2C7D"/>
    <w:rsid w:val="008B6524"/>
    <w:rsid w:val="008C4B23"/>
    <w:rsid w:val="008F6E2C"/>
    <w:rsid w:val="009303D9"/>
    <w:rsid w:val="00930E03"/>
    <w:rsid w:val="00933C64"/>
    <w:rsid w:val="00972203"/>
    <w:rsid w:val="00982C37"/>
    <w:rsid w:val="009C65EB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B6A2B"/>
    <w:rsid w:val="00CC393F"/>
    <w:rsid w:val="00CF3341"/>
    <w:rsid w:val="00D2176E"/>
    <w:rsid w:val="00D2703B"/>
    <w:rsid w:val="00D33131"/>
    <w:rsid w:val="00D632BE"/>
    <w:rsid w:val="00D678E9"/>
    <w:rsid w:val="00D72D06"/>
    <w:rsid w:val="00D7522C"/>
    <w:rsid w:val="00D7536F"/>
    <w:rsid w:val="00D76668"/>
    <w:rsid w:val="00D778AB"/>
    <w:rsid w:val="00D949CF"/>
    <w:rsid w:val="00DF6BC7"/>
    <w:rsid w:val="00E07383"/>
    <w:rsid w:val="00E165BC"/>
    <w:rsid w:val="00E51C05"/>
    <w:rsid w:val="00E61E12"/>
    <w:rsid w:val="00E7596C"/>
    <w:rsid w:val="00E878F2"/>
    <w:rsid w:val="00ED0149"/>
    <w:rsid w:val="00ED3F30"/>
    <w:rsid w:val="00EF00E2"/>
    <w:rsid w:val="00EF7DE3"/>
    <w:rsid w:val="00F03103"/>
    <w:rsid w:val="00F271DE"/>
    <w:rsid w:val="00F627DA"/>
    <w:rsid w:val="00F7288F"/>
    <w:rsid w:val="00F847A6"/>
    <w:rsid w:val="00F9441B"/>
    <w:rsid w:val="00FA4C32"/>
    <w:rsid w:val="00FB54C6"/>
    <w:rsid w:val="00FD529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433F6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3D"/>
  </w:style>
  <w:style w:type="character" w:styleId="nfasis">
    <w:name w:val="Emphasis"/>
    <w:basedOn w:val="Fuentedeprrafopredeter"/>
    <w:qFormat/>
    <w:rsid w:val="006872C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C77FA"/>
    <w:rPr>
      <w:smallCaps/>
      <w:noProof/>
    </w:rPr>
  </w:style>
  <w:style w:type="paragraph" w:styleId="Bibliografa">
    <w:name w:val="Bibliography"/>
    <w:basedOn w:val="Normal"/>
    <w:next w:val="Normal"/>
    <w:uiPriority w:val="37"/>
    <w:unhideWhenUsed/>
    <w:rsid w:val="000C77FA"/>
  </w:style>
  <w:style w:type="paragraph" w:customStyle="1" w:styleId="JENUITtulo1">
    <w:name w:val="[JENUI] Título 1"/>
    <w:basedOn w:val="Normal"/>
    <w:next w:val="Normal"/>
    <w:rsid w:val="00D778AB"/>
    <w:pPr>
      <w:keepNext/>
      <w:tabs>
        <w:tab w:val="left" w:pos="431"/>
      </w:tabs>
      <w:suppressAutoHyphens/>
      <w:spacing w:before="240" w:after="120" w:line="100" w:lineRule="atLeast"/>
      <w:jc w:val="left"/>
      <w:textAlignment w:val="baseline"/>
      <w:outlineLvl w:val="0"/>
    </w:pPr>
    <w:rPr>
      <w:rFonts w:eastAsia="Times New Roman"/>
      <w:b/>
      <w:kern w:val="1"/>
      <w:sz w:val="28"/>
      <w:lang w:val="es-ES" w:eastAsia="ar-SA"/>
    </w:rPr>
  </w:style>
  <w:style w:type="paragraph" w:customStyle="1" w:styleId="JENUITtulo">
    <w:name w:val="[JENUI] Título"/>
    <w:basedOn w:val="Normal"/>
    <w:next w:val="Normal"/>
    <w:rsid w:val="00D778AB"/>
    <w:pPr>
      <w:suppressAutoHyphens/>
      <w:spacing w:before="567" w:after="454" w:line="100" w:lineRule="atLeast"/>
      <w:textAlignment w:val="baseline"/>
    </w:pPr>
    <w:rPr>
      <w:rFonts w:eastAsia="Times New Roman"/>
      <w:b/>
      <w:kern w:val="1"/>
      <w:sz w:val="36"/>
      <w:lang w:val="es-ES" w:eastAsia="ar-SA"/>
    </w:rPr>
  </w:style>
  <w:style w:type="paragraph" w:styleId="Descripcin">
    <w:name w:val="caption"/>
    <w:basedOn w:val="Normal"/>
    <w:next w:val="Normal"/>
    <w:unhideWhenUsed/>
    <w:qFormat/>
    <w:rsid w:val="00332E7B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rsid w:val="000C3CC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C3CCC"/>
  </w:style>
  <w:style w:type="character" w:customStyle="1" w:styleId="TextocomentarioCar">
    <w:name w:val="Texto comentario Car"/>
    <w:basedOn w:val="Fuentedeprrafopredeter"/>
    <w:link w:val="Textocomentario"/>
    <w:rsid w:val="000C3CCC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C3C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C3CCC"/>
    <w:rPr>
      <w:b/>
      <w:bCs/>
    </w:rPr>
  </w:style>
  <w:style w:type="paragraph" w:styleId="Textodeglobo">
    <w:name w:val="Balloon Text"/>
    <w:basedOn w:val="Normal"/>
    <w:link w:val="TextodegloboCar"/>
    <w:semiHidden/>
    <w:unhideWhenUsed/>
    <w:rsid w:val="000C3C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0C3CC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rsid w:val="000C3C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vrcorrectoresdetextos.com/post/20-consejos-b%C3%A1sicos-de-estilo-para-tesi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Fro21</b:Tag>
    <b:SourceType>InternetSite</b:SourceType>
    <b:Guid>{4EFE54B9-076C-4B09-9743-81B46AF1D1EF}</b:Guid>
    <b:Author>
      <b:Author>
        <b:NameList>
          <b:Person>
            <b:Last>Fernández</b:Last>
            <b:First>Froilan</b:First>
          </b:Person>
        </b:NameList>
      </b:Author>
    </b:Author>
    <b:Title>CriptoNoticias</b:Title>
    <b:Year>2021</b:Year>
    <b:Month>Noviembre</b:Month>
    <b:Day>18</b:Day>
    <b:YearAccessed>2022</b:YearAccessed>
    <b:MonthAccessed>Abril</b:MonthAccessed>
    <b:DayAccessed>30</b:DayAccessed>
    <b:URL>https://www.criptonoticias.com/finanzas/aumenta-correlacion-bitcoin-acciones-sp-500/</b:URL>
    <b:RefOrder>1</b:RefOrder>
  </b:Source>
</b:Sources>
</file>

<file path=customXml/itemProps1.xml><?xml version="1.0" encoding="utf-8"?>
<ds:datastoreItem xmlns:ds="http://schemas.openxmlformats.org/officeDocument/2006/customXml" ds:itemID="{31C31DD8-F8BD-4EAD-BDCC-EFB2FBAB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778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Victor Emilio Troster</cp:lastModifiedBy>
  <cp:revision>11</cp:revision>
  <dcterms:created xsi:type="dcterms:W3CDTF">2022-05-05T13:39:00Z</dcterms:created>
  <dcterms:modified xsi:type="dcterms:W3CDTF">2022-05-05T13:54:00Z</dcterms:modified>
</cp:coreProperties>
</file>
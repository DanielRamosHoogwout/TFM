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3FBFAC00" w14:textId="626624B1" w:rsidR="007A70B6" w:rsidRDefault="000D7D75" w:rsidP="00C05C8C">
      <w:pPr>
        <w:pStyle w:val="JENUITituloResumen"/>
      </w:pPr>
      <w:r w:rsidRPr="00E24E85">
        <w:t>Resumen</w:t>
      </w:r>
    </w:p>
    <w:p w14:paraId="1E0DA9D3" w14:textId="40DFE918" w:rsidR="007A70B6" w:rsidRPr="005D5CE6" w:rsidRDefault="00C81BD8" w:rsidP="00C05C8C">
      <w:pPr>
        <w:pStyle w:val="JENUINormal"/>
        <w:ind w:firstLine="0"/>
      </w:pPr>
      <w:r w:rsidRPr="00C81BD8">
        <w:t xml:space="preserve">En los últimos años se ha incrementado exponencialmente la utilización de criptomonedas, </w:t>
      </w:r>
      <w:r w:rsidR="00C05C8C">
        <w:t>que</w:t>
      </w:r>
      <w:r w:rsidRPr="00C81BD8">
        <w:t xml:space="preserve"> pretende</w:t>
      </w:r>
      <w:r w:rsidR="00C05C8C">
        <w:t>n</w:t>
      </w:r>
      <w:r w:rsidRPr="00C81BD8">
        <w:t xml:space="preserve"> sustituir al dinero fiduciario emitido por los bancos centrales. </w:t>
      </w:r>
      <w:r w:rsidR="00906407">
        <w:t>Este trabajo busca</w:t>
      </w:r>
      <w:r w:rsidRPr="00C81BD8">
        <w:t xml:space="preserve"> predecir el precio del Bitcoin, la criptomoneda por excelencia</w:t>
      </w:r>
      <w:r w:rsidR="00906407">
        <w:t>, mediante</w:t>
      </w:r>
      <w:r w:rsidR="007A70B6">
        <w:t xml:space="preserve"> redes neuronales recurrentes (RNR)</w:t>
      </w:r>
      <w:r w:rsidR="00906407">
        <w:t>. S</w:t>
      </w:r>
      <w:r w:rsidR="007A70B6">
        <w:t xml:space="preserve">e emplean redes neuronales </w:t>
      </w:r>
      <w:r w:rsidR="007A70B6" w:rsidRPr="00C81BD8">
        <w:t>Long Short Term Memory</w:t>
      </w:r>
      <w:r w:rsidR="007A70B6">
        <w:t xml:space="preserve"> (LSTM), un tipo de RNR que</w:t>
      </w:r>
      <w:r w:rsidR="00FC643E">
        <w:t>,</w:t>
      </w:r>
      <w:r w:rsidR="007A70B6">
        <w:t xml:space="preserve"> gracias a su celda de memoria</w:t>
      </w:r>
      <w:r w:rsidR="00FC643E">
        <w:t>,</w:t>
      </w:r>
      <w:r w:rsidR="007A70B6">
        <w:t xml:space="preserve"> permite almacenar información del pasado para hacer predicciones más precisas. </w:t>
      </w:r>
      <w:r w:rsidR="00FC643E">
        <w:t>En las predicciones se utiliza</w:t>
      </w:r>
      <w:r w:rsidR="005D5CE6">
        <w:t xml:space="preserve"> el método de </w:t>
      </w:r>
      <w:r w:rsidR="00FC643E" w:rsidRPr="00C05C8C">
        <w:rPr>
          <w:i/>
        </w:rPr>
        <w:t>r</w:t>
      </w:r>
      <w:r w:rsidR="005D5CE6" w:rsidRPr="00C05C8C">
        <w:rPr>
          <w:i/>
        </w:rPr>
        <w:t xml:space="preserve">olling </w:t>
      </w:r>
      <w:r w:rsidR="00FC643E" w:rsidRPr="00C05C8C">
        <w:rPr>
          <w:i/>
        </w:rPr>
        <w:t>w</w:t>
      </w:r>
      <w:r w:rsidR="005D5CE6" w:rsidRPr="00C05C8C">
        <w:rPr>
          <w:i/>
        </w:rPr>
        <w:t>indow</w:t>
      </w:r>
      <w:r w:rsidR="005D5CE6">
        <w:t xml:space="preserve">, que emplea </w:t>
      </w:r>
      <w:r w:rsidR="002D63F8">
        <w:t>un número definido de observaciones pasadas para predecir la siguiente observación de manera recurrente</w:t>
      </w:r>
      <w:r w:rsidR="005D5CE6">
        <w:t xml:space="preserve"> con cuatro tamaños distintos</w:t>
      </w:r>
      <w:r w:rsidR="00FC643E">
        <w:t>,</w:t>
      </w:r>
      <w:r w:rsidR="005D5CE6">
        <w:t xml:space="preserve"> y </w:t>
      </w:r>
      <w:r w:rsidR="00FC643E">
        <w:t>s</w:t>
      </w:r>
      <w:r w:rsidR="008D5F95">
        <w:t>e elige el mejor modelo</w:t>
      </w:r>
      <w:r w:rsidR="005D5CE6">
        <w:t xml:space="preserve"> según </w:t>
      </w:r>
      <w:r w:rsidR="008D5F95">
        <w:t xml:space="preserve">el </w:t>
      </w:r>
      <w:r w:rsidR="005D5CE6" w:rsidRPr="00C81BD8">
        <w:t>MAE</w:t>
      </w:r>
      <w:r w:rsidR="005D5CE6">
        <w:t xml:space="preserve"> </w:t>
      </w:r>
      <w:r w:rsidR="005D5CE6" w:rsidRPr="00EA7529">
        <w:t>(</w:t>
      </w:r>
      <w:r w:rsidR="005D5CE6">
        <w:t>del inglés,</w:t>
      </w:r>
      <w:r w:rsidR="005D5CE6" w:rsidRPr="00906407">
        <w:t xml:space="preserve"> </w:t>
      </w:r>
      <w:r w:rsidR="005D5CE6" w:rsidRPr="00C05C8C">
        <w:rPr>
          <w:i/>
        </w:rPr>
        <w:t>mean absolute error</w:t>
      </w:r>
      <w:r w:rsidR="005D5CE6" w:rsidRPr="00EA7529">
        <w:t>)</w:t>
      </w:r>
      <w:r w:rsidR="005D5CE6">
        <w:t xml:space="preserve"> y </w:t>
      </w:r>
      <w:r w:rsidR="005D5CE6" w:rsidRPr="00C81BD8">
        <w:t>RMSE</w:t>
      </w:r>
      <w:r w:rsidR="005D5CE6">
        <w:t xml:space="preserve"> </w:t>
      </w:r>
      <w:r w:rsidR="005D5CE6" w:rsidRPr="00EA7529">
        <w:t>(</w:t>
      </w:r>
      <w:r w:rsidR="005D5CE6">
        <w:t>del inglés,</w:t>
      </w:r>
      <w:r w:rsidR="005D5CE6" w:rsidRPr="00906407">
        <w:t xml:space="preserve"> </w:t>
      </w:r>
      <w:r w:rsidR="005D5CE6" w:rsidRPr="00C05C8C">
        <w:rPr>
          <w:i/>
        </w:rPr>
        <w:t>root mean squared error</w:t>
      </w:r>
      <w:r w:rsidR="005D5CE6" w:rsidRPr="00EA7529">
        <w:t>)</w:t>
      </w:r>
      <w:r w:rsidR="008D5F95">
        <w:t xml:space="preserve">. Finalmente, se contrasta </w:t>
      </w:r>
      <w:r w:rsidR="002D63F8">
        <w:t xml:space="preserve">si el modelo </w:t>
      </w:r>
      <w:r w:rsidR="008D5F95">
        <w:t xml:space="preserve">elegido </w:t>
      </w:r>
      <w:r w:rsidR="007D73C4">
        <w:t>predice mejor que</w:t>
      </w:r>
      <w:r w:rsidR="002D63F8">
        <w:t xml:space="preserve"> </w:t>
      </w:r>
      <w:r w:rsidR="007D73C4">
        <w:t>e</w:t>
      </w:r>
      <w:r w:rsidR="002D63F8">
        <w:t xml:space="preserve">l resto mediante el contraste de Diebold-Mariano. </w:t>
      </w:r>
      <w:r w:rsidR="008D5F95">
        <w:t>Los resultado</w:t>
      </w:r>
      <w:r w:rsidR="002D63F8">
        <w:t>s</w:t>
      </w:r>
      <w:r w:rsidR="008D5F95">
        <w:t xml:space="preserve"> obtenidos</w:t>
      </w:r>
      <w:r w:rsidR="002D63F8">
        <w:t xml:space="preserve"> </w:t>
      </w:r>
      <w:r w:rsidR="004B4A6E">
        <w:t>confirma</w:t>
      </w:r>
      <w:r w:rsidR="008D5F95">
        <w:t>n</w:t>
      </w:r>
      <w:r w:rsidR="004B4A6E">
        <w:t xml:space="preserve"> que el uso de </w:t>
      </w:r>
      <w:r w:rsidR="008D5F95">
        <w:t>RNR</w:t>
      </w:r>
      <w:r w:rsidR="004B4A6E">
        <w:t xml:space="preserve"> puede ser útil </w:t>
      </w:r>
      <w:r w:rsidR="008D5F95">
        <w:t xml:space="preserve">para predecir </w:t>
      </w:r>
      <w:r w:rsidR="004B4A6E">
        <w:t xml:space="preserve">el precio </w:t>
      </w:r>
      <w:r w:rsidR="00415EE0">
        <w:t>del Bitcoin</w:t>
      </w:r>
      <w:r w:rsidR="008D5F95">
        <w:t>.</w:t>
      </w:r>
    </w:p>
    <w:p w14:paraId="6E598600" w14:textId="77777777" w:rsidR="007A70B6" w:rsidRDefault="007A70B6" w:rsidP="0007301C">
      <w:pPr>
        <w:pStyle w:val="JENUINormal"/>
        <w:ind w:firstLine="0"/>
      </w:pPr>
    </w:p>
    <w:p w14:paraId="75394514" w14:textId="07084406" w:rsidR="00A51A0E" w:rsidRDefault="002237F0" w:rsidP="0007301C">
      <w:pPr>
        <w:pStyle w:val="JENUINormal"/>
        <w:ind w:firstLine="0"/>
      </w:pPr>
      <w:r w:rsidRPr="002237F0">
        <w:rPr>
          <w:b/>
          <w:sz w:val="22"/>
        </w:rPr>
        <w:t>Palabras clave</w:t>
      </w:r>
      <w:r>
        <w:rPr>
          <w:sz w:val="22"/>
        </w:rPr>
        <w:t xml:space="preserve">: </w:t>
      </w:r>
      <w:r w:rsidR="0016103B">
        <w:t>Predicción</w:t>
      </w:r>
      <w:r>
        <w:t xml:space="preserve">, redes neuronales recurrentes, LSTM, Bitcoin, </w:t>
      </w:r>
      <w:r w:rsidR="0016103B">
        <w:t>criptomoneda</w:t>
      </w:r>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6802ADA1" w:rsidR="002237F0" w:rsidRPr="007D73C4" w:rsidRDefault="00F00FC4" w:rsidP="009924F2">
      <w:pPr>
        <w:pStyle w:val="JENUINormal"/>
        <w:ind w:firstLine="0"/>
        <w:rPr>
          <w:lang w:val="en-US"/>
        </w:rPr>
      </w:pPr>
      <w:r w:rsidRPr="00F00FC4">
        <w:rPr>
          <w:lang w:val="en-US"/>
        </w:rPr>
        <w:t xml:space="preserve">In recent years, the use of cryptocurrencies has increased exponentially, </w:t>
      </w:r>
      <w:r w:rsidR="00C05C8C">
        <w:rPr>
          <w:lang w:val="en-US"/>
        </w:rPr>
        <w:t xml:space="preserve">which are </w:t>
      </w:r>
      <w:r w:rsidRPr="00F00FC4">
        <w:rPr>
          <w:lang w:val="en-US"/>
        </w:rPr>
        <w:t xml:space="preserve">virtual </w:t>
      </w:r>
      <w:r w:rsidR="00C05C8C" w:rsidRPr="00F00FC4">
        <w:rPr>
          <w:lang w:val="en-US"/>
        </w:rPr>
        <w:t>currenc</w:t>
      </w:r>
      <w:r w:rsidR="00C05C8C">
        <w:rPr>
          <w:lang w:val="en-US"/>
        </w:rPr>
        <w:t>ies</w:t>
      </w:r>
      <w:r w:rsidR="00C05C8C" w:rsidRPr="00F00FC4">
        <w:rPr>
          <w:lang w:val="en-US"/>
        </w:rPr>
        <w:t xml:space="preserve"> </w:t>
      </w:r>
      <w:r w:rsidRPr="00F00FC4">
        <w:rPr>
          <w:lang w:val="en-US"/>
        </w:rPr>
        <w:t xml:space="preserve">that aim to replace fiduciary money issued by central banks. </w:t>
      </w:r>
      <w:r w:rsidR="00415EE0">
        <w:rPr>
          <w:lang w:val="en-US"/>
        </w:rPr>
        <w:t>In t</w:t>
      </w:r>
      <w:r w:rsidRPr="00F00FC4">
        <w:rPr>
          <w:lang w:val="en-US"/>
        </w:rPr>
        <w:t>his study</w:t>
      </w:r>
      <w:r w:rsidR="00415EE0">
        <w:rPr>
          <w:lang w:val="en-US"/>
        </w:rPr>
        <w:t>,</w:t>
      </w:r>
      <w:r w:rsidRPr="00F00FC4">
        <w:rPr>
          <w:lang w:val="en-US"/>
        </w:rPr>
        <w:t xml:space="preserve"> </w:t>
      </w:r>
      <w:r w:rsidR="00415EE0">
        <w:rPr>
          <w:lang w:val="en-US"/>
        </w:rPr>
        <w:t>we</w:t>
      </w:r>
      <w:r w:rsidRPr="00F00FC4">
        <w:rPr>
          <w:lang w:val="en-US"/>
        </w:rPr>
        <w:t xml:space="preserve"> predict the price of Bitcoin, the cryptocurrency by excellence, through recurrent neural networks (RNN). </w:t>
      </w:r>
      <w:r w:rsidR="00415EE0">
        <w:rPr>
          <w:lang w:val="en-US"/>
        </w:rPr>
        <w:t xml:space="preserve">We use </w:t>
      </w:r>
      <w:r w:rsidRPr="00F00FC4">
        <w:rPr>
          <w:lang w:val="en-US"/>
        </w:rPr>
        <w:t>Long Short</w:t>
      </w:r>
      <w:r w:rsidR="00415EE0">
        <w:rPr>
          <w:lang w:val="en-US"/>
        </w:rPr>
        <w:t>-</w:t>
      </w:r>
      <w:r w:rsidRPr="00F00FC4">
        <w:rPr>
          <w:lang w:val="en-US"/>
        </w:rPr>
        <w:t xml:space="preserve">Term </w:t>
      </w:r>
      <w:r w:rsidRPr="00F00FC4">
        <w:rPr>
          <w:lang w:val="en-US"/>
        </w:rPr>
        <w:t xml:space="preserve">Memory (LSTM) neural networks, a type of RNN that stores past information–due to its memory cell–to make more accurate predictions. </w:t>
      </w:r>
      <w:r w:rsidR="00415EE0">
        <w:rPr>
          <w:lang w:val="en-US"/>
        </w:rPr>
        <w:t xml:space="preserve">We employ </w:t>
      </w:r>
      <w:r w:rsidRPr="00F00FC4">
        <w:rPr>
          <w:lang w:val="en-US"/>
        </w:rPr>
        <w:t xml:space="preserve">the rolling-window method </w:t>
      </w:r>
      <w:r w:rsidR="00415EE0">
        <w:rPr>
          <w:lang w:val="en-US"/>
        </w:rPr>
        <w:t>in the forecasts</w:t>
      </w:r>
      <w:r w:rsidRPr="00F00FC4">
        <w:rPr>
          <w:lang w:val="en-US"/>
        </w:rPr>
        <w:t xml:space="preserve"> </w:t>
      </w:r>
      <w:r w:rsidR="00415EE0">
        <w:rPr>
          <w:lang w:val="en-US"/>
        </w:rPr>
        <w:t xml:space="preserve">by using </w:t>
      </w:r>
      <w:r w:rsidRPr="00F00FC4">
        <w:rPr>
          <w:lang w:val="en-US"/>
        </w:rPr>
        <w:t xml:space="preserve">a </w:t>
      </w:r>
      <w:r w:rsidR="00415EE0">
        <w:rPr>
          <w:lang w:val="en-US"/>
        </w:rPr>
        <w:t>fixed</w:t>
      </w:r>
      <w:r w:rsidR="00415EE0" w:rsidRPr="00F00FC4">
        <w:rPr>
          <w:lang w:val="en-US"/>
        </w:rPr>
        <w:t xml:space="preserve"> </w:t>
      </w:r>
      <w:r w:rsidRPr="00F00FC4">
        <w:rPr>
          <w:lang w:val="en-US"/>
        </w:rPr>
        <w:t>number of past observations to predict the next observation recursively</w:t>
      </w:r>
      <w:r w:rsidR="00415EE0">
        <w:rPr>
          <w:lang w:val="en-US"/>
        </w:rPr>
        <w:t>,</w:t>
      </w:r>
      <w:r w:rsidRPr="00F00FC4">
        <w:rPr>
          <w:lang w:val="en-US"/>
        </w:rPr>
        <w:t xml:space="preserve"> with four different </w:t>
      </w:r>
      <w:r w:rsidR="001470F2">
        <w:rPr>
          <w:lang w:val="en-US"/>
        </w:rPr>
        <w:t xml:space="preserve">window </w:t>
      </w:r>
      <w:r w:rsidRPr="00F00FC4">
        <w:rPr>
          <w:lang w:val="en-US"/>
        </w:rPr>
        <w:t>sizes</w:t>
      </w:r>
      <w:r w:rsidR="00415EE0">
        <w:rPr>
          <w:lang w:val="en-US"/>
        </w:rPr>
        <w:t>; we select</w:t>
      </w:r>
      <w:r w:rsidRPr="00F00FC4">
        <w:rPr>
          <w:lang w:val="en-US"/>
        </w:rPr>
        <w:t xml:space="preserve"> the best model according to the MAE (mean absolute error) and RMSE (root mean squared error). </w:t>
      </w:r>
      <w:r w:rsidR="007D73C4" w:rsidRPr="00C05C8C">
        <w:rPr>
          <w:lang w:val="en-US"/>
        </w:rPr>
        <w:t xml:space="preserve">Finally, </w:t>
      </w:r>
      <w:r w:rsidR="00415EE0">
        <w:rPr>
          <w:lang w:val="en-US"/>
        </w:rPr>
        <w:t xml:space="preserve">we apply </w:t>
      </w:r>
      <w:r w:rsidR="007D73C4" w:rsidRPr="00C05C8C">
        <w:rPr>
          <w:lang w:val="en-US"/>
        </w:rPr>
        <w:t xml:space="preserve">the Diebold-Mariano test to verify whether the selected model outperforms all other </w:t>
      </w:r>
      <w:r w:rsidR="00415EE0">
        <w:rPr>
          <w:lang w:val="en-US"/>
        </w:rPr>
        <w:t xml:space="preserve">competing </w:t>
      </w:r>
      <w:r w:rsidR="007D73C4" w:rsidRPr="00C05C8C">
        <w:rPr>
          <w:lang w:val="en-US"/>
        </w:rPr>
        <w:t xml:space="preserve">models. </w:t>
      </w:r>
      <w:r w:rsidR="00415EE0">
        <w:rPr>
          <w:lang w:val="en-US"/>
        </w:rPr>
        <w:t>Our results</w:t>
      </w:r>
      <w:r w:rsidR="007D73C4" w:rsidRPr="00C05C8C">
        <w:rPr>
          <w:lang w:val="en-US"/>
        </w:rPr>
        <w:t xml:space="preserve"> show that RN</w:t>
      </w:r>
      <w:r w:rsidR="00B509C3">
        <w:rPr>
          <w:lang w:val="en-US"/>
        </w:rPr>
        <w:t>N</w:t>
      </w:r>
      <w:r w:rsidR="007D73C4" w:rsidRPr="00C05C8C">
        <w:rPr>
          <w:lang w:val="en-US"/>
        </w:rPr>
        <w:t xml:space="preserve"> </w:t>
      </w:r>
      <w:r w:rsidR="008F03B3">
        <w:rPr>
          <w:lang w:val="en-US"/>
        </w:rPr>
        <w:t>are useful to</w:t>
      </w:r>
      <w:r w:rsidR="007D73C4" w:rsidRPr="00C05C8C">
        <w:rPr>
          <w:lang w:val="en-US"/>
        </w:rPr>
        <w:t xml:space="preserve"> predict the price of </w:t>
      </w:r>
      <w:r w:rsidR="00415EE0">
        <w:rPr>
          <w:lang w:val="en-US"/>
        </w:rPr>
        <w:t>Bitcoin</w:t>
      </w:r>
      <w:r w:rsidR="007D73C4" w:rsidRPr="00C05C8C">
        <w:rPr>
          <w:lang w:val="en-US"/>
        </w:rPr>
        <w:t xml:space="preserve">. </w:t>
      </w:r>
    </w:p>
    <w:p w14:paraId="39D8DA7C" w14:textId="77777777" w:rsidR="007A70B6" w:rsidRPr="009924F2" w:rsidRDefault="007A70B6" w:rsidP="007B5D6B">
      <w:pPr>
        <w:pStyle w:val="JENUINormal"/>
        <w:ind w:firstLine="0"/>
        <w:rPr>
          <w:lang w:val="en-US"/>
        </w:rPr>
      </w:pPr>
    </w:p>
    <w:p w14:paraId="72A45F29" w14:textId="7681457E" w:rsidR="002237F0" w:rsidRPr="00C05C8C" w:rsidRDefault="002237F0" w:rsidP="0007301C">
      <w:pPr>
        <w:pStyle w:val="JENUINormal"/>
        <w:ind w:firstLine="0"/>
        <w:rPr>
          <w:lang w:val="en-US"/>
        </w:rPr>
      </w:pPr>
      <w:r w:rsidRPr="00C05C8C">
        <w:rPr>
          <w:b/>
          <w:lang w:val="en-US"/>
        </w:rPr>
        <w:t xml:space="preserve">Keywords: </w:t>
      </w:r>
      <w:r w:rsidR="00861F0E" w:rsidRPr="00C05C8C">
        <w:rPr>
          <w:lang w:val="en-US"/>
        </w:rPr>
        <w:t>Forecast</w:t>
      </w:r>
      <w:r w:rsidRPr="00C05C8C">
        <w:rPr>
          <w:lang w:val="en-US"/>
        </w:rPr>
        <w:t xml:space="preserve">, Recurrent Neural Networks, LSTM, Bitcoin, </w:t>
      </w:r>
      <w:r w:rsidR="00861F0E" w:rsidRPr="00C05C8C">
        <w:rPr>
          <w:lang w:val="en-US"/>
        </w:rPr>
        <w:t>cryptocurrencies</w:t>
      </w:r>
      <w:r w:rsidRPr="00C05C8C">
        <w:rPr>
          <w:lang w:val="en-US"/>
        </w:rPr>
        <w:t>.</w:t>
      </w:r>
    </w:p>
    <w:p w14:paraId="2918755E" w14:textId="77777777" w:rsidR="00F35E6B" w:rsidRDefault="00BD75A1" w:rsidP="00754208">
      <w:pPr>
        <w:pStyle w:val="JENUITtulo1"/>
      </w:pPr>
      <w:r>
        <w:t>Introducción</w:t>
      </w:r>
    </w:p>
    <w:p w14:paraId="133DB911" w14:textId="49CBDBF2" w:rsidR="000753DE" w:rsidRDefault="000753DE" w:rsidP="002916D4">
      <w:pPr>
        <w:pStyle w:val="JENUINormal"/>
      </w:pPr>
      <w:r>
        <w:t>En la última década la popularidad de las criptomonedas ha crecido de manera exponencial</w:t>
      </w:r>
      <w:r w:rsidR="00C70E9B">
        <w:t xml:space="preserve"> gracias su innovador sistema de transacciones que permite a sus usuarios hacer movimientos monetarios</w:t>
      </w:r>
      <w:r w:rsidR="002916D4">
        <w:t xml:space="preserve"> especulativos o de divisa alternativa</w:t>
      </w:r>
      <w:r w:rsidR="00C70E9B">
        <w:t xml:space="preserve"> de manera instantánea, con un coste bajo y sin la intervención del sistema </w:t>
      </w:r>
      <w:r w:rsidR="00123036">
        <w:t>bancario,</w:t>
      </w:r>
      <w:r w:rsidR="00C70E9B">
        <w:t xml:space="preserve"> </w:t>
      </w:r>
      <w:r w:rsidR="00123036">
        <w:t xml:space="preserve">así como tampoco de la intervención del gobierno. Este sistema está basado en la tecnología </w:t>
      </w:r>
      <w:r w:rsidR="00123036" w:rsidRPr="00741BB0">
        <w:rPr>
          <w:i/>
        </w:rPr>
        <w:t>blockchain</w:t>
      </w:r>
      <w:r w:rsidR="00EF0F17">
        <w:t xml:space="preserve"> </w:t>
      </w:r>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r w:rsidR="002916D4">
        <w:t>, una tecnología en la cual los propios usuarios validan las transacciones del resto de usuarios de la red.</w:t>
      </w:r>
    </w:p>
    <w:p w14:paraId="0852C667" w14:textId="4E94BB40" w:rsidR="00686363" w:rsidRDefault="004139EA" w:rsidP="00EA45C5">
      <w:pPr>
        <w:pStyle w:val="JENUINormal"/>
      </w:pPr>
      <w:r>
        <w:t xml:space="preserve">Debido a </w:t>
      </w:r>
      <w:r w:rsidR="002916D4">
        <w:t xml:space="preserve">la creciente demanda de este tipo de activos como instrumento financiero alternativo se hace especialmente interesante predecir el precio de </w:t>
      </w:r>
      <w:r w:rsidR="00922DFA">
        <w:t>estas criptomonedas</w:t>
      </w:r>
      <w:r>
        <w:t>, tal y</w:t>
      </w:r>
      <w:r w:rsidR="00922DFA">
        <w:t xml:space="preserve"> </w:t>
      </w:r>
      <w:r w:rsidR="002916D4">
        <w:t>como ya se hace con otro tipo de divisas en el mercado</w:t>
      </w:r>
      <w:r w:rsidR="00196153">
        <w:t xml:space="preserve"> de divisas</w:t>
      </w:r>
      <w:r w:rsidR="002916D4">
        <w:t xml:space="preserve"> FOREX</w:t>
      </w:r>
      <w:r w:rsidR="00196153">
        <w:t xml:space="preserve"> (abreviatura del término en inglés </w:t>
      </w:r>
      <w:r w:rsidR="00196153">
        <w:rPr>
          <w:i/>
        </w:rPr>
        <w:t>foreign exchange</w:t>
      </w:r>
      <w:r w:rsidR="00196153">
        <w:t xml:space="preserve">)  </w:t>
      </w:r>
      <w:r w:rsidR="00751C92">
        <w:lastRenderedPageBreak/>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w:t>
      </w:r>
      <w:ins w:id="1" w:author="Daniel Ramos Hoogwout" w:date="2022-08-24T16:50:00Z">
        <w:r w:rsidR="003C0700">
          <w:rPr>
            <w:szCs w:val="24"/>
          </w:rPr>
          <w:t xml:space="preserve">, 3, </w:t>
        </w:r>
      </w:ins>
      <w:del w:id="2" w:author="Daniel Ramos Hoogwout" w:date="2022-08-24T16:50:00Z">
        <w:r w:rsidR="00751C92" w:rsidRPr="00751C92" w:rsidDel="003C0700">
          <w:rPr>
            <w:szCs w:val="24"/>
          </w:rPr>
          <w:delText>]–[</w:delText>
        </w:r>
      </w:del>
      <w:r w:rsidR="00751C92" w:rsidRPr="00751C92">
        <w:rPr>
          <w:szCs w:val="24"/>
        </w:rPr>
        <w:t>4]</w:t>
      </w:r>
      <w:r w:rsidR="00751C92">
        <w:fldChar w:fldCharType="end"/>
      </w:r>
      <w:r w:rsidR="002916D4">
        <w:t xml:space="preserve"> u otros activos financieros</w:t>
      </w:r>
      <w:r w:rsidR="00830396">
        <w:t>,</w:t>
      </w:r>
      <w:r w:rsidR="002916D4">
        <w:t xml:space="preserve"> como las acciones de las empresas</w:t>
      </w:r>
      <w:r w:rsidR="00196153">
        <w:t xml:space="preserve"> </w:t>
      </w:r>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w:t>
      </w:r>
      <w:ins w:id="3" w:author="Daniel Ramos Hoogwout" w:date="2022-08-24T16:50:00Z">
        <w:r w:rsidR="003C0700">
          <w:rPr>
            <w:szCs w:val="24"/>
          </w:rPr>
          <w:t xml:space="preserve">, 6, 7, </w:t>
        </w:r>
      </w:ins>
      <w:del w:id="4" w:author="Daniel Ramos Hoogwout" w:date="2022-08-24T16:50:00Z">
        <w:r w:rsidR="00895282" w:rsidRPr="00895282" w:rsidDel="003C0700">
          <w:rPr>
            <w:szCs w:val="24"/>
          </w:rPr>
          <w:delText>]–[</w:delText>
        </w:r>
      </w:del>
      <w:r w:rsidR="00895282" w:rsidRPr="00895282">
        <w:rPr>
          <w:szCs w:val="24"/>
        </w:rPr>
        <w:t>8]</w:t>
      </w:r>
      <w:r w:rsidR="00895282">
        <w:fldChar w:fldCharType="end"/>
      </w:r>
      <w:r w:rsidR="00830396">
        <w:t>,</w:t>
      </w:r>
      <w:r w:rsidR="00E26B0F">
        <w:t xml:space="preserve"> mediante redes neuronales</w:t>
      </w:r>
      <w:r w:rsidR="002916D4">
        <w:t>.</w:t>
      </w:r>
    </w:p>
    <w:p w14:paraId="5E9D97E5" w14:textId="3DC097C8" w:rsidR="004856DB" w:rsidRDefault="00E2658B" w:rsidP="00EA45C5">
      <w:pPr>
        <w:pStyle w:val="JENUINormal"/>
      </w:pPr>
      <w:r>
        <w:t>En este estudio se utilizará como criptomoneda de referencia el Bitcoin. Esta moneda virtual fue el primer testimonio de lo que hoy se conoce como criptomoneda</w:t>
      </w:r>
      <w:r w:rsidR="004650DD">
        <w:t xml:space="preserve"> que</w:t>
      </w:r>
      <w:ins w:id="5" w:author="Victor" w:date="2022-08-23T10:58:00Z">
        <w:r w:rsidR="00F84BCA">
          <w:t>,</w:t>
        </w:r>
      </w:ins>
      <w:r w:rsidR="004650DD">
        <w:t xml:space="preserve"> gracias a su arquitectura</w:t>
      </w:r>
      <w:ins w:id="6" w:author="Victor" w:date="2022-08-23T10:59:00Z">
        <w:r w:rsidR="00F84BCA">
          <w:t>,</w:t>
        </w:r>
      </w:ins>
      <w:r w:rsidR="004650DD">
        <w:t xml:space="preserve"> consiguió resolver varios problemas para hacer viable su uso.</w:t>
      </w:r>
    </w:p>
    <w:p w14:paraId="72E81935" w14:textId="496B19B6" w:rsidR="004650DD" w:rsidRDefault="004650DD" w:rsidP="00EA45C5">
      <w:pPr>
        <w:pStyle w:val="JENUINormal"/>
      </w:pPr>
      <w:r>
        <w:t>La característica más importante es que es descentralizada, es decir, se gestiona y mantiene mediante un grupo de voluntarios, no hay un órgano central que lo controle</w:t>
      </w:r>
      <w:r w:rsidR="00C948D7">
        <w:t xml:space="preserve"> ni intermediarios</w:t>
      </w:r>
      <w:r>
        <w:t>. Su suministro es limitado ya que es controlado por un algoritmo subyacente que reduce la creación de bitcoins hasta que se llegue a la cifra máxima de 21 millones, a diferencia de los bancos centrales que puede</w:t>
      </w:r>
      <w:r w:rsidR="00FB4AAE">
        <w:t xml:space="preserve">n emitir dinero sin límites. Las transacciones son anónimas, sus usuarios no tienen que identificarse para operar en la red y estas transacciones no son reversibles, </w:t>
      </w:r>
      <w:ins w:id="7" w:author="Victor" w:date="2022-08-23T10:59:00Z">
        <w:r w:rsidR="00F84BCA">
          <w:t xml:space="preserve">ya que </w:t>
        </w:r>
      </w:ins>
      <w:r w:rsidR="00FB4AAE">
        <w:t>una vez realizadas no pueden modificarse.</w:t>
      </w:r>
      <w:r w:rsidR="0034376C">
        <w:t xml:space="preserve"> La última característica es </w:t>
      </w:r>
      <w:r w:rsidR="00C948D7">
        <w:t>la</w:t>
      </w:r>
      <w:r w:rsidR="0034376C">
        <w:t xml:space="preserve"> divisibilidad, la unidad más pequeña es una cien millonésima parte</w:t>
      </w:r>
      <w:r w:rsidR="00C948D7">
        <w:t xml:space="preserve"> de la moneda</w:t>
      </w:r>
      <w:r w:rsidR="0034376C">
        <w:t xml:space="preserve">, </w:t>
      </w:r>
      <w:del w:id="8" w:author="Victor" w:date="2022-08-23T10:59:00Z">
        <w:r w:rsidR="0034376C" w:rsidDel="00F84BCA">
          <w:delText xml:space="preserve">esto </w:delText>
        </w:r>
      </w:del>
      <w:ins w:id="9" w:author="Victor" w:date="2022-08-23T10:59:00Z">
        <w:r w:rsidR="00F84BCA">
          <w:t xml:space="preserve">lo que </w:t>
        </w:r>
      </w:ins>
      <w:r w:rsidR="0034376C">
        <w:t>permite hacer microtransacciones que el dinero electrónico tradicional no puede realizar</w:t>
      </w:r>
      <w:ins w:id="10" w:author="Victor" w:date="2022-08-23T11:00:00Z">
        <w:r w:rsidR="00F84BCA">
          <w:t xml:space="preserve"> </w:t>
        </w:r>
      </w:ins>
      <w:r w:rsidR="003B1421">
        <w:fldChar w:fldCharType="begin"/>
      </w:r>
      <w:r w:rsidR="003B1421">
        <w:instrText xml:space="preserve"> ADDIN ZOTERO_ITEM CSL_CITATION {"citationID":"kgmzyq3t","properties":{"formattedCitation":"[9]","plainCitation":"[9]","noteIndex":0},"citationItems":[{"id":46,"uris":["http://zotero.org/users/9733613/items/AYCAJ8Q4"],"itemData":{"id":46,"type":"article-magazine","language":"Español","title":"¿Cuál es la importancia del Bitcoin?","URL":"https://news.america-digital.com/que-es-bitcoin/#:~:text=Bitcoin%20resuelve%20el%20%C2%ABproblema%20del,de%20criptograf%C3%ADa%20e%20incentivos%20econ%C3%B3micos.","author":[{"family":"America Digital News","given":""}]}}],"schema":"https://github.com/citation-style-language/schema/raw/master/csl-citation.json"} </w:instrText>
      </w:r>
      <w:r w:rsidR="003B1421">
        <w:fldChar w:fldCharType="separate"/>
      </w:r>
      <w:r w:rsidR="003B1421" w:rsidRPr="003B1421">
        <w:t>[9]</w:t>
      </w:r>
      <w:r w:rsidR="003B1421">
        <w:fldChar w:fldCharType="end"/>
      </w:r>
      <w:r w:rsidR="0034376C">
        <w:t>.</w:t>
      </w:r>
    </w:p>
    <w:p w14:paraId="7FE8CC9C" w14:textId="461EFCE5"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w:t>
      </w:r>
      <w:r w:rsidR="00C70458">
        <w:t>,</w:t>
      </w:r>
      <w:r>
        <w:t xml:space="preserve"> una red neuronal intenta imitar un cerebro humano para resolver problemas</w:t>
      </w:r>
      <w:r w:rsidR="00C70458">
        <w:t xml:space="preserve"> y</w:t>
      </w:r>
      <w:r>
        <w:t>, en este caso, la red neuronal recurrente intenta imitar el lóbulo frontal, la parte del cerebro humano que se encarga de la memoria a corto plazo.</w:t>
      </w:r>
      <w:r w:rsidR="00330B75">
        <w:t xml:space="preserve"> </w:t>
      </w:r>
      <w:r>
        <w:t>Haciendo uso de esta memoria</w:t>
      </w:r>
      <w:r w:rsidR="00C70458">
        <w:t>,</w:t>
      </w:r>
      <w:r>
        <w:t xml:space="preserve"> el algoritmo es capaz de reaccionar a situaciones futuras con información del pasado y</w:t>
      </w:r>
      <w:r w:rsidR="00C70458">
        <w:t>,</w:t>
      </w:r>
      <w:r>
        <w:t xml:space="preserve"> por este motivo</w:t>
      </w:r>
      <w:r w:rsidR="00C70458">
        <w:t>,</w:t>
      </w:r>
      <w:r>
        <w:t xml:space="preserve"> hace que este tipo de algoritmos sea</w:t>
      </w:r>
      <w:r w:rsidR="005A2EC0">
        <w:t>n</w:t>
      </w:r>
      <w:r>
        <w:t xml:space="preserve"> tan potentes para predecir series temporales.</w:t>
      </w:r>
    </w:p>
    <w:p w14:paraId="622B9C1E" w14:textId="5487FE35" w:rsidR="00754208" w:rsidRDefault="00754208" w:rsidP="00887EA2">
      <w:pPr>
        <w:pStyle w:val="JENUINormal"/>
      </w:pPr>
      <w:r>
        <w:t>Las redes neuronal</w:t>
      </w:r>
      <w:r w:rsidR="00964A49">
        <w:t>e</w:t>
      </w:r>
      <w:r>
        <w:t xml:space="preserve">s recurrentes, en concreto, la variante de </w:t>
      </w:r>
      <w:r w:rsidRPr="00342CFB">
        <w:rPr>
          <w:i/>
        </w:rPr>
        <w:t>Long Short-Term Memory</w:t>
      </w:r>
      <w:r>
        <w:t xml:space="preserve"> (LSTM) son redes neuronales muy adecuadas para datos de series temporales</w:t>
      </w:r>
      <w:r w:rsidR="00C70458">
        <w:t>,</w:t>
      </w:r>
      <w:r>
        <w:t xml:space="preserve"> ya que gracias a su estructura incluye</w:t>
      </w:r>
      <w:r w:rsidR="00C70458">
        <w:t>n</w:t>
      </w:r>
      <w:r>
        <w:t xml:space="preserve"> una celda de memoria que permite mantener información por periodos prolongados en el tiempo</w:t>
      </w:r>
      <w:r w:rsidR="00C70458">
        <w:t>,</w:t>
      </w:r>
      <w:r>
        <w:t xml:space="preserve"> venciendo así al problema del gradiente descendente</w:t>
      </w:r>
      <w:r w:rsidR="00986A7F">
        <w:t>, un problema inherente de las redes neuronales recurrentes clásicas</w:t>
      </w:r>
      <w:r w:rsidR="00DD5C3F">
        <w:t xml:space="preserve"> </w:t>
      </w:r>
      <w:r w:rsidR="00F2676D">
        <w:fldChar w:fldCharType="begin"/>
      </w:r>
      <w:r w:rsidR="003B1421">
        <w:instrText xml:space="preserve"> ADDIN ZOTERO_ITEM CSL_CITATION {"citationID":"F6knki6E","properties":{"formattedCitation":"[10]","plainCitation":"[10]","noteIndex":0},"citationItems":[{"id":9,"uris":["http://zotero.org/users/9733613/items/LHNUXLBH"],"itemData":{"id":9,"type":"article-journal","abstract":"Learning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3B1421" w:rsidRPr="003B1421">
        <w:t>[10]</w:t>
      </w:r>
      <w:r w:rsidR="00F2676D">
        <w:fldChar w:fldCharType="end"/>
      </w:r>
      <w:r>
        <w:t>.</w:t>
      </w:r>
    </w:p>
    <w:p w14:paraId="3E110F61" w14:textId="61F79181" w:rsidR="00754208" w:rsidRDefault="00754208" w:rsidP="00754208">
      <w:pPr>
        <w:pStyle w:val="JENUINormal"/>
      </w:pPr>
      <w:r>
        <w:t xml:space="preserve">Este tipo de redes se </w:t>
      </w:r>
      <w:r w:rsidR="00DD5C3F">
        <w:t xml:space="preserve">ha </w:t>
      </w:r>
      <w:r>
        <w:t xml:space="preserve">aplicado con resultados notables en aplicaciones </w:t>
      </w:r>
      <w:r w:rsidR="00FB07D3">
        <w:t xml:space="preserve">tales </w:t>
      </w:r>
      <w:r>
        <w:t>como reconocimiento de voz</w:t>
      </w:r>
      <w:r w:rsidR="00DD5C3F">
        <w:t xml:space="preserve"> </w:t>
      </w:r>
      <w:r w:rsidR="00AD1055">
        <w:fldChar w:fldCharType="begin"/>
      </w:r>
      <w:r w:rsidR="003B1421">
        <w:instrText xml:space="preserve"> ADDIN ZOTERO_ITEM CSL_CITATION {"citationID":"WHbBGBSF","properties":{"formattedCitation":"[11]","plainCitation":"[11]","noteIndex":0},"citationItems":[{"id":44,"uris":["http://zotero.org/users/9733613/items/B2MZUVYZ"],"itemData":{"id":44,"type":"article-journal","abstract":"Long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3B1421" w:rsidRPr="003B1421">
        <w:t>[11]</w:t>
      </w:r>
      <w:r w:rsidR="00AD1055">
        <w:fldChar w:fldCharType="end"/>
      </w:r>
      <w:r>
        <w:t>, lenguaje natural</w:t>
      </w:r>
      <w:r w:rsidR="00FB07D3">
        <w:t xml:space="preserve"> </w:t>
      </w:r>
      <w:r w:rsidR="00CB380B">
        <w:fldChar w:fldCharType="begin"/>
      </w:r>
      <w:r w:rsidR="003B1421">
        <w:instrText xml:space="preserve"> ADDIN ZOTERO_ITEM CSL_CITATION {"citationID":"pcgjGUyD","properties":{"formattedCitation":"[12]","plainCitation":"[12]","noteIndex":0},"citationItems":[{"id":42,"uris":["http://zotero.org/users/9733613/items/IDBA6DL6"],"itemData":{"id":42,"type":"article-journal","abstract":"In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3B1421" w:rsidRPr="003B1421">
        <w:t>[12]</w:t>
      </w:r>
      <w:r w:rsidR="00CB380B">
        <w:fldChar w:fldCharType="end"/>
      </w:r>
      <w:r w:rsidR="00DD5C3F">
        <w:t xml:space="preserve"> y</w:t>
      </w:r>
      <w:r>
        <w:t xml:space="preserve"> síntesis de voz</w:t>
      </w:r>
      <w:r w:rsidR="00DD5C3F">
        <w:t xml:space="preserve"> </w:t>
      </w:r>
      <w:r w:rsidR="00AD1055">
        <w:fldChar w:fldCharType="begin"/>
      </w:r>
      <w:r w:rsidR="003B1421">
        <w:instrText xml:space="preserve"> ADDIN ZOTERO_ITEM CSL_CITATION {"citationID":"62zY0ftN","properties":{"formattedCitation":"[13]","plainCitation":"[13]","noteIndex":0},"citationItems":[{"id":45,"uris":["http://zotero.org/users/9733613/items/NMJDNZQE"],"itemData":{"id":45,"type":"paper-conference","container-title":"Sixteenth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3B1421" w:rsidRPr="003B1421">
        <w:t>[13]</w:t>
      </w:r>
      <w:r w:rsidR="00AD1055">
        <w:fldChar w:fldCharType="end"/>
      </w:r>
      <w:r w:rsidR="00DD5C3F">
        <w:t xml:space="preserve">. </w:t>
      </w:r>
      <w:r>
        <w:t xml:space="preserve">Por </w:t>
      </w:r>
      <w:r w:rsidR="00DD5C3F">
        <w:t>lo tanto,</w:t>
      </w:r>
      <w:r>
        <w:t xml:space="preserve"> se va a utilizar este tipo de redes neuronales en este trabajo para intentar predecir el precio del </w:t>
      </w:r>
      <w:r w:rsidR="00DD5C3F">
        <w:t>B</w:t>
      </w:r>
      <w:r>
        <w:t>itcoin</w:t>
      </w:r>
      <w:r w:rsidR="00DD5C3F">
        <w:t>,</w:t>
      </w:r>
      <w:r>
        <w:t xml:space="preserve"> haciendo uso de datos de series temporales con su precio pasado</w:t>
      </w:r>
      <w:r w:rsidR="00330B75">
        <w:t xml:space="preserve"> poder hacer una predicción lo más precisa posible</w:t>
      </w:r>
      <w:r w:rsidR="00C47FAD">
        <w:t>.</w:t>
      </w:r>
    </w:p>
    <w:p w14:paraId="31FC004F" w14:textId="34023BFF" w:rsidR="004937C1" w:rsidRDefault="00841DE3" w:rsidP="0087693A">
      <w:pPr>
        <w:pStyle w:val="JENUINormal"/>
      </w:pPr>
      <w:r>
        <w:t xml:space="preserve">Este estudio </w:t>
      </w:r>
      <w:r w:rsidR="00573311">
        <w:t>utiliza cuatr</w:t>
      </w:r>
      <w:r w:rsidR="00D462DA">
        <w:t>o</w:t>
      </w:r>
      <w:r w:rsidR="00573311">
        <w:t xml:space="preserve"> tamaños de </w:t>
      </w:r>
      <w:r w:rsidR="00D462DA" w:rsidRPr="003F7DE0">
        <w:rPr>
          <w:i/>
          <w:iCs/>
        </w:rPr>
        <w:t>r</w:t>
      </w:r>
      <w:r w:rsidR="00573311" w:rsidRPr="003F7DE0">
        <w:rPr>
          <w:i/>
          <w:iCs/>
        </w:rPr>
        <w:t>olling window</w:t>
      </w:r>
      <w:ins w:id="11" w:author="Victor" w:date="2022-08-23T11:00:00Z">
        <w:r w:rsidR="003F7DE0">
          <w:rPr>
            <w:i/>
            <w:iCs/>
          </w:rPr>
          <w:t xml:space="preserve"> </w:t>
        </w:r>
      </w:ins>
      <w:r w:rsidR="00D462DA">
        <w:rPr>
          <w:i/>
          <w:iCs/>
        </w:rPr>
        <w:fldChar w:fldCharType="begin"/>
      </w:r>
      <w:r w:rsidR="00D462DA">
        <w:rPr>
          <w:i/>
          <w:iCs/>
        </w:rPr>
        <w:instrText xml:space="preserve"> ADDIN ZOTERO_ITEM CSL_CITATION {"citationID":"lZJ5I3Mi","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D462DA">
        <w:rPr>
          <w:i/>
          <w:iCs/>
        </w:rPr>
        <w:fldChar w:fldCharType="separate"/>
      </w:r>
      <w:r w:rsidR="00D462DA" w:rsidRPr="00D462DA">
        <w:t>[14]</w:t>
      </w:r>
      <w:r w:rsidR="00D462DA">
        <w:rPr>
          <w:i/>
          <w:iCs/>
        </w:rPr>
        <w:fldChar w:fldCharType="end"/>
      </w:r>
      <w:r w:rsidR="00573311" w:rsidRPr="003F7DE0">
        <w:rPr>
          <w:i/>
          <w:iCs/>
        </w:rPr>
        <w:t xml:space="preserve"> </w:t>
      </w:r>
      <w:r w:rsidR="00573311">
        <w:t>distintos para generar modelos LSTM y escoge el mejor de ellos utilizando las medidas MAE, RMSE y el contraste de Diebold-Mariano</w:t>
      </w:r>
      <w:ins w:id="12" w:author="Victor" w:date="2022-08-23T11:00:00Z">
        <w:r w:rsidR="003F7DE0">
          <w:t xml:space="preserve"> </w:t>
        </w:r>
      </w:ins>
      <w:r w:rsidR="00934992">
        <w:fldChar w:fldCharType="begin"/>
      </w:r>
      <w:r w:rsidR="00934992">
        <w:instrText xml:space="preserve"> ADDIN ZOTERO_ITEM CSL_CITATION {"citationID":"LZYxfFjS","properties":{"formattedCitation":"[15]","plainCitation":"[15]","noteIndex":0},"citationItems":[{"id":17,"uris":["http://zotero.org/users/9733613/items/QIAI8GYM"],"itemData":{"id":17,"type":"article-journal","container-title":"Journal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934992">
        <w:fldChar w:fldCharType="separate"/>
      </w:r>
      <w:r w:rsidR="00934992" w:rsidRPr="00934992">
        <w:t>[15]</w:t>
      </w:r>
      <w:r w:rsidR="00934992">
        <w:fldChar w:fldCharType="end"/>
      </w:r>
      <w:ins w:id="13" w:author="Victor" w:date="2022-08-23T11:00:00Z">
        <w:r w:rsidR="003F7DE0">
          <w:t xml:space="preserve">; se </w:t>
        </w:r>
      </w:ins>
      <w:r w:rsidR="00573311">
        <w:t xml:space="preserve"> </w:t>
      </w:r>
      <w:r>
        <w:t>confirma</w:t>
      </w:r>
      <w:del w:id="14" w:author="Victor" w:date="2022-08-23T11:01:00Z">
        <w:r w:rsidR="00573311" w:rsidDel="003F7DE0">
          <w:delText>ndo</w:delText>
        </w:r>
      </w:del>
      <w:r w:rsidR="00573311">
        <w:t xml:space="preserve"> que el mejor modelo es el de </w:t>
      </w:r>
      <w:r w:rsidR="0087693A">
        <w:t>90 días.</w:t>
      </w:r>
      <w:r>
        <w:t xml:space="preserve"> </w:t>
      </w:r>
      <w:r w:rsidR="0087693A">
        <w:t>Estos resultados co</w:t>
      </w:r>
      <w:r w:rsidR="007E17F1">
        <w:t>ncluyen</w:t>
      </w:r>
      <w:r w:rsidR="0087693A">
        <w:t xml:space="preserve"> que las redes LSTM </w:t>
      </w:r>
      <w:r>
        <w:t>puede</w:t>
      </w:r>
      <w:r w:rsidR="0087693A">
        <w:t>n</w:t>
      </w:r>
      <w:r>
        <w:t xml:space="preserve"> ser útil</w:t>
      </w:r>
      <w:r w:rsidR="0087693A">
        <w:t>es</w:t>
      </w:r>
      <w:r>
        <w:t xml:space="preserve"> a la hora de predecir </w:t>
      </w:r>
      <w:r w:rsidR="0087693A">
        <w:t>el precio de</w:t>
      </w:r>
      <w:r>
        <w:t xml:space="preserve"> apertura del Bitcoin</w:t>
      </w:r>
      <w:ins w:id="15" w:author="Victor" w:date="2022-08-23T11:01:00Z">
        <w:r w:rsidR="003F7DE0">
          <w:t>,</w:t>
        </w:r>
      </w:ins>
      <w:r>
        <w:t xml:space="preserve"> </w:t>
      </w:r>
      <w:r w:rsidR="00686C7E">
        <w:t>concordando con otros</w:t>
      </w:r>
      <w:r>
        <w:t xml:space="preserve"> estudios similares, que demuestran que el precio de las criptomonedas es predecible</w:t>
      </w:r>
      <w:ins w:id="16" w:author="Victor" w:date="2022-08-23T11:01:00Z">
        <w:r w:rsidR="003F7DE0">
          <w:t xml:space="preserve"> </w:t>
        </w:r>
      </w:ins>
      <w:r w:rsidR="00686C7E">
        <w:fldChar w:fldCharType="begin"/>
      </w:r>
      <w:r w:rsidR="00934992">
        <w:instrText xml:space="preserve"> ADDIN ZOTERO_ITEM CSL_CITATION {"citationID":"QRGq3iMn","properties":{"formattedCitation":"[16]","plainCitation":"[16]","noteIndex":0},"citationItems":[{"id":50,"uris":["http://zotero.org/users/9733613/items/KQ693KPF"],"itemData":{"id":50,"type":"paper-conference","container-title":"2019 5th International Conference on Information Management (ICIM)","page":"97–101","publisher":"IEEE","source":"Google Scholar","title":"Cryptocurrency price analysis with artificial intelligence","author":[{"family":"Yiying","given":"Wang"},{"family":"Yeze","given":"Zang"}],"issued":{"date-parts":[["2019"]]}}}],"schema":"https://github.com/citation-style-language/schema/raw/master/csl-citation.json"} </w:instrText>
      </w:r>
      <w:r w:rsidR="00686C7E">
        <w:fldChar w:fldCharType="separate"/>
      </w:r>
      <w:r w:rsidR="00934992" w:rsidRPr="00934992">
        <w:t>[16]</w:t>
      </w:r>
      <w:r w:rsidR="00686C7E">
        <w:fldChar w:fldCharType="end"/>
      </w:r>
      <w:r w:rsidR="00686C7E">
        <w:t xml:space="preserve">, </w:t>
      </w:r>
      <w:ins w:id="17" w:author="Victor" w:date="2022-08-23T11:01:00Z">
        <w:r w:rsidR="003F7DE0">
          <w:t xml:space="preserve">y que </w:t>
        </w:r>
      </w:ins>
      <w:r w:rsidR="00686C7E">
        <w:t>las redes LSTM repre</w:t>
      </w:r>
      <w:r w:rsidR="00C47157">
        <w:t>sen</w:t>
      </w:r>
      <w:r w:rsidR="00686C7E">
        <w:t>tan algoritmos con excelentes resultados a la hora de predecir el precio de las criptomonedas</w:t>
      </w:r>
      <w:ins w:id="18" w:author="Victor" w:date="2022-08-23T11:01:00Z">
        <w:r w:rsidR="003F7DE0">
          <w:t xml:space="preserve"> </w:t>
        </w:r>
      </w:ins>
      <w:r w:rsidR="00686C7E">
        <w:fldChar w:fldCharType="begin"/>
      </w:r>
      <w:r w:rsidR="00934992">
        <w:instrText xml:space="preserve"> ADDIN ZOTERO_ITEM CSL_CITATION {"citationID":"ANt69Hfe","properties":{"formattedCitation":"[17]","plainCitation":"[17]","noteIndex":0},"citationItems":[{"id":53,"uris":["http://zotero.org/users/9733613/items/FLWQ66NE"],"itemData":{"id":53,"type":"article-journal","container-title":"AI","issue":"4","note":"publisher: MDPI","page":"477–496","source":"Google Scholar","title":"A Novel Cryptocurrency Price Prediction Model Using GRU, LSTM and bi-LSTM Machine Learning Algorithms","volume":"2","author":[{"family":"Hamayel","given":"Mohammad J."},{"family":"Owda","given":"Amani Yousef"}],"issued":{"date-parts":[["2021"]]}}}],"schema":"https://github.com/citation-style-language/schema/raw/master/csl-citation.json"} </w:instrText>
      </w:r>
      <w:r w:rsidR="00686C7E">
        <w:fldChar w:fldCharType="separate"/>
      </w:r>
      <w:r w:rsidR="00934992" w:rsidRPr="00934992">
        <w:t>[17]</w:t>
      </w:r>
      <w:r w:rsidR="00686C7E">
        <w:fldChar w:fldCharType="end"/>
      </w:r>
      <w:r w:rsidR="00686C7E">
        <w:t>.</w:t>
      </w:r>
      <w:r w:rsidR="00D462DA">
        <w:t xml:space="preserve"> </w:t>
      </w:r>
      <w:r w:rsidR="00C47157">
        <w:t>Varios estudios</w:t>
      </w:r>
      <w:ins w:id="19" w:author="Victor" w:date="2022-08-23T11:01:00Z">
        <w:r w:rsidR="003F7DE0">
          <w:t xml:space="preserve"> </w:t>
        </w:r>
      </w:ins>
      <w:r w:rsidR="00C47157">
        <w:fldChar w:fldCharType="begin"/>
      </w:r>
      <w:r w:rsidR="00934992">
        <w:instrText xml:space="preserve"> ADDIN ZOTERO_ITEM CSL_CITATION {"citationID":"p5iEABY4","properties":{"formattedCitation":"[18], [19]","plainCitation":"[18], [19]","noteIndex":0},"citationItems":[{"id":48,"uris":["http://zotero.org/users/9733613/items/R7WPXXIR"],"itemData":{"id":48,"type":"paper-conference","container-title":"RTA-CSIT","page":"41–49","source":"Google Scholar","title":"Bitcoin Price Prediction with Neural Networks.","author":[{"family":"Struga","given":"Kejsi"},{"family":"Qirici","given":"Olti"}],"issued":{"date-parts":[["2018"]]}}},{"id":52,"uris":["http://zotero.org/users/9733613/items/ANBMD5FK"],"itemData":{"id":52,"type":"article-journal","container-title":"Data &amp; Knowledge Engineering","DOI":"10.1016/j.datak.2022.102009","ISSN":"0169023X","journalAbbreviation":"Data &amp; Knowledge Engineering","language":"en","page":"102009","source":"DOI.org (Crossref)","title":"Forecasting cryptocurrency prices using Recurrent Neural Network and Long Short-term Memory","volume":"139","author":[{"family":"Nasirtafreshi","given":"I."}],"issued":{"date-parts":[["2022",5]]}}}],"schema":"https://github.com/citation-style-language/schema/raw/master/csl-citation.json"} </w:instrText>
      </w:r>
      <w:r w:rsidR="00C47157">
        <w:fldChar w:fldCharType="separate"/>
      </w:r>
      <w:r w:rsidR="00934992" w:rsidRPr="00934992">
        <w:t>[18</w:t>
      </w:r>
      <w:del w:id="20" w:author="Victor" w:date="2022-08-23T11:01:00Z">
        <w:r w:rsidR="00934992" w:rsidRPr="00934992" w:rsidDel="003F7DE0">
          <w:delText>]</w:delText>
        </w:r>
      </w:del>
      <w:r w:rsidR="00934992" w:rsidRPr="00934992">
        <w:t xml:space="preserve">, </w:t>
      </w:r>
      <w:del w:id="21" w:author="Victor" w:date="2022-08-23T11:01:00Z">
        <w:r w:rsidR="00934992" w:rsidRPr="00934992" w:rsidDel="003F7DE0">
          <w:delText>[</w:delText>
        </w:r>
      </w:del>
      <w:r w:rsidR="00934992" w:rsidRPr="00934992">
        <w:t>19]</w:t>
      </w:r>
      <w:r w:rsidR="00C47157">
        <w:fldChar w:fldCharType="end"/>
      </w:r>
      <w:r w:rsidR="00C47157">
        <w:t xml:space="preserve"> han utilizado una metodología </w:t>
      </w:r>
      <w:r w:rsidR="00D462DA">
        <w:t xml:space="preserve">similar </w:t>
      </w:r>
      <w:r w:rsidR="00C47157">
        <w:t>a la hora de generar estos modelos con resultados similares.</w:t>
      </w:r>
    </w:p>
    <w:p w14:paraId="18240FE4" w14:textId="1E3F87DA" w:rsidR="00A4086B" w:rsidRDefault="00A4086B" w:rsidP="008854D5">
      <w:pPr>
        <w:pStyle w:val="JENUINormal"/>
      </w:pPr>
      <w:r>
        <w:t>El resto de este estudio está organizado</w:t>
      </w:r>
      <w:r w:rsidR="000B3F7C">
        <w:t xml:space="preserve"> como se explica a continuación. La Sección 2 describe los conceptos de red neuronal recurrente (RNR) que se van a utilizar en el trabajo.</w:t>
      </w:r>
      <w:r>
        <w:t xml:space="preserve"> </w:t>
      </w:r>
      <w:r w:rsidR="000B3F7C">
        <w:t>L</w:t>
      </w:r>
      <w:r>
        <w:t xml:space="preserve">a Sección </w:t>
      </w:r>
      <w:r w:rsidR="000B3F7C">
        <w:t>3</w:t>
      </w:r>
      <w:r>
        <w:t xml:space="preserve"> explica la metodología utilizada a la hora de seleccionar y ajusta la red neuronal, así como las técnicas de series temporales utilizadas para valorar </w:t>
      </w:r>
      <w:r w:rsidR="000C05FE">
        <w:t>las predicciones fuera de la muestra</w:t>
      </w:r>
      <w:r>
        <w:t xml:space="preserve">. La Sección </w:t>
      </w:r>
      <w:r w:rsidR="000C05FE">
        <w:t>4</w:t>
      </w:r>
      <w:r>
        <w:t xml:space="preserve"> presenta el análisis empírico</w:t>
      </w:r>
      <w:r w:rsidR="000C05FE">
        <w:t xml:space="preserve"> y el</w:t>
      </w:r>
      <w:r>
        <w:t xml:space="preserve"> desempeño de los distinto</w:t>
      </w:r>
      <w:r w:rsidR="000C05FE">
        <w:t>s</w:t>
      </w:r>
      <w:r>
        <w:t xml:space="preserve"> modelos</w:t>
      </w:r>
      <w:r w:rsidR="000C05FE">
        <w:t xml:space="preserve"> de predicción del precio del Bitcoin</w:t>
      </w:r>
      <w:r>
        <w:t xml:space="preserve">. Finalmente, la Sección </w:t>
      </w:r>
      <w:r w:rsidR="000C05FE">
        <w:t>5</w:t>
      </w:r>
      <w:r>
        <w:t xml:space="preserve"> concluye este estudio.</w:t>
      </w:r>
    </w:p>
    <w:p w14:paraId="5F54A2DC" w14:textId="3737C70F" w:rsidR="00A4086B" w:rsidRDefault="00A4086B" w:rsidP="003F7DE0">
      <w:pPr>
        <w:pStyle w:val="JENUITtulo1"/>
      </w:pPr>
      <w:r>
        <w:t>Redes neuronales recurrentes</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064B803A"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w:t>
      </w:r>
      <w:r w:rsidR="00D37352">
        <w:t>Tal y c</w:t>
      </w:r>
      <w:r w:rsidR="00131F0C">
        <w:t xml:space="preserve">omo se puede observar en la </w:t>
      </w:r>
      <w:r w:rsidR="00F5180A">
        <w:fldChar w:fldCharType="begin"/>
      </w:r>
      <w:r w:rsidR="00F5180A">
        <w:instrText xml:space="preserve"> REF _Ref110962092 \h </w:instrText>
      </w:r>
      <w:r w:rsidR="00F5180A">
        <w:fldChar w:fldCharType="separate"/>
      </w:r>
      <w:r w:rsidR="00F5180A" w:rsidRPr="00F5180A">
        <w:t xml:space="preserve">Figura </w:t>
      </w:r>
      <w:r w:rsidR="00F5180A" w:rsidRPr="00F5180A">
        <w:rPr>
          <w:noProof/>
        </w:rPr>
        <w:t>1</w:t>
      </w:r>
      <w:r w:rsidR="00F5180A">
        <w:fldChar w:fldCharType="end"/>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pPr>
        <w:pStyle w:val="JENUINormal"/>
        <w:ind w:firstLine="0"/>
        <w:jc w:val="center"/>
        <w:pPrChange w:id="22" w:author="Victor" w:date="2022-08-23T11:05:00Z">
          <w:pPr>
            <w:pStyle w:val="JENUINormal"/>
            <w:ind w:firstLine="0"/>
          </w:pPr>
        </w:pPrChange>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2360B639" w14:textId="1497B8CD" w:rsidR="00C0487F" w:rsidRPr="00C948D7" w:rsidRDefault="00C0643A" w:rsidP="003F7DE0">
      <w:pPr>
        <w:pStyle w:val="Descripcin"/>
        <w:jc w:val="center"/>
      </w:pPr>
      <w:bookmarkStart w:id="23" w:name="_Ref110962092"/>
      <w:r w:rsidRPr="003F7DE0">
        <w:rPr>
          <w:i w:val="0"/>
          <w:color w:val="auto"/>
          <w:sz w:val="20"/>
        </w:rPr>
        <w:t xml:space="preserve">Figura </w:t>
      </w:r>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3F7DE0">
        <w:rPr>
          <w:i w:val="0"/>
          <w:noProof/>
          <w:color w:val="auto"/>
          <w:sz w:val="20"/>
          <w:rPrChange w:id="24" w:author="Victor" w:date="2022-08-23T11:02:00Z">
            <w:rPr>
              <w:noProof/>
              <w:sz w:val="20"/>
            </w:rPr>
          </w:rPrChange>
        </w:rPr>
        <w:t>1</w:t>
      </w:r>
      <w:r w:rsidRPr="003F7DE0">
        <w:rPr>
          <w:i w:val="0"/>
          <w:color w:val="auto"/>
          <w:sz w:val="20"/>
        </w:rPr>
        <w:fldChar w:fldCharType="end"/>
      </w:r>
      <w:bookmarkEnd w:id="23"/>
      <w:r w:rsidR="002A1C4B" w:rsidRPr="003F7DE0">
        <w:rPr>
          <w:i w:val="0"/>
          <w:color w:val="auto"/>
          <w:sz w:val="20"/>
        </w:rPr>
        <w:t>: Diagrama de la red neuronal recurrente</w:t>
      </w:r>
    </w:p>
    <w:p w14:paraId="2738B76E" w14:textId="1EAF98C4" w:rsidR="00C0487F" w:rsidRDefault="00C0487F" w:rsidP="00C0487F">
      <w:pPr>
        <w:pStyle w:val="JENUINormal"/>
        <w:ind w:firstLine="0"/>
      </w:pPr>
      <w:r>
        <w:t xml:space="preserve">    </w:t>
      </w:r>
      <w:r w:rsidR="007104E3">
        <w:t>La</w:t>
      </w:r>
      <w:r w:rsidR="002A1C4B">
        <w:t xml:space="preserve"> salida de una red neuronal recurrente depende de los elementos previos de la propia secuencia. Esto</w:t>
      </w:r>
      <w:r w:rsidR="009403DF">
        <w:t xml:space="preserve"> </w:t>
      </w:r>
      <w:r w:rsidR="002A1C4B">
        <w:t>genera una característica distintiva,</w:t>
      </w:r>
      <w:ins w:id="25" w:author="Daniel Ramos Hoogwout" w:date="2022-08-24T16:58:00Z">
        <w:r w:rsidR="007B0795">
          <w:t xml:space="preserve"> </w:t>
        </w:r>
      </w:ins>
      <w:del w:id="26" w:author="Daniel Ramos Hoogwout" w:date="2022-08-24T16:58:00Z">
        <w:r w:rsidR="002A1C4B" w:rsidDel="007B0795">
          <w:delText xml:space="preserve"> </w:delText>
        </w:r>
        <w:r w:rsidR="0023238E" w:rsidDel="007B0795">
          <w:delText xml:space="preserve">por lo que </w:delText>
        </w:r>
      </w:del>
      <w:r w:rsidR="009403DF">
        <w:t>la red neuronal recurrente comparte el mismo parámetro de peso dentro de cada capa de la red</w:t>
      </w:r>
      <w:r w:rsidR="00342CFB">
        <w:t xml:space="preserve"> </w:t>
      </w:r>
      <w:r w:rsidR="00DB1B31">
        <w:fldChar w:fldCharType="begin"/>
      </w:r>
      <w:r w:rsidR="00934992">
        <w:instrText xml:space="preserve"> ADDIN ZOTERO_ITEM CSL_CITATION {"citationID":"aONzQHCK","properties":{"formattedCitation":"[20]","plainCitation":"[20]","noteIndex":0},"citationItems":[{"id":10,"uris":["http://zotero.org/users/9733613/items/IUJBIPU2"],"itemData":{"id":10,"type":"post-weblog","container-title":"IBM","title":"Recurrent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934992" w:rsidRPr="00934992">
        <w:t>[20]</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0182F8B5" w14:textId="1B99473F" w:rsidR="00C0487F" w:rsidRDefault="00C0487F" w:rsidP="003F7DE0">
      <w:pPr>
        <w:pStyle w:val="JENUINormal"/>
      </w:pPr>
      <w:r>
        <w:t xml:space="preserve">Este problema que presentan las redes neuronales recurrentes fue descubierto por Josep Hochreiter </w:t>
      </w:r>
      <w:r>
        <w:fldChar w:fldCharType="begin"/>
      </w:r>
      <w:r w:rsidR="00934992">
        <w:instrText xml:space="preserve"> ADDIN ZOTERO_ITEM CSL_CITATION {"citationID":"jEgTSin4","properties":{"formattedCitation":"[21]","plainCitation":"[21]","noteIndex":0},"citationItems":[{"id":11,"uris":["http://zotero.org/users/9733613/items/IAXDNUKX"],"itemData":{"id":11,"type":"article-journal","container-title":"International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934992" w:rsidRPr="00934992">
        <w:t>[21]</w:t>
      </w:r>
      <w:r>
        <w:fldChar w:fldCharType="end"/>
      </w:r>
      <w:r>
        <w:t>.</w:t>
      </w:r>
      <w:r w:rsidR="00D37352">
        <w:t xml:space="preserve"> </w:t>
      </w:r>
      <w:r>
        <w:t xml:space="preserve">El problema radica que la red neuronal utiliza </w:t>
      </w:r>
      <w:r>
        <w:lastRenderedPageBreak/>
        <w:t>un algoritmo de gradiente descendente para encontrar el mínimo global de la función de costes</w:t>
      </w:r>
      <w:r w:rsidR="00D67DE2">
        <w:t>,</w:t>
      </w:r>
      <w:r>
        <w:t xml:space="preserve"> que es la configuración óptima de la red. </w:t>
      </w:r>
    </w:p>
    <w:p w14:paraId="6FB59D4B" w14:textId="4B2D0E9E" w:rsidR="009D38B7" w:rsidRPr="00127A60" w:rsidRDefault="00FB4F81" w:rsidP="000F59CA">
      <w:pPr>
        <w:pStyle w:val="JENUINormal"/>
        <w:ind w:firstLine="0"/>
      </w:pPr>
      <w:r>
        <w:t xml:space="preserve">    </w:t>
      </w:r>
      <w:r w:rsidR="001C5E33">
        <w:t xml:space="preserve">En la </w:t>
      </w:r>
      <w:r w:rsidR="0098589C">
        <w:fldChar w:fldCharType="begin"/>
      </w:r>
      <w:r w:rsidR="0098589C">
        <w:instrText xml:space="preserve"> REF _Ref110962334 \h </w:instrText>
      </w:r>
      <w:r w:rsidR="0098589C">
        <w:fldChar w:fldCharType="separate"/>
      </w:r>
      <w:r w:rsidR="0098589C" w:rsidRPr="0098589C">
        <w:t xml:space="preserve">Figura </w:t>
      </w:r>
      <w:r w:rsidR="0098589C" w:rsidRPr="0098589C">
        <w:rPr>
          <w:noProof/>
        </w:rPr>
        <w:t>2</w:t>
      </w:r>
      <w:r w:rsidR="0098589C">
        <w:fldChar w:fldCharType="end"/>
      </w:r>
      <w:r w:rsidR="0098589C">
        <w:t xml:space="preserve"> </w:t>
      </w:r>
      <w:r w:rsidR="001C5E33">
        <w:t>se puede observar la estructura de varios módulos conectado</w:t>
      </w:r>
      <w:r w:rsidR="000923F0">
        <w:t>s</w:t>
      </w:r>
      <w:r w:rsidR="001C5E33">
        <w:t xml:space="preserve"> entre </w:t>
      </w:r>
      <w:r w:rsidR="000923F0">
        <w:t>sí</w:t>
      </w:r>
      <w:r w:rsidR="00703979">
        <w:t xml:space="preserve"> de una RNR</w:t>
      </w:r>
      <w:r w:rsidR="000923F0">
        <w:t>,</w:t>
      </w:r>
      <w:r w:rsidR="001C5E33">
        <w:t xml:space="preserve"> donde el módulo central permite ver el funcionamiento interno de ellos.</w:t>
      </w:r>
    </w:p>
    <w:p w14:paraId="229C59BE" w14:textId="77777777" w:rsidR="001E5DD4" w:rsidRDefault="001E5DD4" w:rsidP="003F7DE0">
      <w:pPr>
        <w:pStyle w:val="JENUINormal"/>
        <w:ind w:firstLine="0"/>
        <w:rPr>
          <w:color w:val="000000"/>
        </w:rPr>
      </w:pPr>
    </w:p>
    <w:p w14:paraId="2319AE5A" w14:textId="5A00DB9C" w:rsidR="00F5180A" w:rsidRDefault="004D06A0">
      <w:pPr>
        <w:pStyle w:val="JENUINormal"/>
        <w:ind w:firstLine="0"/>
        <w:jc w:val="center"/>
        <w:pPrChange w:id="27" w:author="Victor" w:date="2022-08-23T11:04:00Z">
          <w:pPr>
            <w:pStyle w:val="JENUINormal"/>
            <w:ind w:firstLine="0"/>
          </w:pPr>
        </w:pPrChange>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1145F9E1" w14:textId="1701FE05" w:rsidR="00807ACE" w:rsidRPr="003F7DE0" w:rsidRDefault="00F5180A">
      <w:pPr>
        <w:pStyle w:val="Descripcin"/>
        <w:jc w:val="center"/>
        <w:rPr>
          <w:i w:val="0"/>
          <w:color w:val="auto"/>
        </w:rPr>
        <w:pPrChange w:id="28" w:author="Victor" w:date="2022-08-23T11:05:00Z">
          <w:pPr>
            <w:pStyle w:val="Descripcin"/>
            <w:jc w:val="both"/>
          </w:pPr>
        </w:pPrChange>
      </w:pPr>
      <w:r w:rsidRPr="003F7DE0">
        <w:rPr>
          <w:i w:val="0"/>
          <w:color w:val="auto"/>
          <w:sz w:val="20"/>
        </w:rPr>
        <w:t xml:space="preserve">Figura </w:t>
      </w:r>
      <w:bookmarkStart w:id="29" w:name="_Ref110962334"/>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703979">
        <w:rPr>
          <w:i w:val="0"/>
          <w:iCs w:val="0"/>
          <w:noProof/>
          <w:color w:val="auto"/>
          <w:sz w:val="20"/>
          <w:szCs w:val="20"/>
        </w:rPr>
        <w:t>2</w:t>
      </w:r>
      <w:r w:rsidRPr="003F7DE0">
        <w:rPr>
          <w:i w:val="0"/>
          <w:color w:val="auto"/>
          <w:sz w:val="20"/>
        </w:rPr>
        <w:fldChar w:fldCharType="end"/>
      </w:r>
      <w:bookmarkEnd w:id="29"/>
      <w:r w:rsidR="00807ACE" w:rsidRPr="003F7DE0">
        <w:rPr>
          <w:i w:val="0"/>
          <w:color w:val="auto"/>
          <w:sz w:val="20"/>
        </w:rPr>
        <w:t>: Estructura de un módulo RNR clásico</w:t>
      </w:r>
      <w:r w:rsidR="005538C3" w:rsidRPr="003F7DE0">
        <w:rPr>
          <w:i w:val="0"/>
          <w:color w:val="auto"/>
        </w:rPr>
        <w:t xml:space="preserve"> </w:t>
      </w:r>
      <w:r w:rsidR="00807ACE" w:rsidRPr="003F7DE0">
        <w:rPr>
          <w:i w:val="0"/>
          <w:color w:val="auto"/>
          <w:sz w:val="20"/>
        </w:rPr>
        <w:t xml:space="preserve">Fuente: Colah’s </w:t>
      </w:r>
      <w:r w:rsidR="001E5DD4" w:rsidRPr="003F7DE0">
        <w:rPr>
          <w:i w:val="0"/>
          <w:color w:val="auto"/>
          <w:sz w:val="20"/>
        </w:rPr>
        <w:t>Blog</w:t>
      </w:r>
      <w:r w:rsidR="0043141C" w:rsidRPr="003F7DE0">
        <w:rPr>
          <w:i w:val="0"/>
          <w:color w:val="auto"/>
          <w:sz w:val="20"/>
        </w:rPr>
        <w:t xml:space="preserve"> </w:t>
      </w:r>
      <w:r w:rsidR="0043141C" w:rsidRPr="003F7DE0">
        <w:rPr>
          <w:i w:val="0"/>
          <w:color w:val="auto"/>
          <w:sz w:val="20"/>
        </w:rPr>
        <w:fldChar w:fldCharType="begin"/>
      </w:r>
      <w:r w:rsidR="00934992" w:rsidRPr="003F7DE0">
        <w:rPr>
          <w:i w:val="0"/>
          <w:iCs w:val="0"/>
          <w:color w:val="auto"/>
          <w:sz w:val="20"/>
          <w:szCs w:val="20"/>
        </w:rPr>
        <w:instrText xml:space="preserve"> ADDIN ZOTERO_ITEM CSL_CITATION {"citationID":"9Ce0Gb7Q","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3F7DE0">
        <w:rPr>
          <w:i w:val="0"/>
          <w:color w:val="auto"/>
          <w:sz w:val="20"/>
        </w:rPr>
        <w:fldChar w:fldCharType="separate"/>
      </w:r>
      <w:r w:rsidR="00934992" w:rsidRPr="003F7DE0">
        <w:rPr>
          <w:i w:val="0"/>
          <w:color w:val="auto"/>
          <w:sz w:val="20"/>
          <w:rPrChange w:id="30" w:author="Victor" w:date="2022-08-23T11:02:00Z">
            <w:rPr>
              <w:sz w:val="20"/>
            </w:rPr>
          </w:rPrChange>
        </w:rPr>
        <w:t>[22]</w:t>
      </w:r>
      <w:r w:rsidR="0043141C" w:rsidRPr="003F7DE0">
        <w:rPr>
          <w:i w:val="0"/>
          <w:color w:val="auto"/>
          <w:sz w:val="20"/>
        </w:rPr>
        <w:fldChar w:fldCharType="end"/>
      </w:r>
    </w:p>
    <w:p w14:paraId="7D7B601D" w14:textId="461DE68F"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r w:rsidR="005538C3">
        <w:fldChar w:fldCharType="begin"/>
      </w:r>
      <w:r w:rsidR="005538C3">
        <w:instrText xml:space="preserve"> REF _Ref110962596 \h </w:instrText>
      </w:r>
      <w:r w:rsidR="005538C3">
        <w:fldChar w:fldCharType="separate"/>
      </w:r>
      <w:r w:rsidR="005538C3" w:rsidRPr="005538C3">
        <w:t xml:space="preserve">Figura </w:t>
      </w:r>
      <w:r w:rsidR="005538C3" w:rsidRPr="005538C3">
        <w:rPr>
          <w:noProof/>
        </w:rPr>
        <w:t>3</w:t>
      </w:r>
      <w:r w:rsidR="005538C3">
        <w:fldChar w:fldCharType="end"/>
      </w:r>
      <w:r w:rsidR="00DF7F6E">
        <w:t xml:space="preserve">; </w:t>
      </w:r>
      <w:r w:rsidR="00F96EFD">
        <w:t>en este caso</w:t>
      </w:r>
      <w:r w:rsidR="00DF7F6E">
        <w:t>,</w:t>
      </w:r>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pPr>
        <w:pStyle w:val="JENUINormal"/>
        <w:ind w:firstLine="0"/>
        <w:jc w:val="center"/>
        <w:pPrChange w:id="31" w:author="Victor" w:date="2022-08-23T11:04:00Z">
          <w:pPr>
            <w:pStyle w:val="JENUINormal"/>
            <w:ind w:firstLine="0"/>
          </w:pPr>
        </w:pPrChange>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6A9F1EF8" w14:textId="32F0FB16" w:rsidR="007544B2" w:rsidRPr="00722E2D" w:rsidRDefault="005538C3">
      <w:pPr>
        <w:pStyle w:val="Descripcin"/>
        <w:jc w:val="center"/>
        <w:rPr>
          <w:i w:val="0"/>
          <w:color w:val="auto"/>
        </w:rPr>
        <w:pPrChange w:id="32" w:author="Victor" w:date="2022-08-23T11:04:00Z">
          <w:pPr>
            <w:pStyle w:val="Descripcin"/>
            <w:jc w:val="both"/>
          </w:pPr>
        </w:pPrChange>
      </w:pPr>
      <w:bookmarkStart w:id="33" w:name="_Ref110962596"/>
      <w:r w:rsidRPr="00722E2D">
        <w:rPr>
          <w:i w:val="0"/>
          <w:color w:val="auto"/>
          <w:sz w:val="20"/>
        </w:rPr>
        <w:t xml:space="preserve">Figura </w:t>
      </w:r>
      <w:r w:rsidRPr="00722E2D">
        <w:rPr>
          <w:i w:val="0"/>
          <w:color w:val="auto"/>
          <w:sz w:val="20"/>
        </w:rPr>
        <w:fldChar w:fldCharType="begin"/>
      </w:r>
      <w:r w:rsidRPr="00722E2D">
        <w:rPr>
          <w:i w:val="0"/>
          <w:color w:val="auto"/>
          <w:sz w:val="20"/>
        </w:rPr>
        <w:instrText xml:space="preserve"> SEQ Figura \* ARABIC </w:instrText>
      </w:r>
      <w:r w:rsidRPr="00722E2D">
        <w:rPr>
          <w:i w:val="0"/>
          <w:color w:val="auto"/>
          <w:sz w:val="20"/>
        </w:rPr>
        <w:fldChar w:fldCharType="separate"/>
      </w:r>
      <w:r w:rsidR="00997E97" w:rsidRPr="00583C32">
        <w:rPr>
          <w:i w:val="0"/>
          <w:iCs w:val="0"/>
          <w:noProof/>
          <w:color w:val="auto"/>
          <w:sz w:val="20"/>
          <w:szCs w:val="20"/>
        </w:rPr>
        <w:t>3</w:t>
      </w:r>
      <w:r w:rsidRPr="00722E2D">
        <w:rPr>
          <w:i w:val="0"/>
          <w:color w:val="auto"/>
          <w:sz w:val="20"/>
        </w:rPr>
        <w:fldChar w:fldCharType="end"/>
      </w:r>
      <w:bookmarkEnd w:id="33"/>
      <w:r w:rsidR="007544B2" w:rsidRPr="00722E2D">
        <w:rPr>
          <w:i w:val="0"/>
          <w:color w:val="auto"/>
          <w:sz w:val="20"/>
        </w:rPr>
        <w:t>: Diagrama de</w:t>
      </w:r>
      <w:r w:rsidR="001110B8" w:rsidRPr="00722E2D">
        <w:rPr>
          <w:i w:val="0"/>
          <w:color w:val="auto"/>
          <w:sz w:val="20"/>
        </w:rPr>
        <w:t xml:space="preserve"> una</w:t>
      </w:r>
      <w:r w:rsidR="007544B2" w:rsidRPr="00722E2D">
        <w:rPr>
          <w:i w:val="0"/>
          <w:color w:val="auto"/>
          <w:sz w:val="20"/>
        </w:rPr>
        <w:t xml:space="preserve"> </w:t>
      </w:r>
      <w:r w:rsidR="00B509C3" w:rsidRPr="00722E2D">
        <w:rPr>
          <w:i w:val="0"/>
          <w:color w:val="auto"/>
          <w:sz w:val="20"/>
        </w:rPr>
        <w:t xml:space="preserve">RNR </w:t>
      </w:r>
      <w:r w:rsidR="00B509C3" w:rsidRPr="00722E2D">
        <w:rPr>
          <w:iCs w:val="0"/>
          <w:color w:val="auto"/>
          <w:sz w:val="20"/>
        </w:rPr>
        <w:t>Many</w:t>
      </w:r>
      <w:r w:rsidR="002B0D22" w:rsidRPr="00722E2D">
        <w:rPr>
          <w:iCs w:val="0"/>
          <w:color w:val="auto"/>
          <w:sz w:val="20"/>
        </w:rPr>
        <w:t>-</w:t>
      </w:r>
      <w:r w:rsidR="00B509C3" w:rsidRPr="00722E2D">
        <w:rPr>
          <w:iCs w:val="0"/>
          <w:color w:val="auto"/>
          <w:sz w:val="20"/>
        </w:rPr>
        <w:t>to</w:t>
      </w:r>
      <w:r w:rsidR="002B0D22" w:rsidRPr="00722E2D">
        <w:rPr>
          <w:iCs w:val="0"/>
          <w:color w:val="auto"/>
          <w:sz w:val="20"/>
        </w:rPr>
        <w:t>-o</w:t>
      </w:r>
      <w:r w:rsidR="00B509C3" w:rsidRPr="00722E2D">
        <w:rPr>
          <w:iCs w:val="0"/>
          <w:color w:val="auto"/>
          <w:sz w:val="20"/>
        </w:rPr>
        <w:t>ne</w:t>
      </w:r>
    </w:p>
    <w:p w14:paraId="01232BC7" w14:textId="581C319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r w:rsidR="00DC02DD">
        <w:t xml:space="preserve">. De ahí que a </w:t>
      </w:r>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78DF2F2E"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r w:rsidR="004B0757">
        <w:t>,</w:t>
      </w:r>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342CFB">
        <w:t xml:space="preserve"> </w:t>
      </w:r>
      <w:r w:rsidR="0043141C">
        <w:fldChar w:fldCharType="begin"/>
      </w:r>
      <w:r w:rsidR="003B1421">
        <w:instrText xml:space="preserve"> ADDIN ZOTERO_ITEM CSL_CITATION {"citationID":"igFDDWtG","properties":{"formattedCitation":"[10]","plainCitation":"[10]","noteIndex":0},"citationItems":[{"id":9,"uris":["http://zotero.org/users/9733613/items/LHNUXLBH"],"itemData":{"id":9,"type":"article-journal","abstract":"Learning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3B1421" w:rsidRPr="003B1421">
        <w:t>[10]</w:t>
      </w:r>
      <w:r w:rsidR="0043141C">
        <w:fldChar w:fldCharType="end"/>
      </w:r>
      <w:r w:rsidR="00A16D13">
        <w:t>.</w:t>
      </w:r>
      <w:r w:rsidR="00EF4B51">
        <w:t xml:space="preserve"> </w:t>
      </w:r>
      <w:r w:rsidR="004B0757">
        <w:t>Tal y c</w:t>
      </w:r>
      <w:r w:rsidR="007315C2">
        <w:t xml:space="preserve">omo se puede apreciar en la </w:t>
      </w:r>
      <w:r w:rsidR="006D44D0">
        <w:fldChar w:fldCharType="begin"/>
      </w:r>
      <w:r w:rsidR="006D44D0">
        <w:instrText xml:space="preserve"> REF _Ref110962680 \h </w:instrText>
      </w:r>
      <w:r w:rsidR="006D44D0">
        <w:fldChar w:fldCharType="separate"/>
      </w:r>
      <w:r w:rsidR="006D44D0" w:rsidRPr="006D44D0">
        <w:t xml:space="preserve">Figura </w:t>
      </w:r>
      <w:r w:rsidR="006D44D0" w:rsidRPr="006D44D0">
        <w:rPr>
          <w:noProof/>
        </w:rPr>
        <w:t>4</w:t>
      </w:r>
      <w:r w:rsidR="006D44D0">
        <w:fldChar w:fldCharType="end"/>
      </w:r>
      <w:r w:rsidR="004B0757">
        <w:t>,</w:t>
      </w:r>
      <w:r w:rsidR="007315C2">
        <w:t xml:space="preserve"> e</w:t>
      </w:r>
      <w:r w:rsidR="005B2F00">
        <w:t>st</w:t>
      </w:r>
      <w:r w:rsidR="00BA1B72">
        <w:t>a</w:t>
      </w:r>
      <w:r w:rsidR="005B2F00">
        <w:t xml:space="preserve"> evolución añade </w:t>
      </w:r>
      <w:r w:rsidR="005B2F00">
        <w:t>celdas de entrada, salida y olvido</w:t>
      </w:r>
      <w:r w:rsidR="004B0757">
        <w:t>.</w:t>
      </w:r>
      <w:r w:rsidR="007315C2">
        <w:t xml:space="preserve"> </w:t>
      </w:r>
      <w:r w:rsidR="004B0757">
        <w:t>G</w:t>
      </w:r>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r w:rsidR="00FD7DA7">
        <w:t>,</w:t>
      </w:r>
      <w:r w:rsidR="007315C2" w:rsidRPr="007315C2">
        <w:t xml:space="preserve"> evitando así el desvanecimiento del gradiente. Cabe recordar que</w:t>
      </w:r>
      <w:r w:rsidR="00FD7DA7">
        <w:t>,</w:t>
      </w:r>
      <w:r w:rsidR="007315C2" w:rsidRPr="007315C2">
        <w:t xml:space="preserve"> en la </w:t>
      </w:r>
      <w:r w:rsidR="00FD7DA7">
        <w:t>F</w:t>
      </w:r>
      <w:r w:rsidR="00FD7DA7" w:rsidRPr="007315C2">
        <w:t xml:space="preserve">igura </w:t>
      </w:r>
      <w:r w:rsidR="00FD7DA7">
        <w:t>4,</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Pr="00583C32" w:rsidRDefault="004D06A0">
      <w:pPr>
        <w:pStyle w:val="JENUINormal"/>
        <w:ind w:firstLine="0"/>
        <w:jc w:val="center"/>
        <w:pPrChange w:id="34" w:author="Victor" w:date="2022-08-23T11:03:00Z">
          <w:pPr>
            <w:pStyle w:val="JENUINormal"/>
            <w:ind w:firstLine="0"/>
          </w:pPr>
        </w:pPrChange>
      </w:pPr>
      <w:r w:rsidRPr="00583C32">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4275AF66" w14:textId="23D8A31C" w:rsidR="006D44D0" w:rsidRPr="00583C32" w:rsidRDefault="006D44D0">
      <w:pPr>
        <w:jc w:val="center"/>
        <w:pPrChange w:id="35" w:author="Victor" w:date="2022-08-23T11:03:00Z">
          <w:pPr>
            <w:jc w:val="both"/>
          </w:pPr>
        </w:pPrChange>
      </w:pPr>
      <w:bookmarkStart w:id="36" w:name="_Ref110962680"/>
      <w:r w:rsidRPr="00722E2D">
        <w:rPr>
          <w:iCs/>
          <w:sz w:val="20"/>
        </w:rPr>
        <w:t xml:space="preserve">Figura </w:t>
      </w:r>
      <w:r w:rsidRPr="00722E2D">
        <w:rPr>
          <w:iCs/>
          <w:sz w:val="20"/>
        </w:rPr>
        <w:fldChar w:fldCharType="begin"/>
      </w:r>
      <w:r w:rsidRPr="00722E2D">
        <w:rPr>
          <w:iCs/>
          <w:sz w:val="20"/>
        </w:rPr>
        <w:instrText xml:space="preserve"> SEQ Figura \* ARABIC </w:instrText>
      </w:r>
      <w:r w:rsidRPr="00722E2D">
        <w:rPr>
          <w:iCs/>
          <w:sz w:val="20"/>
        </w:rPr>
        <w:fldChar w:fldCharType="separate"/>
      </w:r>
      <w:r w:rsidR="00997E97" w:rsidRPr="00583C32">
        <w:rPr>
          <w:noProof/>
          <w:sz w:val="20"/>
        </w:rPr>
        <w:t>4</w:t>
      </w:r>
      <w:r w:rsidRPr="00722E2D">
        <w:rPr>
          <w:iCs/>
          <w:sz w:val="20"/>
        </w:rPr>
        <w:fldChar w:fldCharType="end"/>
      </w:r>
      <w:bookmarkEnd w:id="36"/>
      <w:r w:rsidR="00112666" w:rsidRPr="00722E2D">
        <w:rPr>
          <w:iCs/>
          <w:sz w:val="20"/>
        </w:rPr>
        <w:t>: Estructura de</w:t>
      </w:r>
      <w:r w:rsidR="009640C2" w:rsidRPr="00722E2D">
        <w:rPr>
          <w:iCs/>
          <w:sz w:val="20"/>
        </w:rPr>
        <w:t xml:space="preserve"> un</w:t>
      </w:r>
      <w:r w:rsidR="00112666" w:rsidRPr="00722E2D">
        <w:rPr>
          <w:iCs/>
          <w:sz w:val="20"/>
        </w:rPr>
        <w:t xml:space="preserve"> </w:t>
      </w:r>
      <w:r w:rsidR="009640C2" w:rsidRPr="00722E2D">
        <w:rPr>
          <w:iCs/>
          <w:sz w:val="20"/>
        </w:rPr>
        <w:t>módulo</w:t>
      </w:r>
      <w:r w:rsidR="00112666" w:rsidRPr="00722E2D">
        <w:rPr>
          <w:iCs/>
          <w:sz w:val="20"/>
        </w:rPr>
        <w:t xml:space="preserve"> LSTM</w:t>
      </w:r>
    </w:p>
    <w:p w14:paraId="037F37F0" w14:textId="5E0D261B" w:rsidR="005E7933" w:rsidRPr="00722E2D" w:rsidRDefault="009640C2">
      <w:pPr>
        <w:pStyle w:val="Descripcin"/>
        <w:jc w:val="center"/>
        <w:rPr>
          <w:color w:val="auto"/>
          <w:sz w:val="20"/>
        </w:rPr>
        <w:pPrChange w:id="37" w:author="Victor" w:date="2022-08-23T11:03:00Z">
          <w:pPr>
            <w:pStyle w:val="Descripcin"/>
            <w:jc w:val="both"/>
          </w:pPr>
        </w:pPrChange>
      </w:pPr>
      <w:r w:rsidRPr="00583C32">
        <w:rPr>
          <w:i w:val="0"/>
          <w:iCs w:val="0"/>
          <w:color w:val="auto"/>
          <w:sz w:val="20"/>
          <w:szCs w:val="20"/>
        </w:rPr>
        <w:t>Fuente: Adaptado de</w:t>
      </w:r>
      <w:r w:rsidRPr="00722E2D">
        <w:rPr>
          <w:i w:val="0"/>
          <w:iCs w:val="0"/>
          <w:color w:val="auto"/>
          <w:sz w:val="20"/>
          <w:szCs w:val="20"/>
        </w:rPr>
        <w:t xml:space="preserve"> </w:t>
      </w:r>
      <w:r w:rsidR="0043141C" w:rsidRPr="00722E2D">
        <w:rPr>
          <w:i w:val="0"/>
          <w:iCs w:val="0"/>
          <w:color w:val="auto"/>
          <w:sz w:val="20"/>
          <w:szCs w:val="20"/>
        </w:rPr>
        <w:fldChar w:fldCharType="begin"/>
      </w:r>
      <w:r w:rsidR="00934992" w:rsidRPr="00722E2D">
        <w:rPr>
          <w:i w:val="0"/>
          <w:iCs w:val="0"/>
          <w:color w:val="auto"/>
          <w:sz w:val="20"/>
          <w:szCs w:val="20"/>
        </w:rPr>
        <w:instrText xml:space="preserve"> ADDIN ZOTERO_ITEM CSL_CITATION {"citationID":"f9ajdwkc","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22E2D">
        <w:rPr>
          <w:i w:val="0"/>
          <w:iCs w:val="0"/>
          <w:color w:val="auto"/>
          <w:sz w:val="20"/>
          <w:szCs w:val="20"/>
        </w:rPr>
        <w:fldChar w:fldCharType="separate"/>
      </w:r>
      <w:r w:rsidR="00934992" w:rsidRPr="00722E2D">
        <w:rPr>
          <w:i w:val="0"/>
          <w:color w:val="auto"/>
          <w:sz w:val="20"/>
          <w:rPrChange w:id="38" w:author="Victor" w:date="2022-08-23T11:03:00Z">
            <w:rPr>
              <w:sz w:val="20"/>
            </w:rPr>
          </w:rPrChange>
        </w:rPr>
        <w:t>[22]</w:t>
      </w:r>
      <w:r w:rsidR="0043141C" w:rsidRPr="00722E2D">
        <w:rPr>
          <w:i w:val="0"/>
          <w:iCs w:val="0"/>
          <w:color w:val="auto"/>
          <w:sz w:val="20"/>
          <w:szCs w:val="20"/>
        </w:rPr>
        <w:fldChar w:fldCharType="end"/>
      </w:r>
    </w:p>
    <w:p w14:paraId="29AA8826" w14:textId="51E1C599" w:rsidR="005E7933" w:rsidRDefault="005E7933" w:rsidP="00380508">
      <w:pPr>
        <w:pStyle w:val="JENUINormal"/>
      </w:pPr>
      <w:r w:rsidRPr="00380508">
        <w:t>Haciendo uso esta modificación de red neuronal recurrente</w:t>
      </w:r>
      <w:r w:rsidR="00760F24">
        <w:t>,</w:t>
      </w:r>
      <w:r w:rsidR="00E978F5" w:rsidRPr="00380508">
        <w:t xml:space="preserve"> empleando </w:t>
      </w:r>
      <w:r w:rsidR="00380508" w:rsidRPr="00380508">
        <w:t xml:space="preserve">técnicas de predicción de series temporales </w:t>
      </w:r>
      <w:r w:rsidR="00760F24">
        <w:t xml:space="preserve">tales </w:t>
      </w:r>
      <w:r w:rsidR="00380508" w:rsidRPr="00380508">
        <w:t xml:space="preserve">como </w:t>
      </w:r>
      <w:r w:rsidR="00380508" w:rsidRPr="00722E2D">
        <w:rPr>
          <w:i/>
        </w:rPr>
        <w:t>rolling window</w:t>
      </w:r>
      <w:r w:rsidR="00281EF6">
        <w:t xml:space="preserve"> y ajustando los hiperparámetros del modelo para tener resultados consistentes se ha demostrado que la red LSTM es una herramienta útil a la hora de hacer predicciones sobre el precio de apertura del </w:t>
      </w:r>
      <w:r w:rsidR="00760F24">
        <w:t>Bitcoin</w:t>
      </w:r>
      <w:r w:rsidR="00281EF6">
        <w:t>.</w:t>
      </w:r>
    </w:p>
    <w:p w14:paraId="21F2AB76" w14:textId="4AD6C5B5" w:rsidR="000D7D75" w:rsidRDefault="00BD75A1">
      <w:pPr>
        <w:pStyle w:val="JENUITtulo1"/>
      </w:pPr>
      <w:r>
        <w:t>Metodología</w:t>
      </w:r>
    </w:p>
    <w:p w14:paraId="75A88DC7" w14:textId="77777777" w:rsidR="006C0006" w:rsidRDefault="006C0006" w:rsidP="006C0006">
      <w:pPr>
        <w:pStyle w:val="JENUINormal"/>
      </w:pPr>
    </w:p>
    <w:p w14:paraId="22283527" w14:textId="05CCA911"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AD7C3E">
        <w:t xml:space="preserve">, </w:t>
      </w:r>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r w:rsidR="00815763" w:rsidRPr="00A15766">
        <w:rPr>
          <w:i/>
          <w:iCs/>
        </w:rPr>
        <w:t>T</w:t>
      </w:r>
      <w:r w:rsidR="00815763" w:rsidRPr="00A15766">
        <w:rPr>
          <w:i/>
          <w:iCs/>
          <w:vertAlign w:val="subscript"/>
        </w:rPr>
        <w:t>t</w:t>
      </w:r>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r w:rsidR="00815763" w:rsidRPr="00A15766">
        <w:rPr>
          <w:i/>
          <w:iCs/>
        </w:rPr>
        <w:t>S</w:t>
      </w:r>
      <w:r w:rsidR="00815763" w:rsidRPr="00A15766">
        <w:rPr>
          <w:i/>
          <w:iCs/>
          <w:vertAlign w:val="subscript"/>
        </w:rPr>
        <w:t>t</w:t>
      </w:r>
      <w:r w:rsidR="00A15766">
        <w:t xml:space="preserve"> son movimientos de oscilación dentro del año y</w:t>
      </w:r>
      <w:r>
        <w:t xml:space="preserve"> el componente irregular</w:t>
      </w:r>
      <w:r w:rsidR="00A15766">
        <w:t xml:space="preserve"> </w:t>
      </w:r>
      <w:r w:rsidR="00815763" w:rsidRPr="00A15766">
        <w:rPr>
          <w:i/>
          <w:iCs/>
        </w:rPr>
        <w:t>I</w:t>
      </w:r>
      <w:r w:rsidR="00815763" w:rsidRPr="00A15766">
        <w:rPr>
          <w:i/>
          <w:iCs/>
          <w:vertAlign w:val="subscript"/>
        </w:rPr>
        <w:t>t</w:t>
      </w:r>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w:t>
      </w:r>
      <w:r w:rsidR="001423E0">
        <w:lastRenderedPageBreak/>
        <w:t>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r w:rsidRPr="003B0C52">
        <w:rPr>
          <w:i/>
          <w:iCs/>
        </w:rPr>
        <w:t>dropout</w:t>
      </w:r>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Este hiperparámetro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500CCDBD"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nada más lejos de la realidad,</w:t>
      </w:r>
      <w:del w:id="39" w:author="Daniel Ramos Hoogwout" w:date="2022-08-24T17:03:00Z">
        <w:r w:rsidRPr="003057F6" w:rsidDel="00B03429">
          <w:delText xml:space="preserve"> </w:delText>
        </w:r>
        <w:r w:rsidR="00EE4A57" w:rsidDel="00B03429">
          <w:delText>porque</w:delText>
        </w:r>
      </w:del>
      <w:r w:rsidR="00EE4A57">
        <w:t xml:space="preserv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934992">
        <w:instrText xml:space="preserve"> ADDIN ZOTERO_ITEM CSL_CITATION {"citationID":"dr9oEmTZ","properties":{"formattedCitation":"[21]","plainCitation":"[21]","noteIndex":0},"citationItems":[{"id":11,"uris":["http://zotero.org/users/9733613/items/IAXDNUKX"],"itemData":{"id":11,"type":"article-journal","container-title":"International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934992" w:rsidRPr="00934992">
        <w:t>[21]</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la estructura o arquitectura escogida e incluso los hiperparámetros escogidos puede</w:t>
      </w:r>
      <w:r w:rsidR="00D62731">
        <w:t>n</w:t>
      </w:r>
      <w:r w:rsidRPr="003057F6">
        <w:t xml:space="preserve"> tener una importancia significativa. </w:t>
      </w:r>
    </w:p>
    <w:p w14:paraId="056833CF" w14:textId="0C11CA4C"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934992">
        <w:instrText xml:space="preserve"> ADDIN ZOTERO_ITEM CSL_CITATION {"citationID":"vbniePIy","properties":{"formattedCitation":"[23]","plainCitation":"[23]","noteIndex":0},"citationItems":[{"id":15,"uris":["http://zotero.org/users/9733613/items/Z876DUCH"],"itemData":{"id":15,"type":"article-journal","abstract":"There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934992" w:rsidRPr="00934992">
        <w:t>[23]</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40" w:name="_Hlk103699201"/>
      <w:r>
        <w:t>Modelo inicial</w:t>
      </w:r>
      <w:r w:rsidR="00C9605D">
        <w:t xml:space="preserve"> e hiperparametrización</w:t>
      </w:r>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40"/>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r w:rsidR="00DF6F93" w:rsidRPr="00DF6F93">
        <w:rPr>
          <w:i/>
          <w:iCs/>
        </w:rPr>
        <w:t>batch size</w:t>
      </w:r>
      <w:r w:rsidR="00DF6F93">
        <w:t xml:space="preserve">, los </w:t>
      </w:r>
      <w:r w:rsidR="00DF6F93" w:rsidRPr="00DF6F93">
        <w:rPr>
          <w:i/>
          <w:iCs/>
        </w:rPr>
        <w:t>epochs</w:t>
      </w:r>
      <w:r w:rsidR="00DF6F93">
        <w:t xml:space="preserve"> y el periodo </w:t>
      </w:r>
      <w:r w:rsidR="00117AC4">
        <w:t xml:space="preserve">en </w:t>
      </w:r>
      <w:r w:rsidR="00DF6F93">
        <w:t>el cual la red neuronal puede observar valores pasados.</w:t>
      </w:r>
    </w:p>
    <w:p w14:paraId="40619CAE" w14:textId="0273847A" w:rsidR="00A307A0" w:rsidRDefault="00DF6F93" w:rsidP="00F21709">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934992">
        <w:instrText xml:space="preserve"> ADDIN ZOTERO_ITEM CSL_CITATION {"citationID":"mpRGSWHU","properties":{"formattedCitation":"[24]","plainCitation":"[24]","noteIndex":0},"citationItems":[{"id":6,"uris":["http://zotero.org/users/9733613/items/5V6BFAUT"],"itemData":{"id":6,"type":"post-weblog","container-title":"Machine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rsidR="00B73885">
        <w:t>.</w:t>
      </w:r>
    </w:p>
    <w:p w14:paraId="497BB9AC" w14:textId="73249EA8"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934992">
        <w:instrText xml:space="preserve"> ADDIN ZOTERO_ITEM CSL_CITATION {"citationID":"9Au8cypm","properties":{"formattedCitation":"[25]","plainCitation":"[25]","noteIndex":0},"citationItems":[{"id":7,"uris":["http://zotero.org/users/9733613/items/BPX8R8XN"],"itemData":{"id":7,"type":"post-weblog","container-title":"Machine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934992" w:rsidRPr="00934992">
        <w:t>[25]</w:t>
      </w:r>
      <w:r w:rsidR="0011085C">
        <w:fldChar w:fldCharType="end"/>
      </w:r>
      <w:r w:rsidR="005578F1">
        <w:t>,</w:t>
      </w:r>
      <w:r w:rsidR="00235209">
        <w:t xml:space="preserve"> aparte de que el proceso converge rápidamente </w:t>
      </w:r>
      <w:r w:rsidR="0075696E">
        <w:t>para el coste computacional que supone.</w:t>
      </w:r>
    </w:p>
    <w:p w14:paraId="7E2994B4" w14:textId="605E2D15" w:rsidR="003249F0" w:rsidRDefault="0075696E" w:rsidP="00ED2C3B">
      <w:pPr>
        <w:pStyle w:val="JENUINormal"/>
      </w:pPr>
      <w:r>
        <w:t xml:space="preserve">Los </w:t>
      </w:r>
      <w:r w:rsidRPr="0075696E">
        <w:rPr>
          <w:i/>
          <w:iCs/>
        </w:rPr>
        <w:t>epochs</w:t>
      </w:r>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934992">
        <w:instrText xml:space="preserve"> ADDIN ZOTERO_ITEM CSL_CITATION {"citationID":"u333l5XP","properties":{"formattedCitation":"[24]","plainCitation":"[24]","noteIndex":0},"citationItems":[{"id":6,"uris":["http://zotero.org/users/9733613/items/5V6BFAUT"],"itemData":{"id":6,"type":"post-weblog","container-title":"Machine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r w:rsidR="005578F1">
        <w:t xml:space="preserve"> </w:t>
      </w:r>
      <w:r w:rsidR="003249F0">
        <w:t>%</w:t>
      </w:r>
      <w:r w:rsidR="005578F1">
        <w:t>;</w:t>
      </w:r>
      <w:r w:rsidR="003249F0">
        <w:t xml:space="preserve"> es decir, si tras 10 </w:t>
      </w:r>
      <w:r w:rsidR="003249F0" w:rsidRPr="003249F0">
        <w:rPr>
          <w:i/>
          <w:iCs/>
        </w:rPr>
        <w:t>epochs</w:t>
      </w:r>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r w:rsidR="00C77A71">
        <w:t>sobreajust</w:t>
      </w:r>
      <w:r w:rsidR="003C7D3B">
        <w:t>arse</w:t>
      </w:r>
      <w:r w:rsidR="003249F0">
        <w:t xml:space="preserve"> con facilidad al aumentar el número de </w:t>
      </w:r>
      <w:r w:rsidR="003249F0" w:rsidRPr="003249F0">
        <w:rPr>
          <w:i/>
          <w:iCs/>
        </w:rPr>
        <w:t>epochs</w:t>
      </w:r>
      <w:r w:rsidR="003249F0">
        <w:t>.</w:t>
      </w:r>
    </w:p>
    <w:p w14:paraId="00A96156" w14:textId="111B9891"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r w:rsidR="009B346D">
        <w:rPr>
          <w:i/>
          <w:iCs/>
        </w:rPr>
        <w:t>r</w:t>
      </w:r>
      <w:r w:rsidR="009B346D" w:rsidRPr="009B346D">
        <w:rPr>
          <w:i/>
          <w:iCs/>
        </w:rPr>
        <w:t xml:space="preserve">olling </w:t>
      </w:r>
      <w:r w:rsidR="009B346D">
        <w:rPr>
          <w:i/>
          <w:iCs/>
        </w:rPr>
        <w:t>w</w:t>
      </w:r>
      <w:r w:rsidR="009B346D" w:rsidRPr="009B346D">
        <w:rPr>
          <w:i/>
          <w:iCs/>
        </w:rPr>
        <w:t>indow</w:t>
      </w:r>
      <w:r w:rsidR="009B346D">
        <w:rPr>
          <w:i/>
          <w:iCs/>
        </w:rPr>
        <w:t xml:space="preserve"> </w:t>
      </w:r>
      <w:r w:rsidR="003570EA">
        <w:rPr>
          <w:i/>
          <w:iCs/>
        </w:rPr>
        <w:fldChar w:fldCharType="begin"/>
      </w:r>
      <w:r w:rsidR="00D462DA">
        <w:rPr>
          <w:i/>
          <w:iCs/>
        </w:rPr>
        <w:instrText xml:space="preserve"> ADDIN ZOTERO_ITEM CSL_CITATION {"citationID":"XbG6v7QZ","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D462DA" w:rsidRPr="00D462DA">
        <w:t>[14]</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hiperparámetros.</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r w:rsidR="00ED2C3B">
        <w:rPr>
          <w:i/>
        </w:rPr>
        <w:t>Root Mean Squared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r w:rsidR="009B346D">
        <w:rPr>
          <w:i/>
          <w:iCs/>
        </w:rPr>
        <w:t>rolling window</w:t>
      </w:r>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r w:rsidR="009B346D">
        <w:rPr>
          <w:i/>
          <w:iCs/>
        </w:rPr>
        <w:t>rolling window</w:t>
      </w:r>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días definidos por el hiperparámetro periodo</w:t>
      </w:r>
      <w:r w:rsidR="00FA393A">
        <w:t>, el nombre que se le ha dado al hiperparámatro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w:t>
      </w:r>
      <w:r w:rsidR="005E6209">
        <w:t xml:space="preserve">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pPr>
        <w:pStyle w:val="JENUINormal"/>
        <w:ind w:firstLine="0"/>
        <w:jc w:val="center"/>
        <w:pPrChange w:id="41" w:author="Victor" w:date="2022-08-23T11:04:00Z">
          <w:pPr>
            <w:pStyle w:val="JENUINormal"/>
            <w:ind w:firstLine="0"/>
          </w:pPr>
        </w:pPrChange>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29733591" w14:textId="4591F7AD" w:rsidR="00941311" w:rsidRPr="00EC1186" w:rsidRDefault="00B97393">
      <w:pPr>
        <w:pStyle w:val="Descripcin"/>
        <w:jc w:val="center"/>
        <w:rPr>
          <w:i w:val="0"/>
          <w:color w:val="auto"/>
        </w:rPr>
        <w:pPrChange w:id="42" w:author="Victor" w:date="2022-08-23T11:04:00Z">
          <w:pPr>
            <w:pStyle w:val="Descripcin"/>
            <w:jc w:val="both"/>
          </w:pPr>
        </w:pPrChange>
      </w:pPr>
      <w:r w:rsidRPr="00EC1186">
        <w:rPr>
          <w:i w:val="0"/>
          <w:color w:val="auto"/>
          <w:sz w:val="20"/>
        </w:rPr>
        <w:t xml:space="preserve">Figura </w:t>
      </w:r>
      <w:r w:rsidRPr="00EC1186">
        <w:rPr>
          <w:i w:val="0"/>
          <w:color w:val="auto"/>
          <w:sz w:val="20"/>
        </w:rPr>
        <w:fldChar w:fldCharType="begin"/>
      </w:r>
      <w:r w:rsidRPr="00EC1186">
        <w:rPr>
          <w:i w:val="0"/>
          <w:color w:val="auto"/>
          <w:sz w:val="20"/>
        </w:rPr>
        <w:instrText xml:space="preserve"> SEQ Figura \* ARABIC </w:instrText>
      </w:r>
      <w:r w:rsidRPr="00EC1186">
        <w:rPr>
          <w:i w:val="0"/>
          <w:color w:val="auto"/>
          <w:sz w:val="20"/>
        </w:rPr>
        <w:fldChar w:fldCharType="separate"/>
      </w:r>
      <w:r w:rsidR="00997E97" w:rsidRPr="00817AEF">
        <w:rPr>
          <w:i w:val="0"/>
          <w:iCs w:val="0"/>
          <w:noProof/>
          <w:color w:val="auto"/>
          <w:sz w:val="20"/>
          <w:szCs w:val="20"/>
        </w:rPr>
        <w:t>5</w:t>
      </w:r>
      <w:r w:rsidRPr="00EC1186">
        <w:rPr>
          <w:i w:val="0"/>
          <w:color w:val="auto"/>
          <w:sz w:val="20"/>
        </w:rPr>
        <w:fldChar w:fldCharType="end"/>
      </w:r>
      <w:del w:id="43" w:author="Victor" w:date="2022-08-23T11:06:00Z">
        <w:r w:rsidRPr="00EC1186" w:rsidDel="00DE54E7">
          <w:rPr>
            <w:i w:val="0"/>
            <w:color w:val="auto"/>
            <w:sz w:val="20"/>
          </w:rPr>
          <w:delText xml:space="preserve"> </w:delText>
        </w:r>
      </w:del>
      <w:r w:rsidR="008A2FB2" w:rsidRPr="00EC1186">
        <w:rPr>
          <w:i w:val="0"/>
          <w:color w:val="auto"/>
          <w:sz w:val="20"/>
        </w:rPr>
        <w:t xml:space="preserve">: </w:t>
      </w:r>
      <w:r w:rsidR="00EC6EB0" w:rsidRPr="00EC1186">
        <w:rPr>
          <w:i w:val="0"/>
          <w:color w:val="auto"/>
          <w:sz w:val="20"/>
        </w:rPr>
        <w:t xml:space="preserve">Predicción </w:t>
      </w:r>
      <w:r w:rsidR="006D6217" w:rsidRPr="00EC1186">
        <w:rPr>
          <w:i w:val="0"/>
          <w:color w:val="auto"/>
          <w:sz w:val="20"/>
        </w:rPr>
        <w:t xml:space="preserve">con </w:t>
      </w:r>
      <w:r w:rsidR="009B346D" w:rsidRPr="00DE54E7">
        <w:rPr>
          <w:iCs w:val="0"/>
          <w:color w:val="auto"/>
          <w:sz w:val="20"/>
          <w:rPrChange w:id="44" w:author="Victor" w:date="2022-08-23T11:06:00Z">
            <w:rPr>
              <w:i w:val="0"/>
              <w:iCs w:val="0"/>
              <w:color w:val="auto"/>
              <w:sz w:val="20"/>
            </w:rPr>
          </w:rPrChange>
        </w:rPr>
        <w:t>rolling window</w:t>
      </w:r>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609B8FB"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si el modelo con el periodo de 90 días predice mejor que el resto de modelos</w:t>
      </w:r>
      <w:r w:rsidR="00542947">
        <w:t>. Por consiguiente</w:t>
      </w:r>
      <w:r w:rsidR="00F1769B">
        <w:t>,</w:t>
      </w:r>
      <w:r w:rsidR="00542947">
        <w:t xml:space="preserve"> se utiliza el contraste de Diebold-Mariano</w:t>
      </w:r>
      <w:r w:rsidR="006B1822">
        <w:t xml:space="preserve"> </w:t>
      </w:r>
      <w:r w:rsidR="00542947">
        <w:fldChar w:fldCharType="begin"/>
      </w:r>
      <w:r w:rsidR="00934992">
        <w:instrText xml:space="preserve"> ADDIN ZOTERO_ITEM CSL_CITATION {"citationID":"liqLY9M9","properties":{"formattedCitation":"[15]","plainCitation":"[15]","noteIndex":0},"citationItems":[{"id":17,"uris":["http://zotero.org/users/9733613/items/QIAI8GYM"],"itemData":{"id":17,"type":"article-journal","container-title":"Journal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934992" w:rsidRPr="00934992">
        <w:t>[15]</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Diebold-Mariano </w:t>
      </w:r>
      <w:r w:rsidR="00563512">
        <w:fldChar w:fldCharType="begin"/>
      </w:r>
      <w:r w:rsidR="00934992">
        <w:instrText xml:space="preserve"> ADDIN ZOTERO_ITEM CSL_CITATION {"citationID":"Ijf0vD0z","properties":{"formattedCitation":"[15]","plainCitation":"[15]","noteIndex":0},"citationItems":[{"id":17,"uris":["http://zotero.org/users/9733613/items/QIAI8GYM"],"itemData":{"id":17,"type":"article-journal","container-title":"Journal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934992" w:rsidRPr="00934992">
        <w:t>[15]</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11349C3D" w:rsidR="00976FB3" w:rsidRDefault="00C81A01" w:rsidP="00976FB3">
      <w:pPr>
        <w:pStyle w:val="JENUINormal"/>
      </w:pPr>
      <w:r>
        <w:t xml:space="preserve">El estadístico de prueba del contraste de Diebold-Mariano </w:t>
      </w:r>
      <w:r>
        <w:fldChar w:fldCharType="begin"/>
      </w:r>
      <w:r w:rsidR="00934992">
        <w:instrText xml:space="preserve"> ADDIN ZOTERO_ITEM CSL_CITATION {"citationID":"vFJ0d1cA","properties":{"formattedCitation":"[15]","plainCitation":"[15]","noteIndex":0},"citationItems":[{"id":17,"uris":["http://zotero.org/users/9733613/items/QIAI8GYM"],"itemData":{"id":17,"type":"article-journal","container-title":"Journal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934992" w:rsidRPr="00934992">
        <w:t>[15]</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autocovarianza</w:t>
      </w:r>
      <w:r w:rsidR="00C81A01">
        <w:t>s</w:t>
      </w:r>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r w:rsidR="00701D58" w:rsidRPr="0007301C">
        <w:rPr>
          <w:i/>
        </w:rPr>
        <w:t>Yahoo Finance</w:t>
      </w:r>
      <w:r w:rsidR="00701D58">
        <w:t xml:space="preserve"> </w:t>
      </w:r>
      <w:r w:rsidR="00890033">
        <w:t>(</w:t>
      </w:r>
      <w:hyperlink r:id="rId14"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r w:rsidR="00701D58" w:rsidRPr="0007301C">
        <w:rPr>
          <w:i/>
        </w:rPr>
        <w:t>Yahoo Finance</w:t>
      </w:r>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5577E4E7" w:rsidR="00366CE9" w:rsidRDefault="00B97393" w:rsidP="00366CE9">
      <w:pPr>
        <w:pStyle w:val="JENUINormal"/>
      </w:pPr>
      <w:r>
        <w:t xml:space="preserve">Como se muestra en la </w:t>
      </w:r>
      <w:r>
        <w:fldChar w:fldCharType="begin"/>
      </w:r>
      <w:r>
        <w:instrText xml:space="preserve"> REF _Ref110962872 \h </w:instrText>
      </w:r>
      <w:r>
        <w:fldChar w:fldCharType="separate"/>
      </w:r>
      <w:r w:rsidRPr="00B97393">
        <w:t xml:space="preserve">Figura </w:t>
      </w:r>
      <w:r w:rsidRPr="00B97393">
        <w:rPr>
          <w:noProof/>
        </w:rPr>
        <w:t>6</w:t>
      </w:r>
      <w:r>
        <w:fldChar w:fldCharType="end"/>
      </w:r>
      <w:r w:rsidR="0055643F">
        <w:t>,</w:t>
      </w:r>
      <w:r>
        <w:t xml:space="preserve"> l</w:t>
      </w:r>
      <w:r w:rsidR="00366CE9">
        <w:t xml:space="preserve">a entrada de información a la red neuronal está compuesta por una matriz tridimensional que contiene el precio de apertura y de cierre del bitcoin con 90 </w:t>
      </w:r>
      <w:r w:rsidR="00366CE9">
        <w:rPr>
          <w:i/>
          <w:iCs/>
        </w:rPr>
        <w:t>time</w:t>
      </w:r>
      <w:r w:rsidR="00674824">
        <w:rPr>
          <w:i/>
          <w:iCs/>
        </w:rPr>
        <w:t xml:space="preserve"> </w:t>
      </w:r>
      <w:r w:rsidR="00366CE9">
        <w:rPr>
          <w:i/>
          <w:iCs/>
        </w:rPr>
        <w:t>steps</w:t>
      </w:r>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pPr>
        <w:pStyle w:val="JENUINormal"/>
        <w:ind w:firstLine="0"/>
        <w:jc w:val="center"/>
        <w:pPrChange w:id="45" w:author="Victor" w:date="2022-08-23T11:05:00Z">
          <w:pPr>
            <w:pStyle w:val="JENUINormal"/>
            <w:ind w:firstLine="0"/>
          </w:pPr>
        </w:pPrChange>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675FC4F0" w14:textId="63F1E638" w:rsidR="00425B30" w:rsidRPr="0055643F" w:rsidRDefault="00B97393">
      <w:pPr>
        <w:pStyle w:val="Descripcin"/>
        <w:jc w:val="center"/>
        <w:rPr>
          <w:i w:val="0"/>
          <w:color w:val="auto"/>
          <w:rPrChange w:id="46" w:author="Victor" w:date="2022-08-16T15:18:00Z">
            <w:rPr/>
          </w:rPrChange>
        </w:rPr>
        <w:pPrChange w:id="47" w:author="Victor" w:date="2022-08-16T15:18:00Z">
          <w:pPr>
            <w:pStyle w:val="Descripcin"/>
          </w:pPr>
        </w:pPrChange>
      </w:pPr>
      <w:bookmarkStart w:id="48" w:name="_Ref110962872"/>
      <w:r w:rsidRPr="0055643F">
        <w:rPr>
          <w:i w:val="0"/>
          <w:color w:val="auto"/>
          <w:sz w:val="20"/>
          <w:rPrChange w:id="49" w:author="Victor" w:date="2022-08-16T15:18:00Z">
            <w:rPr>
              <w:sz w:val="20"/>
            </w:rPr>
          </w:rPrChange>
        </w:rPr>
        <w:t xml:space="preserve">Figura </w:t>
      </w:r>
      <w:r w:rsidRPr="0055643F">
        <w:rPr>
          <w:i w:val="0"/>
          <w:color w:val="auto"/>
          <w:sz w:val="20"/>
          <w:rPrChange w:id="50" w:author="Victor" w:date="2022-08-16T15:18:00Z">
            <w:rPr>
              <w:sz w:val="20"/>
            </w:rPr>
          </w:rPrChange>
        </w:rPr>
        <w:fldChar w:fldCharType="begin"/>
      </w:r>
      <w:r w:rsidRPr="0055643F">
        <w:rPr>
          <w:i w:val="0"/>
          <w:color w:val="auto"/>
          <w:sz w:val="20"/>
          <w:rPrChange w:id="51" w:author="Victor" w:date="2022-08-16T15:18:00Z">
            <w:rPr>
              <w:sz w:val="20"/>
            </w:rPr>
          </w:rPrChange>
        </w:rPr>
        <w:instrText xml:space="preserve"> SEQ Figura \* ARABIC </w:instrText>
      </w:r>
      <w:r w:rsidRPr="0055643F">
        <w:rPr>
          <w:i w:val="0"/>
          <w:color w:val="auto"/>
          <w:sz w:val="20"/>
          <w:rPrChange w:id="52" w:author="Victor" w:date="2022-08-16T15:18:00Z">
            <w:rPr>
              <w:sz w:val="20"/>
            </w:rPr>
          </w:rPrChange>
        </w:rPr>
        <w:fldChar w:fldCharType="separate"/>
      </w:r>
      <w:r w:rsidR="00997E97" w:rsidRPr="0055643F">
        <w:rPr>
          <w:i w:val="0"/>
          <w:iCs w:val="0"/>
          <w:noProof/>
          <w:color w:val="auto"/>
          <w:sz w:val="20"/>
          <w:szCs w:val="20"/>
        </w:rPr>
        <w:t>6</w:t>
      </w:r>
      <w:r w:rsidRPr="0055643F">
        <w:rPr>
          <w:i w:val="0"/>
          <w:color w:val="auto"/>
          <w:sz w:val="20"/>
          <w:rPrChange w:id="53" w:author="Victor" w:date="2022-08-16T15:18:00Z">
            <w:rPr>
              <w:sz w:val="20"/>
            </w:rPr>
          </w:rPrChange>
        </w:rPr>
        <w:fldChar w:fldCharType="end"/>
      </w:r>
      <w:bookmarkEnd w:id="48"/>
      <w:del w:id="54" w:author="Victor" w:date="2022-08-23T11:06:00Z">
        <w:r w:rsidRPr="0055643F" w:rsidDel="00DE54E7">
          <w:rPr>
            <w:i w:val="0"/>
            <w:color w:val="auto"/>
            <w:sz w:val="20"/>
            <w:rPrChange w:id="55" w:author="Victor" w:date="2022-08-16T15:18:00Z">
              <w:rPr>
                <w:sz w:val="20"/>
              </w:rPr>
            </w:rPrChange>
          </w:rPr>
          <w:delText xml:space="preserve"> </w:delText>
        </w:r>
      </w:del>
      <w:r w:rsidR="00425B30" w:rsidRPr="0055643F">
        <w:rPr>
          <w:i w:val="0"/>
          <w:color w:val="auto"/>
          <w:sz w:val="20"/>
          <w:rPrChange w:id="56" w:author="Victor" w:date="2022-08-16T15:18:00Z">
            <w:rPr>
              <w:sz w:val="20"/>
            </w:rPr>
          </w:rPrChange>
        </w:rPr>
        <w:t xml:space="preserve">: Matriz de </w:t>
      </w:r>
      <w:r w:rsidR="00F11FDC" w:rsidRPr="0055643F">
        <w:rPr>
          <w:i w:val="0"/>
          <w:color w:val="auto"/>
          <w:sz w:val="20"/>
          <w:rPrChange w:id="57" w:author="Victor" w:date="2022-08-16T15:18:00Z">
            <w:rPr>
              <w:sz w:val="20"/>
            </w:rPr>
          </w:rPrChange>
        </w:rPr>
        <w:t>entrada</w:t>
      </w: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pPr>
        <w:pStyle w:val="JENUINormal"/>
        <w:ind w:firstLine="0"/>
        <w:jc w:val="center"/>
        <w:pPrChange w:id="58" w:author="Victor" w:date="2022-08-23T11:05:00Z">
          <w:pPr>
            <w:pStyle w:val="JENUINormal"/>
            <w:ind w:firstLine="0"/>
          </w:pPr>
        </w:pPrChange>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5B0E44C1" w14:textId="44200FDD" w:rsidR="00BE1678" w:rsidRPr="0055643F" w:rsidRDefault="00B97393">
      <w:pPr>
        <w:pStyle w:val="Descripcin"/>
        <w:jc w:val="center"/>
        <w:rPr>
          <w:i w:val="0"/>
          <w:color w:val="auto"/>
          <w:rPrChange w:id="59" w:author="Victor" w:date="2022-08-16T15:18:00Z">
            <w:rPr/>
          </w:rPrChange>
        </w:rPr>
        <w:pPrChange w:id="60" w:author="Victor" w:date="2022-08-23T11:05:00Z">
          <w:pPr>
            <w:pStyle w:val="Descripcin"/>
          </w:pPr>
        </w:pPrChange>
      </w:pPr>
      <w:r w:rsidRPr="0055643F">
        <w:rPr>
          <w:i w:val="0"/>
          <w:color w:val="auto"/>
          <w:sz w:val="20"/>
          <w:rPrChange w:id="61" w:author="Victor" w:date="2022-08-16T15:18:00Z">
            <w:rPr>
              <w:sz w:val="20"/>
            </w:rPr>
          </w:rPrChange>
        </w:rPr>
        <w:t xml:space="preserve">Figura </w:t>
      </w:r>
      <w:r w:rsidRPr="0055643F">
        <w:rPr>
          <w:i w:val="0"/>
          <w:color w:val="auto"/>
          <w:sz w:val="20"/>
          <w:rPrChange w:id="62" w:author="Victor" w:date="2022-08-16T15:18:00Z">
            <w:rPr>
              <w:sz w:val="20"/>
            </w:rPr>
          </w:rPrChange>
        </w:rPr>
        <w:fldChar w:fldCharType="begin"/>
      </w:r>
      <w:r w:rsidRPr="0055643F">
        <w:rPr>
          <w:i w:val="0"/>
          <w:color w:val="auto"/>
          <w:sz w:val="20"/>
          <w:rPrChange w:id="63" w:author="Victor" w:date="2022-08-16T15:18:00Z">
            <w:rPr>
              <w:sz w:val="20"/>
            </w:rPr>
          </w:rPrChange>
        </w:rPr>
        <w:instrText xml:space="preserve"> SEQ Figura \* ARABIC </w:instrText>
      </w:r>
      <w:r w:rsidRPr="0055643F">
        <w:rPr>
          <w:i w:val="0"/>
          <w:color w:val="auto"/>
          <w:sz w:val="20"/>
          <w:rPrChange w:id="64" w:author="Victor" w:date="2022-08-16T15:18:00Z">
            <w:rPr>
              <w:sz w:val="20"/>
            </w:rPr>
          </w:rPrChange>
        </w:rPr>
        <w:fldChar w:fldCharType="separate"/>
      </w:r>
      <w:r w:rsidR="00997E97" w:rsidRPr="0055643F">
        <w:rPr>
          <w:i w:val="0"/>
          <w:iCs w:val="0"/>
          <w:noProof/>
          <w:color w:val="auto"/>
          <w:sz w:val="20"/>
          <w:szCs w:val="20"/>
        </w:rPr>
        <w:t>7</w:t>
      </w:r>
      <w:r w:rsidRPr="0055643F">
        <w:rPr>
          <w:i w:val="0"/>
          <w:color w:val="auto"/>
          <w:sz w:val="20"/>
          <w:rPrChange w:id="65" w:author="Victor" w:date="2022-08-16T15:18:00Z">
            <w:rPr>
              <w:sz w:val="20"/>
            </w:rPr>
          </w:rPrChange>
        </w:rPr>
        <w:fldChar w:fldCharType="end"/>
      </w:r>
      <w:del w:id="66" w:author="Victor" w:date="2022-08-23T11:06:00Z">
        <w:r w:rsidRPr="0055643F" w:rsidDel="00DE54E7">
          <w:rPr>
            <w:i w:val="0"/>
            <w:color w:val="auto"/>
            <w:sz w:val="20"/>
            <w:rPrChange w:id="67" w:author="Victor" w:date="2022-08-16T15:18:00Z">
              <w:rPr>
                <w:sz w:val="20"/>
              </w:rPr>
            </w:rPrChange>
          </w:rPr>
          <w:delText xml:space="preserve"> </w:delText>
        </w:r>
      </w:del>
      <w:r w:rsidR="00435247" w:rsidRPr="0055643F">
        <w:rPr>
          <w:i w:val="0"/>
          <w:color w:val="auto"/>
          <w:sz w:val="20"/>
          <w:rPrChange w:id="68" w:author="Victor" w:date="2022-08-16T15:18:00Z">
            <w:rPr>
              <w:sz w:val="20"/>
            </w:rPr>
          </w:rPrChange>
        </w:rPr>
        <w:t>: Estructura de la red neuronal</w:t>
      </w: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r w:rsidR="00224FA5" w:rsidRPr="0070075B">
        <w:rPr>
          <w:i/>
          <w:iCs/>
        </w:rPr>
        <w:t>Early</w:t>
      </w:r>
      <w:r w:rsidR="0070075B" w:rsidRPr="0070075B">
        <w:rPr>
          <w:i/>
          <w:iCs/>
        </w:rPr>
        <w:t xml:space="preserve"> </w:t>
      </w:r>
      <w:r w:rsidR="00224FA5" w:rsidRPr="0070075B">
        <w:rPr>
          <w:i/>
          <w:iCs/>
        </w:rPr>
        <w:t>Stopping</w:t>
      </w:r>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r w:rsidR="005804FF" w:rsidRPr="009B346D">
        <w:rPr>
          <w:i/>
        </w:rPr>
        <w:t>epochs</w:t>
      </w:r>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r w:rsidR="003674DC" w:rsidRPr="0007301C">
        <w:rPr>
          <w:i/>
        </w:rPr>
        <w:t>batches</w:t>
      </w:r>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pPr>
        <w:pStyle w:val="JENUINormal"/>
        <w:ind w:firstLine="0"/>
        <w:jc w:val="center"/>
        <w:rPr>
          <w:color w:val="FF0000"/>
        </w:rPr>
        <w:pPrChange w:id="69" w:author="Victor" w:date="2022-08-23T11:06:00Z">
          <w:pPr>
            <w:pStyle w:val="JENUINormal"/>
            <w:ind w:firstLine="0"/>
          </w:pPr>
        </w:pPrChange>
      </w:pPr>
      <w:r>
        <w:rPr>
          <w:noProof/>
          <w:color w:val="FF0000"/>
          <w:lang w:eastAsia="es-ES"/>
        </w:rPr>
        <w:lastRenderedPageBreak/>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4CFFBA55" w14:textId="164963A8" w:rsidR="00CD7AE9" w:rsidRPr="00DE54E7" w:rsidRDefault="00B97393">
      <w:pPr>
        <w:pStyle w:val="Descripcin"/>
        <w:jc w:val="center"/>
        <w:rPr>
          <w:i w:val="0"/>
          <w:color w:val="auto"/>
        </w:rPr>
        <w:pPrChange w:id="70" w:author="Victor" w:date="2022-08-23T11:06:00Z">
          <w:pPr>
            <w:pStyle w:val="Descripcin"/>
            <w:jc w:val="both"/>
          </w:pPr>
        </w:pPrChange>
      </w:pPr>
      <w:bookmarkStart w:id="71" w:name="_Ref110962943"/>
      <w:r w:rsidRPr="00DE54E7">
        <w:rPr>
          <w:i w:val="0"/>
          <w:color w:val="auto"/>
          <w:sz w:val="20"/>
        </w:rPr>
        <w:t xml:space="preserve">Figura </w:t>
      </w:r>
      <w:r w:rsidRPr="00DE54E7">
        <w:rPr>
          <w:i w:val="0"/>
          <w:color w:val="auto"/>
          <w:sz w:val="20"/>
        </w:rPr>
        <w:fldChar w:fldCharType="begin"/>
      </w:r>
      <w:r w:rsidRPr="00DE54E7">
        <w:rPr>
          <w:i w:val="0"/>
          <w:color w:val="auto"/>
          <w:sz w:val="20"/>
        </w:rPr>
        <w:instrText xml:space="preserve"> SEQ Figura \* ARABIC </w:instrText>
      </w:r>
      <w:r w:rsidRPr="00DE54E7">
        <w:rPr>
          <w:i w:val="0"/>
          <w:color w:val="auto"/>
          <w:sz w:val="20"/>
        </w:rPr>
        <w:fldChar w:fldCharType="separate"/>
      </w:r>
      <w:r w:rsidR="00997E97" w:rsidRPr="001D70DC">
        <w:rPr>
          <w:i w:val="0"/>
          <w:iCs w:val="0"/>
          <w:noProof/>
          <w:color w:val="auto"/>
          <w:sz w:val="20"/>
          <w:szCs w:val="20"/>
        </w:rPr>
        <w:t>8</w:t>
      </w:r>
      <w:r w:rsidRPr="00DE54E7">
        <w:rPr>
          <w:i w:val="0"/>
          <w:color w:val="auto"/>
          <w:sz w:val="20"/>
        </w:rPr>
        <w:fldChar w:fldCharType="end"/>
      </w:r>
      <w:bookmarkEnd w:id="71"/>
      <w:del w:id="72" w:author="Victor" w:date="2022-08-23T11:06:00Z">
        <w:r w:rsidRPr="00DE54E7" w:rsidDel="00DE54E7">
          <w:rPr>
            <w:i w:val="0"/>
            <w:color w:val="auto"/>
            <w:sz w:val="20"/>
          </w:rPr>
          <w:delText xml:space="preserve"> </w:delText>
        </w:r>
      </w:del>
      <w:r w:rsidR="00CD7AE9" w:rsidRPr="00DE54E7">
        <w:rPr>
          <w:i w:val="0"/>
          <w:color w:val="auto"/>
          <w:sz w:val="20"/>
        </w:rPr>
        <w:t>: Ritmo de aprendizaje de la RNR</w:t>
      </w:r>
    </w:p>
    <w:p w14:paraId="50C5DCF2" w14:textId="235F5650" w:rsidR="00C67607" w:rsidRDefault="002F218D" w:rsidP="003001CE">
      <w:pPr>
        <w:pStyle w:val="JENUINormal"/>
      </w:pPr>
      <w:r>
        <w:t xml:space="preserve">La </w:t>
      </w:r>
      <w:r w:rsidR="00B97393">
        <w:fldChar w:fldCharType="begin"/>
      </w:r>
      <w:r w:rsidR="00B97393">
        <w:instrText xml:space="preserve"> REF _Ref110962943 \h </w:instrText>
      </w:r>
      <w:r w:rsidR="00B97393">
        <w:fldChar w:fldCharType="separate"/>
      </w:r>
      <w:r w:rsidR="00B97393" w:rsidRPr="00B97393">
        <w:t xml:space="preserve">Figura </w:t>
      </w:r>
      <w:r w:rsidR="00B97393" w:rsidRPr="00B97393">
        <w:rPr>
          <w:noProof/>
        </w:rPr>
        <w:t>8</w:t>
      </w:r>
      <w:r w:rsidR="00B97393">
        <w:fldChar w:fldCharType="end"/>
      </w:r>
      <w:r w:rsidR="00B97393">
        <w:t xml:space="preserve"> </w:t>
      </w:r>
      <w:r>
        <w:t>muestra que</w:t>
      </w:r>
      <w:r w:rsidR="00DD4DE9">
        <w:t xml:space="preserve"> el modelo aprende de manera rápida </w:t>
      </w:r>
      <w:r>
        <w:t>gracias a que</w:t>
      </w:r>
      <w:r w:rsidR="00DD4DE9">
        <w:t xml:space="preserve"> la p</w:t>
      </w:r>
      <w:r>
        <w:t>é</w:t>
      </w:r>
      <w:r w:rsidR="00DD4DE9">
        <w:t xml:space="preserve">rdida se reduce considerablemente en los </w:t>
      </w:r>
      <w:r w:rsidR="00DD4DE9" w:rsidRPr="009B346D">
        <w:rPr>
          <w:i/>
        </w:rPr>
        <w:t>epochs</w:t>
      </w:r>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r w:rsidR="00C67607" w:rsidRPr="00CD7AE9">
        <w:rPr>
          <w:i/>
          <w:iCs/>
        </w:rPr>
        <w:t>Early Stopping</w:t>
      </w:r>
      <w:r w:rsidR="00C67607">
        <w:t xml:space="preserve"> se activa a los 46 </w:t>
      </w:r>
      <w:r w:rsidR="00C67607" w:rsidRPr="009E1CE1">
        <w:rPr>
          <w:i/>
          <w:iCs/>
        </w:rPr>
        <w:t>epochs</w:t>
      </w:r>
      <w:r w:rsidR="00C67607">
        <w:t xml:space="preserve">, es decir, desde el </w:t>
      </w:r>
      <w:r w:rsidR="00C67607" w:rsidRPr="009E1CE1">
        <w:rPr>
          <w:i/>
          <w:iCs/>
        </w:rPr>
        <w:t>epoch</w:t>
      </w:r>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r w:rsidR="00C67607" w:rsidRPr="009E1CE1">
        <w:rPr>
          <w:i/>
          <w:iCs/>
        </w:rPr>
        <w:t>epoch</w:t>
      </w:r>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pPr>
        <w:pStyle w:val="JENUINormal"/>
        <w:ind w:firstLine="0"/>
        <w:jc w:val="center"/>
        <w:pPrChange w:id="73" w:author="Victor" w:date="2022-08-23T11:06:00Z">
          <w:pPr>
            <w:pStyle w:val="JENUINormal"/>
            <w:ind w:firstLine="0"/>
          </w:pPr>
        </w:pPrChange>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6CF2B5AB" w14:textId="48E05234" w:rsidR="00271690" w:rsidRDefault="00B97393">
      <w:pPr>
        <w:pStyle w:val="Descripcin"/>
        <w:jc w:val="center"/>
        <w:pPrChange w:id="74" w:author="Victor" w:date="2022-08-23T11:06:00Z">
          <w:pPr>
            <w:pStyle w:val="Descripcin"/>
            <w:jc w:val="both"/>
          </w:pPr>
        </w:pPrChange>
      </w:pPr>
      <w:r w:rsidRPr="00DE54E7">
        <w:rPr>
          <w:i w:val="0"/>
          <w:iCs w:val="0"/>
          <w:color w:val="auto"/>
          <w:sz w:val="20"/>
        </w:rPr>
        <w:t xml:space="preserve">Figura </w:t>
      </w:r>
      <w:r w:rsidRPr="00DE54E7">
        <w:rPr>
          <w:i w:val="0"/>
          <w:iCs w:val="0"/>
          <w:color w:val="auto"/>
          <w:sz w:val="20"/>
        </w:rPr>
        <w:fldChar w:fldCharType="begin"/>
      </w:r>
      <w:r w:rsidRPr="00DE54E7">
        <w:rPr>
          <w:i w:val="0"/>
          <w:iCs w:val="0"/>
          <w:color w:val="auto"/>
          <w:sz w:val="20"/>
        </w:rPr>
        <w:instrText xml:space="preserve"> SEQ Figura \* ARABIC </w:instrText>
      </w:r>
      <w:r w:rsidRPr="00DE54E7">
        <w:rPr>
          <w:i w:val="0"/>
          <w:iCs w:val="0"/>
          <w:color w:val="auto"/>
          <w:sz w:val="20"/>
        </w:rPr>
        <w:fldChar w:fldCharType="separate"/>
      </w:r>
      <w:r w:rsidR="00997E97" w:rsidRPr="006D67F3">
        <w:rPr>
          <w:i w:val="0"/>
          <w:iCs w:val="0"/>
          <w:noProof/>
          <w:color w:val="auto"/>
          <w:sz w:val="20"/>
          <w:szCs w:val="20"/>
        </w:rPr>
        <w:t>9</w:t>
      </w:r>
      <w:r w:rsidRPr="00DE54E7">
        <w:rPr>
          <w:i w:val="0"/>
          <w:iCs w:val="0"/>
          <w:color w:val="auto"/>
          <w:sz w:val="20"/>
        </w:rPr>
        <w:fldChar w:fldCharType="end"/>
      </w:r>
      <w:del w:id="75" w:author="Victor" w:date="2022-08-23T11:06:00Z">
        <w:r w:rsidRPr="00DE54E7" w:rsidDel="00DE54E7">
          <w:rPr>
            <w:i w:val="0"/>
            <w:iCs w:val="0"/>
            <w:color w:val="auto"/>
            <w:sz w:val="20"/>
          </w:rPr>
          <w:delText xml:space="preserve"> </w:delText>
        </w:r>
      </w:del>
      <w:r w:rsidR="009E0992" w:rsidRPr="00DE54E7">
        <w:rPr>
          <w:i w:val="0"/>
          <w:iCs w:val="0"/>
          <w:color w:val="auto"/>
          <w:sz w:val="20"/>
        </w:rPr>
        <w:t>: Predicción</w:t>
      </w:r>
      <w:r w:rsidR="00D10FE8" w:rsidRPr="00DE54E7">
        <w:rPr>
          <w:i w:val="0"/>
          <w:iCs w:val="0"/>
          <w:color w:val="auto"/>
          <w:sz w:val="20"/>
        </w:rPr>
        <w:t xml:space="preserve"> de la red neuronal</w:t>
      </w:r>
      <w:r w:rsidR="00D10FE8" w:rsidRPr="00DE54E7">
        <w:rPr>
          <w:i w:val="0"/>
          <w:iCs w:val="0"/>
          <w:color w:val="auto"/>
        </w:rPr>
        <w:t xml:space="preserve"> (</w:t>
      </w:r>
      <w:r w:rsidR="00D10FE8" w:rsidRPr="001D70DC">
        <w:rPr>
          <w:b/>
          <w:bCs/>
          <w:i w:val="0"/>
          <w:iCs w:val="0"/>
          <w:color w:val="5B9BD5" w:themeColor="accent5"/>
          <w:szCs w:val="24"/>
          <w:lang w:eastAsia="en-US"/>
        </w:rPr>
        <w:t>–</w:t>
      </w:r>
      <w:r w:rsidR="00D10FE8" w:rsidRPr="00DE54E7">
        <w:rPr>
          <w:i w:val="0"/>
          <w:iCs w:val="0"/>
          <w:color w:val="auto"/>
          <w:sz w:val="20"/>
          <w:szCs w:val="20"/>
          <w:lang w:eastAsia="en-US"/>
        </w:rPr>
        <w:t>)</w:t>
      </w:r>
      <w:r w:rsidR="009E0992" w:rsidRPr="00DE54E7">
        <w:rPr>
          <w:i w:val="0"/>
          <w:iCs w:val="0"/>
          <w:color w:val="auto"/>
          <w:sz w:val="20"/>
        </w:rPr>
        <w:t xml:space="preserve"> </w:t>
      </w:r>
      <w:r w:rsidR="003001CE" w:rsidRPr="00DE54E7">
        <w:rPr>
          <w:i w:val="0"/>
          <w:iCs w:val="0"/>
          <w:color w:val="auto"/>
          <w:sz w:val="20"/>
        </w:rPr>
        <w:t>d</w:t>
      </w:r>
      <w:r w:rsidR="00D10FE8" w:rsidRPr="00DE54E7">
        <w:rPr>
          <w:i w:val="0"/>
          <w:iCs w:val="0"/>
          <w:color w:val="auto"/>
          <w:sz w:val="20"/>
        </w:rPr>
        <w:t>el</w:t>
      </w:r>
      <w:r w:rsidR="00F43C99" w:rsidRPr="00DE54E7">
        <w:rPr>
          <w:i w:val="0"/>
          <w:iCs w:val="0"/>
          <w:color w:val="auto"/>
          <w:sz w:val="20"/>
        </w:rPr>
        <w:t xml:space="preserve"> precio de</w:t>
      </w:r>
      <w:r w:rsidR="006D67F3">
        <w:rPr>
          <w:i w:val="0"/>
          <w:iCs w:val="0"/>
          <w:color w:val="auto"/>
          <w:sz w:val="20"/>
        </w:rPr>
        <w:t>l</w:t>
      </w:r>
      <w:r w:rsidR="00F43C99" w:rsidRPr="00DE54E7">
        <w:rPr>
          <w:i w:val="0"/>
          <w:iCs w:val="0"/>
          <w:color w:val="auto"/>
          <w:sz w:val="20"/>
        </w:rPr>
        <w:t xml:space="preserve"> </w:t>
      </w:r>
      <w:r w:rsidR="00D10FE8" w:rsidRPr="00DE54E7">
        <w:rPr>
          <w:i w:val="0"/>
          <w:iCs w:val="0"/>
          <w:color w:val="auto"/>
          <w:sz w:val="20"/>
        </w:rPr>
        <w:t>bitcoin (</w:t>
      </w:r>
      <w:r w:rsidR="00D10FE8" w:rsidRPr="001D70DC">
        <w:rPr>
          <w:b/>
          <w:bCs/>
          <w:i w:val="0"/>
          <w:iCs w:val="0"/>
          <w:color w:val="FF0000"/>
          <w:szCs w:val="24"/>
          <w:lang w:eastAsia="en-US"/>
        </w:rPr>
        <w:t>–</w:t>
      </w:r>
      <w:r w:rsidRPr="00DE54E7">
        <w:rPr>
          <w:i w:val="0"/>
          <w:iCs w:val="0"/>
          <w:color w:val="auto"/>
          <w:sz w:val="20"/>
          <w:szCs w:val="20"/>
          <w:lang w:eastAsia="en-US"/>
        </w:rPr>
        <w:t>)</w:t>
      </w:r>
      <w:r w:rsidR="00F43C99" w:rsidRPr="00DE54E7">
        <w:rPr>
          <w:i w:val="0"/>
          <w:iCs w:val="0"/>
          <w:color w:val="auto"/>
          <w:sz w:val="20"/>
        </w:rPr>
        <w:t>:</w:t>
      </w:r>
      <w:r w:rsidR="009E0992" w:rsidRPr="001D70DC">
        <w:rPr>
          <w:i w:val="0"/>
          <w:iCs w:val="0"/>
          <w:sz w:val="20"/>
        </w:rPr>
        <w:t xml:space="preserve"> </w:t>
      </w:r>
      <w:r w:rsidR="009E0992" w:rsidRPr="00DE54E7">
        <w:rPr>
          <w:i w:val="0"/>
          <w:iCs w:val="0"/>
          <w:color w:val="auto"/>
          <w:sz w:val="20"/>
        </w:rPr>
        <w:t xml:space="preserve">muestra de </w:t>
      </w:r>
      <w:r w:rsidR="000B6E2F" w:rsidRPr="00DE54E7">
        <w:rPr>
          <w:i w:val="0"/>
          <w:iCs w:val="0"/>
          <w:color w:val="auto"/>
          <w:sz w:val="20"/>
        </w:rPr>
        <w:t>prueba</w:t>
      </w: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725912FE" w14:textId="7A0BAE79" w:rsidR="009E0992" w:rsidRDefault="00203BE3">
      <w:pPr>
        <w:pStyle w:val="Descripcin"/>
        <w:jc w:val="center"/>
        <w:pPrChange w:id="76" w:author="Victor" w:date="2022-08-23T11:06:00Z">
          <w:pPr>
            <w:pStyle w:val="Descripcin"/>
            <w:jc w:val="both"/>
          </w:pPr>
        </w:pPrChange>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97E97" w:rsidRPr="00DE54E7">
        <w:rPr>
          <w:i w:val="0"/>
          <w:color w:val="auto"/>
          <w:sz w:val="20"/>
        </w:rPr>
        <w:t xml:space="preserve">Figura </w:t>
      </w:r>
      <w:r w:rsidR="00997E97" w:rsidRPr="00DE54E7">
        <w:rPr>
          <w:i w:val="0"/>
          <w:color w:val="auto"/>
          <w:sz w:val="20"/>
        </w:rPr>
        <w:fldChar w:fldCharType="begin"/>
      </w:r>
      <w:r w:rsidR="00997E97" w:rsidRPr="00DE54E7">
        <w:rPr>
          <w:i w:val="0"/>
          <w:color w:val="auto"/>
          <w:sz w:val="20"/>
        </w:rPr>
        <w:instrText xml:space="preserve"> SEQ Figura \* ARABIC </w:instrText>
      </w:r>
      <w:r w:rsidR="00997E97" w:rsidRPr="00DE54E7">
        <w:rPr>
          <w:i w:val="0"/>
          <w:color w:val="auto"/>
          <w:sz w:val="20"/>
        </w:rPr>
        <w:fldChar w:fldCharType="separate"/>
      </w:r>
      <w:r w:rsidR="00997E97" w:rsidRPr="00DE54E7">
        <w:rPr>
          <w:i w:val="0"/>
          <w:noProof/>
          <w:color w:val="auto"/>
          <w:sz w:val="20"/>
        </w:rPr>
        <w:t>10</w:t>
      </w:r>
      <w:r w:rsidR="00997E97" w:rsidRPr="00DE54E7">
        <w:rPr>
          <w:i w:val="0"/>
          <w:color w:val="auto"/>
          <w:sz w:val="20"/>
        </w:rPr>
        <w:fldChar w:fldCharType="end"/>
      </w:r>
      <w:r w:rsidR="00997E97" w:rsidRPr="00DE54E7">
        <w:rPr>
          <w:i w:val="0"/>
          <w:color w:val="auto"/>
          <w:sz w:val="20"/>
        </w:rPr>
        <w:t xml:space="preserve">: </w:t>
      </w:r>
      <w:r w:rsidR="00D10FE8" w:rsidRPr="00DE54E7">
        <w:rPr>
          <w:i w:val="0"/>
          <w:color w:val="auto"/>
          <w:sz w:val="20"/>
        </w:rPr>
        <w:t>Predicción de la red neuronal (</w:t>
      </w:r>
      <w:r w:rsidR="00D10FE8" w:rsidRPr="00DE54E7">
        <w:rPr>
          <w:b/>
          <w:bCs/>
          <w:i w:val="0"/>
          <w:iCs w:val="0"/>
          <w:color w:val="5B9BD5" w:themeColor="accent5"/>
          <w:szCs w:val="24"/>
          <w:lang w:eastAsia="en-US"/>
        </w:rPr>
        <w:t>–</w:t>
      </w:r>
      <w:r w:rsidR="00D10FE8" w:rsidRPr="00DE54E7">
        <w:rPr>
          <w:bCs/>
          <w:i w:val="0"/>
          <w:iCs w:val="0"/>
          <w:color w:val="auto"/>
          <w:sz w:val="20"/>
          <w:szCs w:val="20"/>
          <w:lang w:eastAsia="en-US"/>
        </w:rPr>
        <w:t>)</w:t>
      </w:r>
      <w:r w:rsidR="00D10FE8" w:rsidRPr="00DE54E7">
        <w:rPr>
          <w:bCs/>
          <w:i w:val="0"/>
          <w:sz w:val="20"/>
        </w:rPr>
        <w:t xml:space="preserve"> </w:t>
      </w:r>
      <w:r w:rsidR="003001CE" w:rsidRPr="00DE54E7">
        <w:rPr>
          <w:i w:val="0"/>
          <w:color w:val="auto"/>
          <w:sz w:val="20"/>
        </w:rPr>
        <w:t>d</w:t>
      </w:r>
      <w:r w:rsidR="00D10FE8" w:rsidRPr="00DE54E7">
        <w:rPr>
          <w:i w:val="0"/>
          <w:color w:val="auto"/>
          <w:sz w:val="20"/>
        </w:rPr>
        <w:t>el precio de</w:t>
      </w:r>
      <w:r w:rsidR="006D67F3">
        <w:rPr>
          <w:i w:val="0"/>
          <w:color w:val="auto"/>
          <w:sz w:val="20"/>
        </w:rPr>
        <w:t>l</w:t>
      </w:r>
      <w:r w:rsidR="00D10FE8" w:rsidRPr="00DE54E7">
        <w:rPr>
          <w:i w:val="0"/>
          <w:color w:val="auto"/>
          <w:sz w:val="20"/>
        </w:rPr>
        <w:t xml:space="preserve"> bitcoin (</w:t>
      </w:r>
      <w:r w:rsidR="00D10FE8" w:rsidRPr="00DE54E7">
        <w:rPr>
          <w:b/>
          <w:bCs/>
          <w:i w:val="0"/>
          <w:iCs w:val="0"/>
          <w:color w:val="FF0000"/>
          <w:szCs w:val="24"/>
          <w:lang w:eastAsia="en-US"/>
        </w:rPr>
        <w:t>–</w:t>
      </w:r>
      <w:r w:rsidR="00D10FE8" w:rsidRPr="00DE54E7">
        <w:rPr>
          <w:bCs/>
          <w:i w:val="0"/>
          <w:iCs w:val="0"/>
          <w:color w:val="auto"/>
          <w:sz w:val="20"/>
          <w:szCs w:val="20"/>
          <w:lang w:eastAsia="en-US"/>
        </w:rPr>
        <w:t>)</w:t>
      </w:r>
      <w:r w:rsidR="00D10FE8" w:rsidRPr="00DE54E7">
        <w:rPr>
          <w:i w:val="0"/>
          <w:color w:val="auto"/>
          <w:sz w:val="20"/>
          <w:szCs w:val="20"/>
        </w:rPr>
        <w:t xml:space="preserve">: </w:t>
      </w:r>
      <w:r w:rsidR="009E0992" w:rsidRPr="00DE54E7">
        <w:rPr>
          <w:i w:val="0"/>
          <w:color w:val="auto"/>
          <w:sz w:val="20"/>
          <w:szCs w:val="20"/>
        </w:rPr>
        <w:t>muestra de validación</w:t>
      </w: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517DF2">
      <w:pPr>
        <w:pStyle w:val="Descripcin"/>
        <w:keepNext/>
        <w:spacing w:after="0"/>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
      <w:tblGrid>
        <w:gridCol w:w="993"/>
        <w:gridCol w:w="792"/>
        <w:gridCol w:w="793"/>
        <w:gridCol w:w="793"/>
        <w:gridCol w:w="793"/>
      </w:tblGrid>
      <w:tr w:rsidR="006127A7" w:rsidRPr="006127A7" w14:paraId="5A566231" w14:textId="77777777" w:rsidTr="00517DF2">
        <w:trPr>
          <w:trHeight w:val="127"/>
        </w:trPr>
        <w:tc>
          <w:tcPr>
            <w:tcW w:w="993"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517DF2">
        <w:trPr>
          <w:trHeight w:val="227"/>
        </w:trPr>
        <w:tc>
          <w:tcPr>
            <w:tcW w:w="993"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79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517DF2">
        <w:trPr>
          <w:trHeight w:val="227"/>
        </w:trPr>
        <w:tc>
          <w:tcPr>
            <w:tcW w:w="993"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79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517DF2">
        <w:trPr>
          <w:trHeight w:val="227"/>
        </w:trPr>
        <w:tc>
          <w:tcPr>
            <w:tcW w:w="4164" w:type="dxa"/>
            <w:gridSpan w:val="5"/>
            <w:tcBorders>
              <w:top w:val="single" w:sz="12" w:space="0" w:color="auto"/>
            </w:tcBorders>
            <w:shd w:val="clear" w:color="auto" w:fill="auto"/>
            <w:vAlign w:val="bottom"/>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 xml:space="preserve">la raíz del error cuadrático medio (RMSE, del inglés </w:t>
            </w:r>
            <w:r w:rsidR="006E2EE2" w:rsidRPr="0083097E">
              <w:rPr>
                <w:i/>
                <w:sz w:val="16"/>
                <w:szCs w:val="16"/>
              </w:rPr>
              <w:t>Root Mean Squared Error</w:t>
            </w:r>
            <w:r w:rsidR="006E2EE2" w:rsidRPr="0083097E">
              <w:rPr>
                <w:sz w:val="16"/>
                <w:szCs w:val="16"/>
              </w:rPr>
              <w:t xml:space="preserve">) y el error absoluto medio (MAE, del inglés </w:t>
            </w:r>
            <w:r w:rsidR="006E2EE2" w:rsidRPr="0083097E">
              <w:rPr>
                <w:i/>
                <w:sz w:val="16"/>
                <w:szCs w:val="16"/>
              </w:rPr>
              <w:t>Mean Absolute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Se han calculado el RMSE y el MAE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r w:rsidR="0058113B" w:rsidRPr="0083097E">
              <w:rPr>
                <w:bCs/>
                <w:i/>
                <w:sz w:val="16"/>
                <w:szCs w:val="16"/>
                <w:lang w:val="es-ES_tradnl"/>
              </w:rPr>
              <w:t>rolling window</w:t>
            </w:r>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el RMSE y MAE</w:t>
            </w:r>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RMSE y MAE</w:t>
            </w:r>
            <w:r>
              <w:rPr>
                <w:bCs/>
                <w:sz w:val="16"/>
                <w:szCs w:val="16"/>
                <w:lang w:val="es-ES_tradnl"/>
              </w:rPr>
              <w:t>.</w:t>
            </w:r>
          </w:p>
        </w:tc>
      </w:tr>
    </w:tbl>
    <w:p w14:paraId="75F05C1F" w14:textId="2FF2A591" w:rsidR="00F27904" w:rsidRDefault="00F27904" w:rsidP="009E0992">
      <w:pPr>
        <w:pStyle w:val="JENUINormal"/>
        <w:ind w:firstLine="0"/>
      </w:pPr>
    </w:p>
    <w:p w14:paraId="0AC6691F" w14:textId="7990DF06" w:rsidR="00DA2709" w:rsidRPr="00DA2709" w:rsidRDefault="00702133" w:rsidP="009E0992">
      <w:pPr>
        <w:pStyle w:val="JENUINormal"/>
        <w:ind w:firstLine="0"/>
      </w:pPr>
      <w:r>
        <w:t xml:space="preserve">   </w:t>
      </w:r>
      <w:r w:rsidR="002C2FDF">
        <w:t>La Tabla 1 enseña la comparación del desempeño de los modelos en la muestra de prueba. E</w:t>
      </w:r>
      <w:r w:rsidR="00DA2709">
        <w:t xml:space="preserve">l modelo con la mejor puntuación es el modelo con el periodo de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de 60</w:t>
      </w:r>
      <w:r>
        <w:t xml:space="preserve"> </w:t>
      </w:r>
      <w:r w:rsidR="00DA2709">
        <w:t>días</w:t>
      </w:r>
      <w:r w:rsidR="00A624F9">
        <w:t>,</w:t>
      </w:r>
      <w:r w:rsidR="00DA2709">
        <w:t xml:space="preserve"> ya que obtiene </w:t>
      </w:r>
      <w:r w:rsidR="00A624F9">
        <w:t>los menores valores de RMSE y MAE</w:t>
      </w:r>
      <w:r w:rsidR="00DA2709">
        <w:t xml:space="preserve">. Sin </w:t>
      </w:r>
      <w:r w:rsidR="00716152">
        <w:t>embargo,</w:t>
      </w:r>
      <w:r w:rsidR="00DA2709">
        <w:t xml:space="preserve"> es la fase de</w:t>
      </w:r>
      <w:r w:rsidR="00A624F9">
        <w:t xml:space="preserve"> prueba</w:t>
      </w:r>
      <w:r w:rsidR="00DA2709">
        <w:t xml:space="preserve"> y al utilizar una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 xml:space="preserve">las neuronas pueden sobreajustarse con facilidad a medida que va aumentando el número de </w:t>
      </w:r>
      <w:r w:rsidR="00DA2709" w:rsidRPr="00DE54E7">
        <w:rPr>
          <w:i/>
          <w:iCs/>
        </w:rPr>
        <w:t>epochs</w:t>
      </w:r>
      <w:r w:rsidR="00DA2709">
        <w:t xml:space="preserve">, debido a que al utilizar </w:t>
      </w:r>
      <w:r w:rsidR="00716152">
        <w:t xml:space="preserve">una </w:t>
      </w:r>
      <w:r w:rsidR="00956E76">
        <w:rPr>
          <w:i/>
          <w:iCs/>
        </w:rPr>
        <w:t>r</w:t>
      </w:r>
      <w:r w:rsidR="00956E76" w:rsidRPr="00956E76">
        <w:rPr>
          <w:i/>
          <w:iCs/>
        </w:rPr>
        <w:t xml:space="preserve">olling </w:t>
      </w:r>
      <w:r w:rsidR="00956E76">
        <w:rPr>
          <w:i/>
          <w:iCs/>
        </w:rPr>
        <w:t>w</w:t>
      </w:r>
      <w:r w:rsidR="00956E76" w:rsidRPr="00956E76">
        <w:rPr>
          <w:i/>
          <w:iCs/>
        </w:rPr>
        <w:t xml:space="preserve">indow </w:t>
      </w:r>
      <w:r>
        <w:t>el entrenamiento puede ver parte de la predicción final.</w:t>
      </w:r>
    </w:p>
    <w:p w14:paraId="136E1B81" w14:textId="77777777" w:rsidR="00DA2709" w:rsidRDefault="00DA2709" w:rsidP="009E0992">
      <w:pPr>
        <w:pStyle w:val="JENUINormal"/>
        <w:ind w:firstLine="0"/>
      </w:pPr>
    </w:p>
    <w:p w14:paraId="73A1C86A" w14:textId="6058DF63" w:rsidR="00F27904" w:rsidRPr="008A42CA"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tbl>
      <w:tblPr>
        <w:tblW w:w="4111" w:type="dxa"/>
        <w:tblLayout w:type="fixed"/>
        <w:tblLook w:val="04A0" w:firstRow="1" w:lastRow="0" w:firstColumn="1" w:lastColumn="0" w:noHBand="0" w:noVBand="1"/>
      </w:tblPr>
      <w:tblGrid>
        <w:gridCol w:w="993"/>
        <w:gridCol w:w="779"/>
        <w:gridCol w:w="780"/>
        <w:gridCol w:w="779"/>
        <w:gridCol w:w="780"/>
      </w:tblGrid>
      <w:tr w:rsidR="00BB57F7" w:rsidRPr="006127A7" w14:paraId="39D8C599" w14:textId="77777777" w:rsidTr="00517DF2">
        <w:trPr>
          <w:trHeight w:val="127"/>
        </w:trPr>
        <w:tc>
          <w:tcPr>
            <w:tcW w:w="993"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517DF2">
        <w:trPr>
          <w:trHeight w:val="266"/>
        </w:trPr>
        <w:tc>
          <w:tcPr>
            <w:tcW w:w="993"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779"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517DF2">
        <w:trPr>
          <w:trHeight w:val="227"/>
        </w:trPr>
        <w:tc>
          <w:tcPr>
            <w:tcW w:w="993"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779"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517DF2">
        <w:trPr>
          <w:trHeight w:val="227"/>
        </w:trPr>
        <w:tc>
          <w:tcPr>
            <w:tcW w:w="4111" w:type="dxa"/>
            <w:gridSpan w:val="5"/>
            <w:tcBorders>
              <w:top w:val="single" w:sz="12" w:space="0" w:color="auto"/>
            </w:tcBorders>
            <w:shd w:val="clear" w:color="auto" w:fill="auto"/>
            <w:vAlign w:val="bottom"/>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w:t>
            </w:r>
            <w:r w:rsidR="00466761">
              <w:rPr>
                <w:bCs/>
                <w:sz w:val="16"/>
                <w:szCs w:val="16"/>
                <w:lang w:val="es-ES_tradnl"/>
              </w:rPr>
              <w:lastRenderedPageBreak/>
              <w:t xml:space="preserve">su </w:t>
            </w:r>
            <w:r w:rsidR="00466761" w:rsidRPr="0083097E">
              <w:rPr>
                <w:bCs/>
                <w:i/>
                <w:sz w:val="16"/>
                <w:szCs w:val="16"/>
                <w:lang w:val="es-ES_tradnl"/>
              </w:rPr>
              <w:t>rolling window</w:t>
            </w:r>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RMSE y </w:t>
            </w:r>
            <w:r>
              <w:rPr>
                <w:bCs/>
                <w:sz w:val="16"/>
                <w:szCs w:val="16"/>
                <w:lang w:val="es-ES_tradnl"/>
              </w:rPr>
              <w:t>MAE</w:t>
            </w:r>
            <w:r w:rsidR="00466761">
              <w:rPr>
                <w:bCs/>
                <w:sz w:val="16"/>
                <w:szCs w:val="16"/>
                <w:lang w:val="es-ES_tradnl"/>
              </w:rPr>
              <w:t>.</w:t>
            </w:r>
          </w:p>
        </w:tc>
      </w:tr>
    </w:tbl>
    <w:p w14:paraId="09FACFC9" w14:textId="7601FFDF" w:rsidR="00906251" w:rsidRDefault="00906251" w:rsidP="009E0992">
      <w:pPr>
        <w:pStyle w:val="JENUINormal"/>
        <w:ind w:firstLine="0"/>
      </w:pPr>
    </w:p>
    <w:p w14:paraId="45C21482" w14:textId="59621970" w:rsidR="00906251" w:rsidRDefault="001645A3" w:rsidP="001645A3">
      <w:pPr>
        <w:pStyle w:val="JENUINormal"/>
        <w:ind w:firstLine="0"/>
      </w:pPr>
      <w:r>
        <w:t xml:space="preserve">   </w:t>
      </w:r>
      <w:r w:rsidR="003C4B3B">
        <w:t>La Tabla 2 muestra los resultados de la comparación del desempeño de los modelos en la muestra de validación</w:t>
      </w:r>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464F849A" w14:textId="0120950A" w:rsidR="002B2A30" w:rsidRDefault="002B2A30" w:rsidP="002B2A30">
      <w:pPr>
        <w:pStyle w:val="JENUINormal"/>
        <w:ind w:firstLine="0"/>
      </w:pPr>
      <w:r w:rsidRPr="0084709D">
        <w:rPr>
          <w:b/>
          <w:iCs/>
        </w:rPr>
        <w:t xml:space="preserve">Tabla </w:t>
      </w:r>
      <w:r>
        <w:rPr>
          <w:b/>
          <w:iCs/>
        </w:rPr>
        <w:t>3.</w:t>
      </w:r>
      <w:r w:rsidRPr="0084709D">
        <w:rPr>
          <w:b/>
          <w:iCs/>
        </w:rPr>
        <w:t xml:space="preserve"> </w:t>
      </w:r>
      <w:r>
        <w:t>Contraste de Diebold-Mariano sobre los distintos modelos</w:t>
      </w:r>
    </w:p>
    <w:tbl>
      <w:tblPr>
        <w:tblW w:w="4111" w:type="dxa"/>
        <w:tblLayout w:type="fixed"/>
        <w:tblLook w:val="04A0" w:firstRow="1" w:lastRow="0" w:firstColumn="1" w:lastColumn="0" w:noHBand="0" w:noVBand="1"/>
      </w:tblPr>
      <w:tblGrid>
        <w:gridCol w:w="1370"/>
        <w:gridCol w:w="1370"/>
        <w:gridCol w:w="1371"/>
      </w:tblGrid>
      <w:tr w:rsidR="002B2A30" w:rsidRPr="006127A7" w14:paraId="60762170" w14:textId="77777777" w:rsidTr="00517DF2">
        <w:trPr>
          <w:trHeight w:val="127"/>
        </w:trPr>
        <w:tc>
          <w:tcPr>
            <w:tcW w:w="1370"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517DF2">
        <w:trPr>
          <w:trHeight w:val="266"/>
        </w:trPr>
        <w:tc>
          <w:tcPr>
            <w:tcW w:w="1370"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517DF2">
        <w:trPr>
          <w:trHeight w:val="227"/>
        </w:trPr>
        <w:tc>
          <w:tcPr>
            <w:tcW w:w="1370"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517DF2">
        <w:trPr>
          <w:trHeight w:val="227"/>
        </w:trPr>
        <w:tc>
          <w:tcPr>
            <w:tcW w:w="1370"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517DF2">
        <w:trPr>
          <w:trHeight w:val="227"/>
        </w:trPr>
        <w:tc>
          <w:tcPr>
            <w:tcW w:w="4111" w:type="dxa"/>
            <w:gridSpan w:val="3"/>
            <w:tcBorders>
              <w:top w:val="single" w:sz="12" w:space="0" w:color="auto"/>
            </w:tcBorders>
            <w:shd w:val="clear" w:color="auto" w:fill="auto"/>
            <w:vAlign w:val="bottom"/>
          </w:tcPr>
          <w:p w14:paraId="60232401" w14:textId="1321D89E" w:rsidR="0065629A" w:rsidRDefault="0079645B" w:rsidP="00263D53">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DM</w:t>
            </w:r>
            <w:r w:rsidR="006A66DF">
              <w:rPr>
                <w:bCs/>
                <w:sz w:val="16"/>
                <w:szCs w:val="16"/>
                <w:lang w:val="es-ES_tradnl"/>
              </w:rPr>
              <w:t xml:space="preserve">, definido en la Subsección </w:t>
            </w:r>
            <w:r w:rsidR="00263D53">
              <w:rPr>
                <w:bCs/>
                <w:sz w:val="16"/>
                <w:szCs w:val="16"/>
                <w:lang w:val="es-ES_tradnl"/>
              </w:rPr>
              <w:t>3</w:t>
            </w:r>
            <w:r w:rsidR="006A66DF">
              <w:rPr>
                <w:bCs/>
                <w:sz w:val="16"/>
                <w:szCs w:val="16"/>
                <w:lang w:val="es-ES_tradnl"/>
              </w:rPr>
              <w:t>.7,</w:t>
            </w:r>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de Diebold-Mariano</w:t>
            </w:r>
            <w:r>
              <w:rPr>
                <w:bCs/>
                <w:i/>
                <w:iCs/>
                <w:sz w:val="16"/>
                <w:szCs w:val="16"/>
                <w:lang w:val="es-ES_tradnl"/>
              </w:rPr>
              <w:t xml:space="preserve"> </w:t>
            </w:r>
            <w:r w:rsidR="0011322E">
              <w:rPr>
                <w:bCs/>
                <w:i/>
                <w:iCs/>
                <w:sz w:val="16"/>
                <w:szCs w:val="16"/>
                <w:lang w:val="es-ES_tradnl"/>
              </w:rPr>
              <w:fldChar w:fldCharType="begin"/>
            </w:r>
            <w:r w:rsidR="00934992">
              <w:rPr>
                <w:bCs/>
                <w:i/>
                <w:iCs/>
                <w:sz w:val="16"/>
                <w:szCs w:val="16"/>
                <w:lang w:val="es-ES_tradnl"/>
              </w:rPr>
              <w:instrText xml:space="preserve"> ADDIN ZOTERO_ITEM CSL_CITATION {"citationID":"XkigOlfU","properties":{"formattedCitation":"[15]","plainCitation":"[15]","noteIndex":0},"citationItems":[{"id":17,"uris":["http://zotero.org/users/9733613/items/QIAI8GYM"],"itemData":{"id":17,"type":"article-journal","container-title":"Journal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934992" w:rsidRPr="00934992">
              <w:rPr>
                <w:sz w:val="16"/>
              </w:rPr>
              <w:t>[15]</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09C57AE8"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r w:rsidR="00B03D09">
        <w:t xml:space="preserve">Diebold-Mariano </w:t>
      </w:r>
      <w:r w:rsidR="00B03D09">
        <w:fldChar w:fldCharType="begin"/>
      </w:r>
      <w:r w:rsidR="00934992">
        <w:instrText xml:space="preserve"> ADDIN ZOTERO_ITEM CSL_CITATION {"citationID":"jgx7tTeh","properties":{"formattedCitation":"[15]","plainCitation":"[15]","noteIndex":0},"citationItems":[{"id":17,"uris":["http://zotero.org/users/9733613/items/QIAI8GYM"],"itemData":{"id":17,"type":"article-journal","container-title":"Journal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934992" w:rsidRPr="00934992">
        <w:t>[15]</w:t>
      </w:r>
      <w:r w:rsidR="00B03D09">
        <w:fldChar w:fldCharType="end"/>
      </w:r>
      <w:r w:rsidR="00B03D09">
        <w:t xml:space="preserve">, definido en la Subsección </w:t>
      </w:r>
      <w:r w:rsidR="00263D53">
        <w:t>3</w:t>
      </w:r>
      <w:r w:rsidR="00B03D09">
        <w:t xml:space="preserve">.7,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54B6556C" w:rsidR="007D5BCC" w:rsidRDefault="007D5BCC" w:rsidP="007D5BCC">
      <w:pPr>
        <w:pStyle w:val="JENUINormal"/>
        <w:rPr>
          <w:kern w:val="2"/>
        </w:rPr>
      </w:pPr>
      <w:r>
        <w:t>Las criptomonedas son activos que no están regulados ni controlados por ninguna institución,</w:t>
      </w:r>
      <w:r w:rsidR="009C78F3">
        <w:t xml:space="preserve"> </w:t>
      </w:r>
      <w:r>
        <w:t>tampoco requieren</w:t>
      </w:r>
      <w:r w:rsidR="009C78F3">
        <w:t xml:space="preserve"> </w:t>
      </w:r>
      <w:r>
        <w:t>intermediaros</w:t>
      </w:r>
      <w:r w:rsidR="009C78F3">
        <w:t>, por lo que</w:t>
      </w:r>
      <w:r>
        <w:t xml:space="preserve"> </w:t>
      </w:r>
      <w:r w:rsidR="009C78F3">
        <w:t>su</w:t>
      </w:r>
      <w:r>
        <w:t xml:space="preserve"> tiempo de transacción </w:t>
      </w:r>
      <w:r w:rsidR="006D6854">
        <w:t xml:space="preserve">es </w:t>
      </w:r>
      <w:r>
        <w:t>mucho más reducido respecto al</w:t>
      </w:r>
      <w:r w:rsidR="009C78F3">
        <w:t xml:space="preserve"> del</w:t>
      </w:r>
      <w:r>
        <w:t xml:space="preserve"> sistema bancario</w:t>
      </w:r>
      <w:r w:rsidR="009C78F3">
        <w:t xml:space="preserve"> convencional</w:t>
      </w:r>
      <w:r>
        <w:t xml:space="preserve">. La facilidad para </w:t>
      </w:r>
      <w:r>
        <w:t>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r w:rsidR="00280804">
        <w:t>,</w:t>
      </w:r>
      <w:r>
        <w:t xml:space="preserve"> tal y como también se hace con </w:t>
      </w:r>
      <w:r w:rsidR="00202B45">
        <w:t xml:space="preserve">los </w:t>
      </w:r>
      <w:r>
        <w:t>índices bursátiles.</w:t>
      </w:r>
    </w:p>
    <w:p w14:paraId="63341208" w14:textId="71F7E5E0" w:rsidR="007D5BCC" w:rsidRDefault="007D5BCC" w:rsidP="007D5BCC">
      <w:pPr>
        <w:pStyle w:val="JENUINormal"/>
      </w:pPr>
      <w:r>
        <w:t xml:space="preserve">En este </w:t>
      </w:r>
      <w:r w:rsidR="00E358F7">
        <w:t xml:space="preserve">trabajo </w:t>
      </w:r>
      <w:r>
        <w:t xml:space="preserve">se han utilizado los precios de apertura y cierre del Bitcoin para intentar predecir su precio futuro mediante redes neuronales recurrentes (RNR), en concreto, </w:t>
      </w:r>
      <w:r>
        <w:rPr>
          <w:i/>
          <w:iCs/>
        </w:rPr>
        <w:t>Long Short-Term</w:t>
      </w:r>
      <w:r>
        <w:t xml:space="preserve"> </w:t>
      </w:r>
      <w:r w:rsidRPr="00742E48">
        <w:rPr>
          <w:i/>
          <w:iCs/>
        </w:rPr>
        <w:t>Memory</w:t>
      </w:r>
      <w:r>
        <w:t xml:space="preserve"> (LSTM), uno de los algoritmos de </w:t>
      </w:r>
      <w:r>
        <w:rPr>
          <w:i/>
          <w:iCs/>
        </w:rPr>
        <w:t>deep learning</w:t>
      </w:r>
      <w:r>
        <w:t xml:space="preserve"> más avanzados que existen que</w:t>
      </w:r>
      <w:r w:rsidR="00E358F7">
        <w:t>,</w:t>
      </w:r>
      <w:r>
        <w:t xml:space="preserve"> gracias a su celda de memoria</w:t>
      </w:r>
      <w:r w:rsidR="00E358F7">
        <w:t>,</w:t>
      </w:r>
      <w:r>
        <w:t xml:space="preserve"> permiten almacenar información del pasado para hacer predicciones más precisas. </w:t>
      </w:r>
    </w:p>
    <w:p w14:paraId="5FA4BBAF" w14:textId="6E60F015" w:rsidR="007D5BCC" w:rsidRDefault="007D5BCC" w:rsidP="007D5BCC">
      <w:pPr>
        <w:pStyle w:val="JENUINormal"/>
      </w:pPr>
      <w:r>
        <w:t xml:space="preserve">Se ha construido una red con cuatro capas de entrada constituidas con 50 neuronas cada </w:t>
      </w:r>
      <w:r w:rsidR="00E358F7">
        <w:t xml:space="preserve">una </w:t>
      </w:r>
      <w:r>
        <w:t xml:space="preserve">e intercaladas con capas de </w:t>
      </w:r>
      <w:r w:rsidRPr="005155E8">
        <w:rPr>
          <w:i/>
          <w:iCs/>
        </w:rPr>
        <w:t>dropout</w:t>
      </w:r>
      <w:r>
        <w:t xml:space="preserve"> para evitar el sobreajuste. Este tipo de estructura ofrece una elevada dimensionalidad que ayuda a captar relaciones entre precios más complejas. Se ha escogido un </w:t>
      </w:r>
      <w:r w:rsidRPr="005155E8">
        <w:rPr>
          <w:i/>
          <w:iCs/>
        </w:rPr>
        <w:t>batch size</w:t>
      </w:r>
      <w:r>
        <w:t xml:space="preserve"> de 32 </w:t>
      </w:r>
      <w:r w:rsidR="00D57F58">
        <w:t>para que el proceso converja</w:t>
      </w:r>
      <w:r>
        <w:t xml:space="preserve"> rápidamente </w:t>
      </w:r>
      <w:r w:rsidR="00D57F58">
        <w:t xml:space="preserve">dado </w:t>
      </w:r>
      <w:r>
        <w:t>el coste computacional que supon</w:t>
      </w:r>
      <w:r w:rsidR="00D57F58">
        <w:t>e. Asimismo,</w:t>
      </w:r>
      <w:r>
        <w:t xml:space="preserve"> se ha e</w:t>
      </w:r>
      <w:r w:rsidR="00D57F58">
        <w:t>mplea</w:t>
      </w:r>
      <w:r>
        <w:t xml:space="preserve">do un máximo de 100 </w:t>
      </w:r>
      <w:r w:rsidRPr="005155E8">
        <w:rPr>
          <w:i/>
          <w:iCs/>
        </w:rPr>
        <w:t>epochs</w:t>
      </w:r>
      <w:r>
        <w:t xml:space="preserve"> con una paciencia de</w:t>
      </w:r>
      <w:r w:rsidR="00D57F58">
        <w:t>l</w:t>
      </w:r>
      <w:r>
        <w:t xml:space="preserve"> 10</w:t>
      </w:r>
      <w:r w:rsidR="00D57F58">
        <w:t xml:space="preserve"> </w:t>
      </w:r>
      <w:r>
        <w:t>%</w:t>
      </w:r>
      <w:r w:rsidR="00D57F58">
        <w:t xml:space="preserve"> a fin de</w:t>
      </w:r>
      <w:r>
        <w:t xml:space="preserve"> evitar </w:t>
      </w:r>
      <w:r w:rsidR="00D57F58">
        <w:t>un sobreajuste</w:t>
      </w:r>
      <w:r>
        <w:t xml:space="preserve"> </w:t>
      </w:r>
      <w:r w:rsidR="006D6854">
        <w:t>d</w:t>
      </w:r>
      <w:r>
        <w:t xml:space="preserve">el modelo. </w:t>
      </w:r>
    </w:p>
    <w:p w14:paraId="4DC10F4D" w14:textId="50AAB098" w:rsidR="007D5BCC" w:rsidRDefault="007D5BCC" w:rsidP="007D5BCC">
      <w:pPr>
        <w:pStyle w:val="JENUINormal"/>
      </w:pPr>
      <w:r>
        <w:t xml:space="preserve">Por último, se han seleccionado cuatro tamaños de </w:t>
      </w:r>
      <w:r w:rsidR="00C56426">
        <w:rPr>
          <w:i/>
          <w:iCs/>
        </w:rPr>
        <w:t>r</w:t>
      </w:r>
      <w:r w:rsidR="00C56426" w:rsidRPr="00C56426">
        <w:rPr>
          <w:i/>
          <w:iCs/>
        </w:rPr>
        <w:t xml:space="preserve">olling </w:t>
      </w:r>
      <w:r w:rsidRPr="00C56426">
        <w:rPr>
          <w:i/>
          <w:iCs/>
        </w:rPr>
        <w:t>window</w:t>
      </w:r>
      <w:r w:rsidR="00C56426">
        <w:rPr>
          <w:i/>
          <w:iCs/>
        </w:rPr>
        <w:t xml:space="preserve"> </w:t>
      </w:r>
      <w:r w:rsidR="00C56426">
        <w:rPr>
          <w:iCs/>
        </w:rPr>
        <w:t>–</w:t>
      </w:r>
      <w:r>
        <w:t>30, 60, 90 y 120 días</w:t>
      </w:r>
      <w:r w:rsidR="00C56426">
        <w:t>–</w:t>
      </w:r>
      <w:r>
        <w:t xml:space="preserve"> y se han puntuado los modelos según las medidas de MAE y RMSE</w:t>
      </w:r>
      <w:r w:rsidR="00C56426">
        <w:t xml:space="preserve">; </w:t>
      </w:r>
      <w:r>
        <w:t xml:space="preserve">modelo que </w:t>
      </w:r>
      <w:r w:rsidR="00C56426">
        <w:t xml:space="preserve">ha obtenido la </w:t>
      </w:r>
      <w:r>
        <w:t>mejor puntuación</w:t>
      </w:r>
      <w:r w:rsidR="00C56426">
        <w:t xml:space="preserve"> </w:t>
      </w:r>
      <w:r>
        <w:t xml:space="preserve">en la fase de validación </w:t>
      </w:r>
      <w:r w:rsidR="00C56426">
        <w:t xml:space="preserve">es </w:t>
      </w:r>
      <w:r>
        <w:t xml:space="preserve">el de 90 días. </w:t>
      </w:r>
      <w:r w:rsidR="0095764F">
        <w:t>Finalmente</w:t>
      </w:r>
      <w:r w:rsidR="00C56426">
        <w:t>,</w:t>
      </w:r>
      <w:r>
        <w:t xml:space="preserve"> se ha utilizado el contraste de Diebold-Mariano</w:t>
      </w:r>
      <w:r w:rsidR="0095764F">
        <w:t>,</w:t>
      </w:r>
      <w:r>
        <w:t xml:space="preserve"> confirmando que este modelo predecía mejor que el resto</w:t>
      </w:r>
      <w:r w:rsidR="0095764F">
        <w:t xml:space="preserve"> al 1 % de significación</w:t>
      </w:r>
      <w:r>
        <w:t>.</w:t>
      </w:r>
    </w:p>
    <w:p w14:paraId="0274D7F1" w14:textId="5FE04B8C" w:rsidR="007D5BCC" w:rsidRDefault="007D5BCC" w:rsidP="007D5BCC">
      <w:pPr>
        <w:pStyle w:val="JENUINormal"/>
      </w:pPr>
      <w:r>
        <w:t>Este análisis abre las puertas a futuras investigaciones a la hora de realizar predicciones sobre el precio de las criptomonedas mediante redes LSTM</w:t>
      </w:r>
      <w:r w:rsidR="0095764F">
        <w:t>,</w:t>
      </w:r>
      <w:r>
        <w:t xml:space="preserve"> ya que se ha demostrado que son aptas para predecir el precio futuro haciendo uso del precio de apertura y cierre pasados. </w:t>
      </w:r>
      <w:r w:rsidR="0095764F">
        <w:t>En trabajos futuros, s</w:t>
      </w:r>
      <w:r>
        <w:t>ería interesante</w:t>
      </w:r>
      <w:r w:rsidR="0095764F">
        <w:t xml:space="preserve"> añadir al modelo </w:t>
      </w:r>
      <w:r>
        <w:t>índices bursátiles u otros indicadores que puedan ayudar a detectar cambios en el precio</w:t>
      </w:r>
      <w:r w:rsidR="0095764F">
        <w:t>,</w:t>
      </w:r>
      <w:r>
        <w:t xml:space="preserve"> mejorando así la capacidad predictiva de la red.</w:t>
      </w:r>
    </w:p>
    <w:p w14:paraId="3BC3F827" w14:textId="77777777" w:rsidR="007D5BCC" w:rsidRDefault="007D5BCC" w:rsidP="007D5BCC">
      <w:pPr>
        <w:pStyle w:val="JENUINormal"/>
      </w:pP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37EF857F" w14:textId="06F99027" w:rsidR="00DE3242" w:rsidRDefault="002B6D50" w:rsidP="00517DF2">
      <w:pPr>
        <w:pStyle w:val="JENUINormal"/>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6CBB1A27" w14:textId="46C5ECCE" w:rsidR="002B6D50" w:rsidRDefault="002B6D50" w:rsidP="00DE3242">
      <w:pPr>
        <w:pStyle w:val="JENUINormal"/>
      </w:pPr>
      <w:r>
        <w:lastRenderedPageBreak/>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413422D6" w14:textId="77777777" w:rsidR="00D81417" w:rsidRPr="00E24E85" w:rsidRDefault="00D81417" w:rsidP="00517DF2">
      <w:pPr>
        <w:pStyle w:val="JENUINormal"/>
        <w:ind w:firstLine="0"/>
      </w:pPr>
    </w:p>
    <w:bookmarkEnd w:id="0"/>
    <w:p w14:paraId="3DD3AD60" w14:textId="20E34232" w:rsidR="00130685" w:rsidRDefault="00172CF3" w:rsidP="00742E48">
      <w:pPr>
        <w:pStyle w:val="JENUITtulo1"/>
        <w:numPr>
          <w:ilvl w:val="0"/>
          <w:numId w:val="0"/>
        </w:numPr>
        <w:ind w:left="360" w:hanging="360"/>
      </w:pPr>
      <w:r>
        <w:t>Referencias</w:t>
      </w:r>
    </w:p>
    <w:p w14:paraId="18599C6E" w14:textId="77777777" w:rsidR="005F4D58" w:rsidRPr="005F4D58" w:rsidRDefault="00D70044" w:rsidP="005F4D58">
      <w:pPr>
        <w:pStyle w:val="Bibliografa"/>
        <w:rPr>
          <w:sz w:val="20"/>
        </w:rPr>
      </w:pPr>
      <w:r w:rsidRPr="00742E48">
        <w:rPr>
          <w:sz w:val="20"/>
        </w:rPr>
        <w:fldChar w:fldCharType="begin"/>
      </w:r>
      <w:r w:rsidR="005F4D58">
        <w:rPr>
          <w:sz w:val="20"/>
        </w:rPr>
        <w:instrText xml:space="preserve"> ADDIN ZOTERO_BIBL {"uncited":[],"omitted":[],"custom":[]} CSL_BIBLIOGRAPHY </w:instrText>
      </w:r>
      <w:r w:rsidRPr="00742E48">
        <w:rPr>
          <w:sz w:val="20"/>
        </w:rPr>
        <w:fldChar w:fldCharType="separate"/>
      </w:r>
      <w:r w:rsidR="005F4D58" w:rsidRPr="005F4D58">
        <w:rPr>
          <w:sz w:val="20"/>
        </w:rPr>
        <w:t>[1]</w:t>
      </w:r>
      <w:r w:rsidR="005F4D58" w:rsidRPr="005F4D58">
        <w:rPr>
          <w:sz w:val="20"/>
        </w:rPr>
        <w:tab/>
        <w:t>D. Yaga, P. Mell, N. Roby, y K. Scarfone, «Blockchain Technology Overview», 2019, doi: 10.48550/ARXIV.1906.11078.</w:t>
      </w:r>
    </w:p>
    <w:p w14:paraId="40D2F00B" w14:textId="77777777" w:rsidR="005F4D58" w:rsidRPr="005F4D58" w:rsidRDefault="005F4D58" w:rsidP="005F4D58">
      <w:pPr>
        <w:pStyle w:val="Bibliografa"/>
        <w:rPr>
          <w:sz w:val="20"/>
        </w:rPr>
      </w:pPr>
      <w:r w:rsidRPr="005F4D58">
        <w:rPr>
          <w:sz w:val="20"/>
        </w:rPr>
        <w:t>[2]</w:t>
      </w:r>
      <w:r w:rsidRPr="005F4D58">
        <w:rPr>
          <w:sz w:val="20"/>
        </w:rPr>
        <w:tab/>
        <w:t xml:space="preserve">K. K. Lai, L. Yu, y S. Wang, «A Neural Network and Web-Based Decision Support System for Forex Forecasting and Trading», en </w:t>
      </w:r>
      <w:r w:rsidRPr="005F4D58">
        <w:rPr>
          <w:i/>
          <w:iCs/>
          <w:sz w:val="20"/>
        </w:rPr>
        <w:t>Data Mining and Knowledge Management</w:t>
      </w:r>
      <w:r w:rsidRPr="005F4D58">
        <w:rPr>
          <w:sz w:val="20"/>
        </w:rPr>
        <w:t>, vol. 3327, Y. Shi, W. Xu, y Z. Chen, Eds. Berlin, Heidelberg: Springer Berlin Heidelberg, 2005, pp. 243-253. doi: 10.1007/978-3-540-30537-8_27.</w:t>
      </w:r>
    </w:p>
    <w:p w14:paraId="774FA5CB" w14:textId="77777777" w:rsidR="005F4D58" w:rsidRPr="005F4D58" w:rsidRDefault="005F4D58" w:rsidP="005F4D58">
      <w:pPr>
        <w:pStyle w:val="Bibliografa"/>
        <w:rPr>
          <w:sz w:val="20"/>
        </w:rPr>
      </w:pPr>
      <w:r w:rsidRPr="005F4D58">
        <w:rPr>
          <w:sz w:val="20"/>
        </w:rPr>
        <w:t>[3]</w:t>
      </w:r>
      <w:r w:rsidRPr="005F4D58">
        <w:rPr>
          <w:sz w:val="20"/>
        </w:rPr>
        <w:tab/>
        <w:t xml:space="preserve">J. Yao y C. L. Tan, «A case study on using neural networks to perform technical forecasting of forex», </w:t>
      </w:r>
      <w:r w:rsidRPr="005F4D58">
        <w:rPr>
          <w:i/>
          <w:iCs/>
          <w:sz w:val="20"/>
        </w:rPr>
        <w:t>Neurocomputing</w:t>
      </w:r>
      <w:r w:rsidRPr="005F4D58">
        <w:rPr>
          <w:sz w:val="20"/>
        </w:rPr>
        <w:t>, vol. 34, n.</w:t>
      </w:r>
      <w:r w:rsidRPr="005F4D58">
        <w:rPr>
          <w:sz w:val="20"/>
          <w:vertAlign w:val="superscript"/>
        </w:rPr>
        <w:t>o</w:t>
      </w:r>
      <w:r w:rsidRPr="005F4D58">
        <w:rPr>
          <w:sz w:val="20"/>
        </w:rPr>
        <w:t xml:space="preserve"> 1-4, pp. 79-98, sep. 2000, doi: 10.1016/S0925-2312(00)00300-3.</w:t>
      </w:r>
    </w:p>
    <w:p w14:paraId="459847BE" w14:textId="77777777" w:rsidR="005F4D58" w:rsidRPr="005F4D58" w:rsidRDefault="005F4D58" w:rsidP="005F4D58">
      <w:pPr>
        <w:pStyle w:val="Bibliografa"/>
        <w:rPr>
          <w:sz w:val="20"/>
        </w:rPr>
      </w:pPr>
      <w:r w:rsidRPr="005F4D58">
        <w:rPr>
          <w:sz w:val="20"/>
        </w:rPr>
        <w:t>[4]</w:t>
      </w:r>
      <w:r w:rsidRPr="005F4D58">
        <w:rPr>
          <w:sz w:val="20"/>
        </w:rPr>
        <w:tab/>
        <w:t xml:space="preserve">L. Ni, Y. Li, X. Wang, J. Zhang, J. Yu, y C. Qi, «Forecasting of Forex Time Series Data Based on Deep Learning», </w:t>
      </w:r>
      <w:r w:rsidRPr="005F4D58">
        <w:rPr>
          <w:i/>
          <w:iCs/>
          <w:sz w:val="20"/>
        </w:rPr>
        <w:t>Procedia Comput. Sci.</w:t>
      </w:r>
      <w:r w:rsidRPr="005F4D58">
        <w:rPr>
          <w:sz w:val="20"/>
        </w:rPr>
        <w:t>, vol. 147, pp. 647-652, 2019, doi: 10.1016/j.procs.2019.01.189.</w:t>
      </w:r>
    </w:p>
    <w:p w14:paraId="7E052C8C" w14:textId="77777777" w:rsidR="005F4D58" w:rsidRPr="005F4D58" w:rsidRDefault="005F4D58" w:rsidP="005F4D58">
      <w:pPr>
        <w:pStyle w:val="Bibliografa"/>
        <w:rPr>
          <w:sz w:val="20"/>
        </w:rPr>
      </w:pPr>
      <w:r w:rsidRPr="005F4D58">
        <w:rPr>
          <w:sz w:val="20"/>
        </w:rPr>
        <w:t>[5]</w:t>
      </w:r>
      <w:r w:rsidRPr="005F4D58">
        <w:rPr>
          <w:sz w:val="20"/>
        </w:rPr>
        <w:tab/>
        <w:t xml:space="preserve">K. Kamijo y T. Tanigawa, «Stock price pattern recognition-a recurrent neural network approach», en </w:t>
      </w:r>
      <w:r w:rsidRPr="005F4D58">
        <w:rPr>
          <w:i/>
          <w:iCs/>
          <w:sz w:val="20"/>
        </w:rPr>
        <w:t>1990 IJCNN international joint conference on neural networks</w:t>
      </w:r>
      <w:r w:rsidRPr="005F4D58">
        <w:rPr>
          <w:sz w:val="20"/>
        </w:rPr>
        <w:t>, 1990, pp. 215-221.</w:t>
      </w:r>
    </w:p>
    <w:p w14:paraId="278ADF9C" w14:textId="77777777" w:rsidR="005F4D58" w:rsidRPr="005F4D58" w:rsidRDefault="005F4D58" w:rsidP="005F4D58">
      <w:pPr>
        <w:pStyle w:val="Bibliografa"/>
        <w:rPr>
          <w:sz w:val="20"/>
        </w:rPr>
      </w:pPr>
      <w:r w:rsidRPr="005F4D58">
        <w:rPr>
          <w:sz w:val="20"/>
        </w:rPr>
        <w:t>[6]</w:t>
      </w:r>
      <w:r w:rsidRPr="005F4D58">
        <w:rPr>
          <w:sz w:val="20"/>
        </w:rPr>
        <w:tab/>
        <w:t xml:space="preserve">J.-Z. Wang, J.-J. Wang, Z.-G. Zhang, y S.-P. Guo, «Forecasting stock indices with back propagation neural network», </w:t>
      </w:r>
      <w:r w:rsidRPr="005F4D58">
        <w:rPr>
          <w:i/>
          <w:iCs/>
          <w:sz w:val="20"/>
        </w:rPr>
        <w:t>Expert Syst. Appl.</w:t>
      </w:r>
      <w:r w:rsidRPr="005F4D58">
        <w:rPr>
          <w:sz w:val="20"/>
        </w:rPr>
        <w:t>, vol. 38, n.</w:t>
      </w:r>
      <w:r w:rsidRPr="005F4D58">
        <w:rPr>
          <w:sz w:val="20"/>
          <w:vertAlign w:val="superscript"/>
        </w:rPr>
        <w:t>o</w:t>
      </w:r>
      <w:r w:rsidRPr="005F4D58">
        <w:rPr>
          <w:sz w:val="20"/>
        </w:rPr>
        <w:t xml:space="preserve"> 11, pp. 14346-14355, oct. 2011, doi: 10.1016/j.eswa.2011.04.222.</w:t>
      </w:r>
    </w:p>
    <w:p w14:paraId="15B13B1E" w14:textId="77777777" w:rsidR="005F4D58" w:rsidRPr="005F4D58" w:rsidRDefault="005F4D58" w:rsidP="005F4D58">
      <w:pPr>
        <w:pStyle w:val="Bibliografa"/>
        <w:rPr>
          <w:sz w:val="20"/>
        </w:rPr>
      </w:pPr>
      <w:r w:rsidRPr="005F4D58">
        <w:rPr>
          <w:sz w:val="20"/>
        </w:rPr>
        <w:t>[7]</w:t>
      </w:r>
      <w:r w:rsidRPr="005F4D58">
        <w:rPr>
          <w:sz w:val="20"/>
        </w:rPr>
        <w:tab/>
        <w:t xml:space="preserve">D. Olson y C. Mossman, «Neural network forecasts of Canadian stock returns using accounting ratios», </w:t>
      </w:r>
      <w:r w:rsidRPr="005F4D58">
        <w:rPr>
          <w:i/>
          <w:iCs/>
          <w:sz w:val="20"/>
        </w:rPr>
        <w:t>Int. J. Forecast.</w:t>
      </w:r>
      <w:r w:rsidRPr="005F4D58">
        <w:rPr>
          <w:sz w:val="20"/>
        </w:rPr>
        <w:t>, vol. 19, n.</w:t>
      </w:r>
      <w:r w:rsidRPr="005F4D58">
        <w:rPr>
          <w:sz w:val="20"/>
          <w:vertAlign w:val="superscript"/>
        </w:rPr>
        <w:t>o</w:t>
      </w:r>
      <w:r w:rsidRPr="005F4D58">
        <w:rPr>
          <w:sz w:val="20"/>
        </w:rPr>
        <w:t xml:space="preserve"> 3, pp. 453-465, jul. 2003, doi: 10.1016/S0169-2070(02)00058-4.</w:t>
      </w:r>
    </w:p>
    <w:p w14:paraId="4B35A066" w14:textId="77777777" w:rsidR="005F4D58" w:rsidRPr="005F4D58" w:rsidRDefault="005F4D58" w:rsidP="005F4D58">
      <w:pPr>
        <w:pStyle w:val="Bibliografa"/>
        <w:rPr>
          <w:sz w:val="20"/>
        </w:rPr>
      </w:pPr>
      <w:r w:rsidRPr="005F4D58">
        <w:rPr>
          <w:sz w:val="20"/>
        </w:rPr>
        <w:t>[8]</w:t>
      </w:r>
      <w:r w:rsidRPr="005F4D58">
        <w:rPr>
          <w:sz w:val="20"/>
        </w:rPr>
        <w:tab/>
        <w:t xml:space="preserve">J. Qiu, B. Wang, y C. Zhou, «Forecasting stock prices with long-short term memory neural network based on attention mechanism», </w:t>
      </w:r>
      <w:r w:rsidRPr="005F4D58">
        <w:rPr>
          <w:i/>
          <w:iCs/>
          <w:sz w:val="20"/>
        </w:rPr>
        <w:t>PLOS ONE</w:t>
      </w:r>
      <w:r w:rsidRPr="005F4D58">
        <w:rPr>
          <w:sz w:val="20"/>
        </w:rPr>
        <w:t>, vol. 15, n.</w:t>
      </w:r>
      <w:r w:rsidRPr="005F4D58">
        <w:rPr>
          <w:sz w:val="20"/>
          <w:vertAlign w:val="superscript"/>
        </w:rPr>
        <w:t>o</w:t>
      </w:r>
      <w:r w:rsidRPr="005F4D58">
        <w:rPr>
          <w:sz w:val="20"/>
        </w:rPr>
        <w:t xml:space="preserve"> 1, p. e0227222, ene. 2020, doi: 10.1371/journal.pone.0227222.</w:t>
      </w:r>
    </w:p>
    <w:p w14:paraId="6357533A" w14:textId="77777777" w:rsidR="005F4D58" w:rsidRPr="005F4D58" w:rsidRDefault="005F4D58" w:rsidP="005F4D58">
      <w:pPr>
        <w:pStyle w:val="Bibliografa"/>
        <w:rPr>
          <w:sz w:val="20"/>
        </w:rPr>
      </w:pPr>
      <w:r w:rsidRPr="005F4D58">
        <w:rPr>
          <w:sz w:val="20"/>
        </w:rPr>
        <w:t>[9]</w:t>
      </w:r>
      <w:r w:rsidRPr="005F4D58">
        <w:rPr>
          <w:sz w:val="20"/>
        </w:rPr>
        <w:tab/>
        <w:t>America Digital News, «¿Cuál es la importancia del Bitcoin?» [En línea]. Disponible en: https://news.america-digital.com/que-es-bitcoin/#:~:text=Bitcoin%20resuelve%20el%20%C2%ABproblema%20del,de%20criptograf%C3%ADa%20e%20incentivos%20econ%C3%B3micos.</w:t>
      </w:r>
    </w:p>
    <w:p w14:paraId="2820C0AC" w14:textId="77777777" w:rsidR="005F4D58" w:rsidRPr="005F4D58" w:rsidRDefault="005F4D58" w:rsidP="005F4D58">
      <w:pPr>
        <w:pStyle w:val="Bibliografa"/>
        <w:rPr>
          <w:sz w:val="20"/>
        </w:rPr>
      </w:pPr>
      <w:r w:rsidRPr="005F4D58">
        <w:rPr>
          <w:sz w:val="20"/>
        </w:rPr>
        <w:t>[10]</w:t>
      </w:r>
      <w:r w:rsidRPr="005F4D58">
        <w:rPr>
          <w:sz w:val="20"/>
        </w:rPr>
        <w:tab/>
        <w:t xml:space="preserve">S. Hochreiter y J. Schmidhuber, «Long Short-Term Memory», </w:t>
      </w:r>
      <w:r w:rsidRPr="005F4D58">
        <w:rPr>
          <w:i/>
          <w:iCs/>
          <w:sz w:val="20"/>
        </w:rPr>
        <w:t>Neural Comput.</w:t>
      </w:r>
      <w:r w:rsidRPr="005F4D58">
        <w:rPr>
          <w:sz w:val="20"/>
        </w:rPr>
        <w:t>, vol. 9, n.</w:t>
      </w:r>
      <w:r w:rsidRPr="005F4D58">
        <w:rPr>
          <w:sz w:val="20"/>
          <w:vertAlign w:val="superscript"/>
        </w:rPr>
        <w:t>o</w:t>
      </w:r>
      <w:r w:rsidRPr="005F4D58">
        <w:rPr>
          <w:sz w:val="20"/>
        </w:rPr>
        <w:t xml:space="preserve"> 8, pp. 1735-1780, nov. 1997, doi: 10.1162/neco.1997.9.8.1735.</w:t>
      </w:r>
    </w:p>
    <w:p w14:paraId="0B8C4FD8" w14:textId="77777777" w:rsidR="005F4D58" w:rsidRPr="005F4D58" w:rsidRDefault="005F4D58" w:rsidP="005F4D58">
      <w:pPr>
        <w:pStyle w:val="Bibliografa"/>
        <w:rPr>
          <w:sz w:val="20"/>
        </w:rPr>
      </w:pPr>
      <w:r w:rsidRPr="005F4D58">
        <w:rPr>
          <w:sz w:val="20"/>
        </w:rPr>
        <w:t>[11]</w:t>
      </w:r>
      <w:r w:rsidRPr="005F4D58">
        <w:rPr>
          <w:sz w:val="20"/>
        </w:rPr>
        <w:tab/>
        <w:t>H. Sak, A. Senior, y F. Beaufays, «Long Short-Term Memory Based Recurrent Neural Network Architectures for Large Vocabulary Speech Recognition», 2014, doi: 10.48550/ARXIV.1402.1128.</w:t>
      </w:r>
    </w:p>
    <w:p w14:paraId="20DFBE47" w14:textId="77777777" w:rsidR="005F4D58" w:rsidRPr="005F4D58" w:rsidRDefault="005F4D58" w:rsidP="005F4D58">
      <w:pPr>
        <w:pStyle w:val="Bibliografa"/>
        <w:rPr>
          <w:sz w:val="20"/>
        </w:rPr>
      </w:pPr>
      <w:r w:rsidRPr="005F4D58">
        <w:rPr>
          <w:sz w:val="20"/>
        </w:rPr>
        <w:t>[12]</w:t>
      </w:r>
      <w:r w:rsidRPr="005F4D58">
        <w:rPr>
          <w:sz w:val="20"/>
        </w:rPr>
        <w:tab/>
        <w:t>J. Cheng, L. Dong, y M. Lapata, «Long Short-Term Memory-Networks for Machine Reading», 2016, doi: 10.48550/ARXIV.1601.06733.</w:t>
      </w:r>
    </w:p>
    <w:p w14:paraId="42937519" w14:textId="77777777" w:rsidR="005F4D58" w:rsidRPr="005F4D58" w:rsidRDefault="005F4D58" w:rsidP="005F4D58">
      <w:pPr>
        <w:pStyle w:val="Bibliografa"/>
        <w:rPr>
          <w:sz w:val="20"/>
        </w:rPr>
      </w:pPr>
      <w:r w:rsidRPr="005F4D58">
        <w:rPr>
          <w:sz w:val="20"/>
        </w:rPr>
        <w:t>[13]</w:t>
      </w:r>
      <w:r w:rsidRPr="005F4D58">
        <w:rPr>
          <w:sz w:val="20"/>
        </w:rPr>
        <w:tab/>
        <w:t>X. Li y X. Wu, «Modeling speaker variability using long short-term memory networks for speech recognition», 2015.</w:t>
      </w:r>
    </w:p>
    <w:p w14:paraId="2E00089D" w14:textId="77777777" w:rsidR="005F4D58" w:rsidRPr="005F4D58" w:rsidRDefault="005F4D58" w:rsidP="005F4D58">
      <w:pPr>
        <w:pStyle w:val="Bibliografa"/>
        <w:rPr>
          <w:sz w:val="20"/>
        </w:rPr>
      </w:pPr>
      <w:r w:rsidRPr="005F4D58">
        <w:rPr>
          <w:sz w:val="20"/>
        </w:rPr>
        <w:t>[14]</w:t>
      </w:r>
      <w:r w:rsidRPr="005F4D58">
        <w:rPr>
          <w:sz w:val="20"/>
        </w:rPr>
        <w:tab/>
        <w:t xml:space="preserve">MathWorks, «Rolling-Window Analysis of Time-Series Models», </w:t>
      </w:r>
      <w:r w:rsidRPr="005F4D58">
        <w:rPr>
          <w:i/>
          <w:iCs/>
          <w:sz w:val="20"/>
        </w:rPr>
        <w:t>MathWorks</w:t>
      </w:r>
      <w:r w:rsidRPr="005F4D58">
        <w:rPr>
          <w:sz w:val="20"/>
        </w:rPr>
        <w:t>, 2022. https://www.mathworks.com/help/econ/rolling-window-estimation-of-state-space-models.html (accedido 3 de julio de 2022).</w:t>
      </w:r>
    </w:p>
    <w:p w14:paraId="52574248" w14:textId="77777777" w:rsidR="005F4D58" w:rsidRPr="005F4D58" w:rsidRDefault="005F4D58" w:rsidP="005F4D58">
      <w:pPr>
        <w:pStyle w:val="Bibliografa"/>
        <w:rPr>
          <w:sz w:val="20"/>
        </w:rPr>
      </w:pPr>
      <w:r w:rsidRPr="005F4D58">
        <w:rPr>
          <w:sz w:val="20"/>
        </w:rPr>
        <w:t>[15]</w:t>
      </w:r>
      <w:r w:rsidRPr="005F4D58">
        <w:rPr>
          <w:sz w:val="20"/>
        </w:rPr>
        <w:tab/>
        <w:t xml:space="preserve">F. X. Diebold y R. S. Mariano, «Comparing predictive accuracy», </w:t>
      </w:r>
      <w:r w:rsidRPr="005F4D58">
        <w:rPr>
          <w:i/>
          <w:iCs/>
          <w:sz w:val="20"/>
        </w:rPr>
        <w:t>J. Bus. Econ. Stat.</w:t>
      </w:r>
      <w:r w:rsidRPr="005F4D58">
        <w:rPr>
          <w:sz w:val="20"/>
        </w:rPr>
        <w:t>, vol. 20, n.</w:t>
      </w:r>
      <w:r w:rsidRPr="005F4D58">
        <w:rPr>
          <w:sz w:val="20"/>
          <w:vertAlign w:val="superscript"/>
        </w:rPr>
        <w:t>o</w:t>
      </w:r>
      <w:r w:rsidRPr="005F4D58">
        <w:rPr>
          <w:sz w:val="20"/>
        </w:rPr>
        <w:t xml:space="preserve"> 1, pp. 134-144, 2002.</w:t>
      </w:r>
    </w:p>
    <w:p w14:paraId="7896966D" w14:textId="77777777" w:rsidR="005F4D58" w:rsidRPr="005F4D58" w:rsidRDefault="005F4D58" w:rsidP="005F4D58">
      <w:pPr>
        <w:pStyle w:val="Bibliografa"/>
        <w:rPr>
          <w:sz w:val="20"/>
        </w:rPr>
      </w:pPr>
      <w:r w:rsidRPr="005F4D58">
        <w:rPr>
          <w:sz w:val="20"/>
        </w:rPr>
        <w:t>[16]</w:t>
      </w:r>
      <w:r w:rsidRPr="005F4D58">
        <w:rPr>
          <w:sz w:val="20"/>
        </w:rPr>
        <w:tab/>
        <w:t xml:space="preserve">W. Yiying y Z. Yeze, «Cryptocurrency price analysis with artificial intelligence», en </w:t>
      </w:r>
      <w:r w:rsidRPr="005F4D58">
        <w:rPr>
          <w:i/>
          <w:iCs/>
          <w:sz w:val="20"/>
        </w:rPr>
        <w:t>2019 5th International Conference on Information Management (ICIM)</w:t>
      </w:r>
      <w:r w:rsidRPr="005F4D58">
        <w:rPr>
          <w:sz w:val="20"/>
        </w:rPr>
        <w:t>, 2019, pp. 97-101.</w:t>
      </w:r>
    </w:p>
    <w:p w14:paraId="4415BE5F" w14:textId="77777777" w:rsidR="005F4D58" w:rsidRPr="005F4D58" w:rsidRDefault="005F4D58" w:rsidP="005F4D58">
      <w:pPr>
        <w:pStyle w:val="Bibliografa"/>
        <w:rPr>
          <w:sz w:val="20"/>
        </w:rPr>
      </w:pPr>
      <w:r w:rsidRPr="005F4D58">
        <w:rPr>
          <w:sz w:val="20"/>
        </w:rPr>
        <w:t>[17]</w:t>
      </w:r>
      <w:r w:rsidRPr="005F4D58">
        <w:rPr>
          <w:sz w:val="20"/>
        </w:rPr>
        <w:tab/>
        <w:t xml:space="preserve">M. J. Hamayel y A. Y. Owda, «A Novel Cryptocurrency Price Prediction Model Using GRU, LSTM and bi-LSTM Machine Learning Algorithms», </w:t>
      </w:r>
      <w:r w:rsidRPr="005F4D58">
        <w:rPr>
          <w:i/>
          <w:iCs/>
          <w:sz w:val="20"/>
        </w:rPr>
        <w:t>AI</w:t>
      </w:r>
      <w:r w:rsidRPr="005F4D58">
        <w:rPr>
          <w:sz w:val="20"/>
        </w:rPr>
        <w:t>, vol. 2, n.</w:t>
      </w:r>
      <w:r w:rsidRPr="005F4D58">
        <w:rPr>
          <w:sz w:val="20"/>
          <w:vertAlign w:val="superscript"/>
        </w:rPr>
        <w:t>o</w:t>
      </w:r>
      <w:r w:rsidRPr="005F4D58">
        <w:rPr>
          <w:sz w:val="20"/>
        </w:rPr>
        <w:t xml:space="preserve"> 4, pp. 477-496, 2021.</w:t>
      </w:r>
    </w:p>
    <w:p w14:paraId="11351636" w14:textId="77777777" w:rsidR="005F4D58" w:rsidRPr="005F4D58" w:rsidRDefault="005F4D58" w:rsidP="005F4D58">
      <w:pPr>
        <w:pStyle w:val="Bibliografa"/>
        <w:rPr>
          <w:sz w:val="20"/>
        </w:rPr>
      </w:pPr>
      <w:r w:rsidRPr="005F4D58">
        <w:rPr>
          <w:sz w:val="20"/>
        </w:rPr>
        <w:t>[18]</w:t>
      </w:r>
      <w:r w:rsidRPr="005F4D58">
        <w:rPr>
          <w:sz w:val="20"/>
        </w:rPr>
        <w:tab/>
        <w:t xml:space="preserve">K. Struga y O. Qirici, «Bitcoin Price Prediction with Neural Networks.», en </w:t>
      </w:r>
      <w:r w:rsidRPr="005F4D58">
        <w:rPr>
          <w:i/>
          <w:iCs/>
          <w:sz w:val="20"/>
        </w:rPr>
        <w:t>RTA-CSIT</w:t>
      </w:r>
      <w:r w:rsidRPr="005F4D58">
        <w:rPr>
          <w:sz w:val="20"/>
        </w:rPr>
        <w:t>, 2018, pp. 41-49.</w:t>
      </w:r>
    </w:p>
    <w:p w14:paraId="3CA1C4F9" w14:textId="77777777" w:rsidR="005F4D58" w:rsidRPr="005F4D58" w:rsidRDefault="005F4D58" w:rsidP="005F4D58">
      <w:pPr>
        <w:pStyle w:val="Bibliografa"/>
        <w:rPr>
          <w:sz w:val="20"/>
        </w:rPr>
      </w:pPr>
      <w:r w:rsidRPr="005F4D58">
        <w:rPr>
          <w:sz w:val="20"/>
        </w:rPr>
        <w:t>[19]</w:t>
      </w:r>
      <w:r w:rsidRPr="005F4D58">
        <w:rPr>
          <w:sz w:val="20"/>
        </w:rPr>
        <w:tab/>
        <w:t xml:space="preserve">I. Nasirtafreshi, «Forecasting cryptocurrency prices using Recurrent Neural Network and Long Short-term Memory», </w:t>
      </w:r>
      <w:r w:rsidRPr="005F4D58">
        <w:rPr>
          <w:i/>
          <w:iCs/>
          <w:sz w:val="20"/>
        </w:rPr>
        <w:t>Data Knowl. Eng.</w:t>
      </w:r>
      <w:r w:rsidRPr="005F4D58">
        <w:rPr>
          <w:sz w:val="20"/>
        </w:rPr>
        <w:t>, vol. 139, p. 102009, may 2022, doi: 10.1016/j.datak.2022.102009.</w:t>
      </w:r>
    </w:p>
    <w:p w14:paraId="250E5681" w14:textId="77777777" w:rsidR="005F4D58" w:rsidRPr="005F4D58" w:rsidRDefault="005F4D58" w:rsidP="005F4D58">
      <w:pPr>
        <w:pStyle w:val="Bibliografa"/>
        <w:rPr>
          <w:sz w:val="20"/>
        </w:rPr>
      </w:pPr>
      <w:r w:rsidRPr="005F4D58">
        <w:rPr>
          <w:sz w:val="20"/>
        </w:rPr>
        <w:t>[20]</w:t>
      </w:r>
      <w:r w:rsidRPr="005F4D58">
        <w:rPr>
          <w:sz w:val="20"/>
        </w:rPr>
        <w:tab/>
        <w:t xml:space="preserve">IBM Cloud Education, «Recurrent Neural Networks», </w:t>
      </w:r>
      <w:r w:rsidRPr="005F4D58">
        <w:rPr>
          <w:i/>
          <w:iCs/>
          <w:sz w:val="20"/>
        </w:rPr>
        <w:t>IBM</w:t>
      </w:r>
      <w:r w:rsidRPr="005F4D58">
        <w:rPr>
          <w:sz w:val="20"/>
        </w:rPr>
        <w:t>, 14 de septiembre de 2020. https://www.ibm.com/cloud/learn/recurrent-neural-networks (accedido 19 de mayo de 2022).</w:t>
      </w:r>
    </w:p>
    <w:p w14:paraId="321968BB" w14:textId="77777777" w:rsidR="005F4D58" w:rsidRPr="005F4D58" w:rsidRDefault="005F4D58" w:rsidP="005F4D58">
      <w:pPr>
        <w:pStyle w:val="Bibliografa"/>
        <w:rPr>
          <w:sz w:val="20"/>
        </w:rPr>
      </w:pPr>
      <w:r w:rsidRPr="005F4D58">
        <w:rPr>
          <w:sz w:val="20"/>
        </w:rPr>
        <w:t>[21]</w:t>
      </w:r>
      <w:r w:rsidRPr="005F4D58">
        <w:rPr>
          <w:sz w:val="20"/>
        </w:rPr>
        <w:tab/>
        <w:t xml:space="preserve">S. Hochreiter, «The vanishing gradient problem during learning recurrent neural nets and problem solutions», </w:t>
      </w:r>
      <w:r w:rsidRPr="005F4D58">
        <w:rPr>
          <w:i/>
          <w:iCs/>
          <w:sz w:val="20"/>
        </w:rPr>
        <w:t>Int. J. Uncertain. Fuzziness Knowl.-Based Syst.</w:t>
      </w:r>
      <w:r w:rsidRPr="005F4D58">
        <w:rPr>
          <w:sz w:val="20"/>
        </w:rPr>
        <w:t>, vol. 6, n.</w:t>
      </w:r>
      <w:r w:rsidRPr="005F4D58">
        <w:rPr>
          <w:sz w:val="20"/>
          <w:vertAlign w:val="superscript"/>
        </w:rPr>
        <w:t>o</w:t>
      </w:r>
      <w:r w:rsidRPr="005F4D58">
        <w:rPr>
          <w:sz w:val="20"/>
        </w:rPr>
        <w:t xml:space="preserve"> 02, pp. 107-116, 1998.</w:t>
      </w:r>
    </w:p>
    <w:p w14:paraId="13D3ADEB" w14:textId="77777777" w:rsidR="005F4D58" w:rsidRPr="005F4D58" w:rsidRDefault="005F4D58" w:rsidP="005F4D58">
      <w:pPr>
        <w:pStyle w:val="Bibliografa"/>
        <w:rPr>
          <w:sz w:val="20"/>
        </w:rPr>
      </w:pPr>
      <w:r w:rsidRPr="005F4D58">
        <w:rPr>
          <w:sz w:val="20"/>
        </w:rPr>
        <w:t>[22]</w:t>
      </w:r>
      <w:r w:rsidRPr="005F4D58">
        <w:rPr>
          <w:sz w:val="20"/>
        </w:rPr>
        <w:tab/>
        <w:t xml:space="preserve">«Understanding LSTM Networks», </w:t>
      </w:r>
      <w:r w:rsidRPr="005F4D58">
        <w:rPr>
          <w:i/>
          <w:iCs/>
          <w:sz w:val="20"/>
        </w:rPr>
        <w:t>Colah.github.io</w:t>
      </w:r>
      <w:r w:rsidRPr="005F4D58">
        <w:rPr>
          <w:sz w:val="20"/>
        </w:rPr>
        <w:t>, 27 de agosto de 2015. https://colah.github.io/posts/2015-08-Understanding-LSTMs/ (accedido 20 de mayo de 2022).</w:t>
      </w:r>
    </w:p>
    <w:p w14:paraId="3AC3DDFF" w14:textId="77777777" w:rsidR="005F4D58" w:rsidRPr="005F4D58" w:rsidRDefault="005F4D58" w:rsidP="005F4D58">
      <w:pPr>
        <w:pStyle w:val="Bibliografa"/>
        <w:rPr>
          <w:sz w:val="20"/>
        </w:rPr>
      </w:pPr>
      <w:r w:rsidRPr="005F4D58">
        <w:rPr>
          <w:sz w:val="20"/>
        </w:rPr>
        <w:t>[23]</w:t>
      </w:r>
      <w:r w:rsidRPr="005F4D58">
        <w:rPr>
          <w:sz w:val="20"/>
        </w:rPr>
        <w:tab/>
        <w:t>R. Pascanu, T. Mikolov, y Y. Bengio, «On the diﬃculty of training recurrent neural networks», p. 9.</w:t>
      </w:r>
    </w:p>
    <w:p w14:paraId="0728605F" w14:textId="77777777" w:rsidR="005F4D58" w:rsidRPr="005F4D58" w:rsidRDefault="005F4D58" w:rsidP="005F4D58">
      <w:pPr>
        <w:pStyle w:val="Bibliografa"/>
        <w:rPr>
          <w:sz w:val="20"/>
        </w:rPr>
      </w:pPr>
      <w:r w:rsidRPr="005F4D58">
        <w:rPr>
          <w:sz w:val="20"/>
        </w:rPr>
        <w:lastRenderedPageBreak/>
        <w:t>[24]</w:t>
      </w:r>
      <w:r w:rsidRPr="005F4D58">
        <w:rPr>
          <w:sz w:val="20"/>
        </w:rPr>
        <w:tab/>
        <w:t xml:space="preserve">J. Brownlee, «Difference Between a Batch and an Epoch in a Neural Network», </w:t>
      </w:r>
      <w:r w:rsidRPr="005F4D58">
        <w:rPr>
          <w:i/>
          <w:iCs/>
          <w:sz w:val="20"/>
        </w:rPr>
        <w:t>Machine Learning Mastery</w:t>
      </w:r>
      <w:r w:rsidRPr="005F4D58">
        <w:rPr>
          <w:sz w:val="20"/>
        </w:rPr>
        <w:t>, 20 de julio de 2018. https://machinelearningmastery.com/difference-between-a-batch-and-an-epoch/ (accedido 22 de mayo de 2022).</w:t>
      </w:r>
    </w:p>
    <w:p w14:paraId="3305E318" w14:textId="77777777" w:rsidR="005F4D58" w:rsidRPr="005F4D58" w:rsidRDefault="005F4D58" w:rsidP="005F4D58">
      <w:pPr>
        <w:pStyle w:val="Bibliografa"/>
        <w:rPr>
          <w:sz w:val="20"/>
        </w:rPr>
      </w:pPr>
      <w:r w:rsidRPr="005F4D58">
        <w:rPr>
          <w:sz w:val="20"/>
        </w:rPr>
        <w:t>[25]</w:t>
      </w:r>
      <w:r w:rsidRPr="005F4D58">
        <w:rPr>
          <w:sz w:val="20"/>
        </w:rPr>
        <w:tab/>
        <w:t xml:space="preserve">J. Brownlee, «A Gentle Introduction to Mini-Batch Gradient Descent and How to Configure Batch Size», </w:t>
      </w:r>
      <w:r w:rsidRPr="005F4D58">
        <w:rPr>
          <w:i/>
          <w:iCs/>
          <w:sz w:val="20"/>
        </w:rPr>
        <w:t>Machine Learning Mastery</w:t>
      </w:r>
      <w:r w:rsidRPr="005F4D58">
        <w:rPr>
          <w:sz w:val="20"/>
        </w:rPr>
        <w:t>, julio de 2021. https://machinelearningmastery.com/gentle-introduction-mini-batch-gradient-descent-configure-batch-size/ (accedido 22 de mayo de 2022).</w:t>
      </w:r>
    </w:p>
    <w:p w14:paraId="0BB914F9" w14:textId="26D91DA4" w:rsidR="00D70044" w:rsidRPr="00D70044" w:rsidRDefault="00D70044" w:rsidP="00742E48">
      <w:pPr>
        <w:pStyle w:val="Bibliografa"/>
        <w:tabs>
          <w:tab w:val="left" w:pos="504"/>
        </w:tabs>
        <w:spacing w:line="240" w:lineRule="atLeast"/>
        <w:ind w:left="504" w:hanging="504"/>
      </w:pPr>
      <w:r w:rsidRPr="00742E48">
        <w:rPr>
          <w:sz w:val="20"/>
        </w:rP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87ED9" w14:textId="77777777" w:rsidR="001C58F0" w:rsidRDefault="001C58F0">
      <w:pPr>
        <w:spacing w:line="240" w:lineRule="auto"/>
      </w:pPr>
      <w:r>
        <w:separator/>
      </w:r>
    </w:p>
  </w:endnote>
  <w:endnote w:type="continuationSeparator" w:id="0">
    <w:p w14:paraId="5E36D183" w14:textId="77777777" w:rsidR="001C58F0" w:rsidRDefault="001C5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742E48" w:rsidRPr="00742E48">
          <w:rPr>
            <w:noProof/>
            <w:sz w:val="20"/>
            <w:szCs w:val="20"/>
            <w:lang w:val="es-ES"/>
          </w:rPr>
          <w:t>3</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5C898" w14:textId="77777777" w:rsidR="001C58F0" w:rsidRDefault="001C58F0">
      <w:pPr>
        <w:spacing w:line="240" w:lineRule="auto"/>
      </w:pPr>
      <w:r>
        <w:separator/>
      </w:r>
    </w:p>
  </w:footnote>
  <w:footnote w:type="continuationSeparator" w:id="0">
    <w:p w14:paraId="0288C1A3" w14:textId="77777777" w:rsidR="001C58F0" w:rsidRDefault="001C5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2598">
    <w:abstractNumId w:val="11"/>
  </w:num>
  <w:num w:numId="2" w16cid:durableId="865605772">
    <w:abstractNumId w:val="12"/>
  </w:num>
  <w:num w:numId="3" w16cid:durableId="134689509">
    <w:abstractNumId w:val="13"/>
  </w:num>
  <w:num w:numId="4" w16cid:durableId="923034662">
    <w:abstractNumId w:val="14"/>
  </w:num>
  <w:num w:numId="5" w16cid:durableId="698551462">
    <w:abstractNumId w:val="15"/>
  </w:num>
  <w:num w:numId="6" w16cid:durableId="1828401420">
    <w:abstractNumId w:val="16"/>
  </w:num>
  <w:num w:numId="7" w16cid:durableId="575407375">
    <w:abstractNumId w:val="17"/>
  </w:num>
  <w:num w:numId="8" w16cid:durableId="1210916548">
    <w:abstractNumId w:val="18"/>
  </w:num>
  <w:num w:numId="9" w16cid:durableId="1116369228">
    <w:abstractNumId w:val="19"/>
  </w:num>
  <w:num w:numId="10" w16cid:durableId="1181698920">
    <w:abstractNumId w:val="33"/>
  </w:num>
  <w:num w:numId="11" w16cid:durableId="546987906">
    <w:abstractNumId w:val="9"/>
  </w:num>
  <w:num w:numId="12" w16cid:durableId="1883209174">
    <w:abstractNumId w:val="4"/>
  </w:num>
  <w:num w:numId="13" w16cid:durableId="884026295">
    <w:abstractNumId w:val="3"/>
  </w:num>
  <w:num w:numId="14" w16cid:durableId="1262449324">
    <w:abstractNumId w:val="2"/>
  </w:num>
  <w:num w:numId="15" w16cid:durableId="157811918">
    <w:abstractNumId w:val="1"/>
  </w:num>
  <w:num w:numId="16" w16cid:durableId="1287740833">
    <w:abstractNumId w:val="10"/>
  </w:num>
  <w:num w:numId="17" w16cid:durableId="1435512205">
    <w:abstractNumId w:val="8"/>
  </w:num>
  <w:num w:numId="18" w16cid:durableId="1791045861">
    <w:abstractNumId w:val="7"/>
  </w:num>
  <w:num w:numId="19" w16cid:durableId="1664895896">
    <w:abstractNumId w:val="6"/>
  </w:num>
  <w:num w:numId="20" w16cid:durableId="1334182509">
    <w:abstractNumId w:val="5"/>
  </w:num>
  <w:num w:numId="21" w16cid:durableId="1321226973">
    <w:abstractNumId w:val="25"/>
  </w:num>
  <w:num w:numId="22" w16cid:durableId="1590770106">
    <w:abstractNumId w:val="23"/>
  </w:num>
  <w:num w:numId="23" w16cid:durableId="133569208">
    <w:abstractNumId w:val="32"/>
  </w:num>
  <w:num w:numId="24" w16cid:durableId="1764185690">
    <w:abstractNumId w:val="21"/>
  </w:num>
  <w:num w:numId="25" w16cid:durableId="1187131861">
    <w:abstractNumId w:val="29"/>
  </w:num>
  <w:num w:numId="26" w16cid:durableId="1240872119">
    <w:abstractNumId w:val="20"/>
  </w:num>
  <w:num w:numId="27" w16cid:durableId="1520924988">
    <w:abstractNumId w:val="26"/>
  </w:num>
  <w:num w:numId="28" w16cid:durableId="1522742061">
    <w:abstractNumId w:val="30"/>
  </w:num>
  <w:num w:numId="29" w16cid:durableId="817720633">
    <w:abstractNumId w:val="34"/>
  </w:num>
  <w:num w:numId="30" w16cid:durableId="1607035404">
    <w:abstractNumId w:val="28"/>
  </w:num>
  <w:num w:numId="31" w16cid:durableId="533007487">
    <w:abstractNumId w:val="0"/>
  </w:num>
  <w:num w:numId="32" w16cid:durableId="1977835358">
    <w:abstractNumId w:val="24"/>
  </w:num>
  <w:num w:numId="33" w16cid:durableId="1701319774">
    <w:abstractNumId w:val="27"/>
  </w:num>
  <w:num w:numId="34" w16cid:durableId="1387876757">
    <w:abstractNumId w:val="31"/>
  </w:num>
  <w:num w:numId="35" w16cid:durableId="1628463432">
    <w:abstractNumId w:val="26"/>
  </w:num>
  <w:num w:numId="36" w16cid:durableId="420567150">
    <w:abstractNumId w:val="26"/>
  </w:num>
  <w:num w:numId="37" w16cid:durableId="462697454">
    <w:abstractNumId w:val="26"/>
  </w:num>
  <w:num w:numId="38" w16cid:durableId="49504722">
    <w:abstractNumId w:val="26"/>
  </w:num>
  <w:num w:numId="39" w16cid:durableId="1150898746">
    <w:abstractNumId w:val="26"/>
  </w:num>
  <w:num w:numId="40" w16cid:durableId="1115251006">
    <w:abstractNumId w:val="26"/>
  </w:num>
  <w:num w:numId="41" w16cid:durableId="1101225346">
    <w:abstractNumId w:val="26"/>
  </w:num>
  <w:num w:numId="42" w16cid:durableId="2000378979">
    <w:abstractNumId w:val="26"/>
  </w:num>
  <w:num w:numId="43" w16cid:durableId="943147481">
    <w:abstractNumId w:val="26"/>
  </w:num>
  <w:num w:numId="44" w16cid:durableId="2069113456">
    <w:abstractNumId w:val="26"/>
  </w:num>
  <w:num w:numId="45" w16cid:durableId="1403214945">
    <w:abstractNumId w:val="26"/>
  </w:num>
  <w:num w:numId="46" w16cid:durableId="830409060">
    <w:abstractNumId w:val="26"/>
  </w:num>
  <w:num w:numId="47" w16cid:durableId="1218929044">
    <w:abstractNumId w:val="22"/>
  </w:num>
  <w:num w:numId="48" w16cid:durableId="385035960">
    <w:abstractNumId w:val="26"/>
  </w:num>
  <w:num w:numId="49" w16cid:durableId="107270277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Ramos Hoogwout">
    <w15:presenceInfo w15:providerId="AD" w15:userId="S::drh813@id.uib.cat::1dfa75b0-d528-409f-81e9-75a3fa3cab8a"/>
  </w15:person>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1379"/>
    <w:rsid w:val="00083A5A"/>
    <w:rsid w:val="0008676C"/>
    <w:rsid w:val="00087B83"/>
    <w:rsid w:val="00090CE8"/>
    <w:rsid w:val="00091036"/>
    <w:rsid w:val="000923F0"/>
    <w:rsid w:val="0009510D"/>
    <w:rsid w:val="000A0720"/>
    <w:rsid w:val="000A38E7"/>
    <w:rsid w:val="000B3F7C"/>
    <w:rsid w:val="000B4EC4"/>
    <w:rsid w:val="000B5A53"/>
    <w:rsid w:val="000B6E2F"/>
    <w:rsid w:val="000C05FE"/>
    <w:rsid w:val="000C388A"/>
    <w:rsid w:val="000C3A30"/>
    <w:rsid w:val="000C3B60"/>
    <w:rsid w:val="000D7D75"/>
    <w:rsid w:val="000E76C0"/>
    <w:rsid w:val="000F0AC8"/>
    <w:rsid w:val="000F1449"/>
    <w:rsid w:val="000F59CA"/>
    <w:rsid w:val="00102C13"/>
    <w:rsid w:val="001039EC"/>
    <w:rsid w:val="00104693"/>
    <w:rsid w:val="00104FE8"/>
    <w:rsid w:val="00105596"/>
    <w:rsid w:val="001066CF"/>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1C07"/>
    <w:rsid w:val="00172CF3"/>
    <w:rsid w:val="001768FB"/>
    <w:rsid w:val="00181B72"/>
    <w:rsid w:val="0018366A"/>
    <w:rsid w:val="001859F0"/>
    <w:rsid w:val="00190A13"/>
    <w:rsid w:val="00195F10"/>
    <w:rsid w:val="00196153"/>
    <w:rsid w:val="001A383C"/>
    <w:rsid w:val="001B214A"/>
    <w:rsid w:val="001B4E84"/>
    <w:rsid w:val="001B5911"/>
    <w:rsid w:val="001B65BA"/>
    <w:rsid w:val="001C1E98"/>
    <w:rsid w:val="001C28F2"/>
    <w:rsid w:val="001C54CC"/>
    <w:rsid w:val="001C58F0"/>
    <w:rsid w:val="001C5E33"/>
    <w:rsid w:val="001C65D4"/>
    <w:rsid w:val="001D6879"/>
    <w:rsid w:val="001D70DC"/>
    <w:rsid w:val="001E0C19"/>
    <w:rsid w:val="001E2A01"/>
    <w:rsid w:val="001E5DD4"/>
    <w:rsid w:val="001F189E"/>
    <w:rsid w:val="001F1D65"/>
    <w:rsid w:val="001F2AAB"/>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63D53"/>
    <w:rsid w:val="00271690"/>
    <w:rsid w:val="002737C2"/>
    <w:rsid w:val="00273905"/>
    <w:rsid w:val="00274CA1"/>
    <w:rsid w:val="0027655D"/>
    <w:rsid w:val="00280804"/>
    <w:rsid w:val="00281EF6"/>
    <w:rsid w:val="002838A7"/>
    <w:rsid w:val="00286223"/>
    <w:rsid w:val="002916D4"/>
    <w:rsid w:val="00294410"/>
    <w:rsid w:val="002945BB"/>
    <w:rsid w:val="002945D0"/>
    <w:rsid w:val="00294A6E"/>
    <w:rsid w:val="002956EA"/>
    <w:rsid w:val="00297020"/>
    <w:rsid w:val="002A1C4B"/>
    <w:rsid w:val="002A71F3"/>
    <w:rsid w:val="002B0D22"/>
    <w:rsid w:val="002B2A30"/>
    <w:rsid w:val="002B6D50"/>
    <w:rsid w:val="002C1768"/>
    <w:rsid w:val="002C2C96"/>
    <w:rsid w:val="002C2FDF"/>
    <w:rsid w:val="002C32BC"/>
    <w:rsid w:val="002C73FE"/>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376C"/>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3560"/>
    <w:rsid w:val="003A4E61"/>
    <w:rsid w:val="003B0C52"/>
    <w:rsid w:val="003B10B8"/>
    <w:rsid w:val="003B1421"/>
    <w:rsid w:val="003B55CB"/>
    <w:rsid w:val="003B65AD"/>
    <w:rsid w:val="003B694D"/>
    <w:rsid w:val="003C0700"/>
    <w:rsid w:val="003C3C85"/>
    <w:rsid w:val="003C4B3B"/>
    <w:rsid w:val="003C7D3B"/>
    <w:rsid w:val="003D3608"/>
    <w:rsid w:val="003D3B00"/>
    <w:rsid w:val="003E6AD7"/>
    <w:rsid w:val="003F720B"/>
    <w:rsid w:val="003F7DE0"/>
    <w:rsid w:val="00411A37"/>
    <w:rsid w:val="004139EA"/>
    <w:rsid w:val="004145E6"/>
    <w:rsid w:val="00415240"/>
    <w:rsid w:val="00415769"/>
    <w:rsid w:val="00415EE0"/>
    <w:rsid w:val="00425B30"/>
    <w:rsid w:val="00426B1A"/>
    <w:rsid w:val="004275BE"/>
    <w:rsid w:val="0043141C"/>
    <w:rsid w:val="00435247"/>
    <w:rsid w:val="00436F28"/>
    <w:rsid w:val="004416AF"/>
    <w:rsid w:val="00441A22"/>
    <w:rsid w:val="00445C50"/>
    <w:rsid w:val="004465A1"/>
    <w:rsid w:val="00446E06"/>
    <w:rsid w:val="0046305D"/>
    <w:rsid w:val="004650DD"/>
    <w:rsid w:val="004655BE"/>
    <w:rsid w:val="00466761"/>
    <w:rsid w:val="00467096"/>
    <w:rsid w:val="0047120E"/>
    <w:rsid w:val="004744E6"/>
    <w:rsid w:val="00480AB6"/>
    <w:rsid w:val="004817DE"/>
    <w:rsid w:val="004829C8"/>
    <w:rsid w:val="00483D74"/>
    <w:rsid w:val="004856DB"/>
    <w:rsid w:val="00485A53"/>
    <w:rsid w:val="00492134"/>
    <w:rsid w:val="004937C1"/>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17DF2"/>
    <w:rsid w:val="0053099C"/>
    <w:rsid w:val="00533FB8"/>
    <w:rsid w:val="00536191"/>
    <w:rsid w:val="00542073"/>
    <w:rsid w:val="00542947"/>
    <w:rsid w:val="00546A5A"/>
    <w:rsid w:val="00547465"/>
    <w:rsid w:val="00550DB8"/>
    <w:rsid w:val="005538C3"/>
    <w:rsid w:val="005539EB"/>
    <w:rsid w:val="00555E9D"/>
    <w:rsid w:val="0055643F"/>
    <w:rsid w:val="005572CE"/>
    <w:rsid w:val="005578F1"/>
    <w:rsid w:val="00560DD4"/>
    <w:rsid w:val="005610F6"/>
    <w:rsid w:val="00561137"/>
    <w:rsid w:val="00563512"/>
    <w:rsid w:val="005702E9"/>
    <w:rsid w:val="00573311"/>
    <w:rsid w:val="005759ED"/>
    <w:rsid w:val="005804FF"/>
    <w:rsid w:val="00580FEF"/>
    <w:rsid w:val="0058113B"/>
    <w:rsid w:val="00582762"/>
    <w:rsid w:val="00583C32"/>
    <w:rsid w:val="005848D4"/>
    <w:rsid w:val="005851EF"/>
    <w:rsid w:val="00592B31"/>
    <w:rsid w:val="005962CC"/>
    <w:rsid w:val="005970E1"/>
    <w:rsid w:val="005A20A1"/>
    <w:rsid w:val="005A2EC0"/>
    <w:rsid w:val="005A5B04"/>
    <w:rsid w:val="005B2F00"/>
    <w:rsid w:val="005B3BE7"/>
    <w:rsid w:val="005C031A"/>
    <w:rsid w:val="005D17E1"/>
    <w:rsid w:val="005D5CE6"/>
    <w:rsid w:val="005E0413"/>
    <w:rsid w:val="005E36BF"/>
    <w:rsid w:val="005E521C"/>
    <w:rsid w:val="005E6209"/>
    <w:rsid w:val="005E7933"/>
    <w:rsid w:val="005F4D58"/>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86363"/>
    <w:rsid w:val="00686C7E"/>
    <w:rsid w:val="006974A2"/>
    <w:rsid w:val="006A1D0C"/>
    <w:rsid w:val="006A66DF"/>
    <w:rsid w:val="006A73BC"/>
    <w:rsid w:val="006B0DE0"/>
    <w:rsid w:val="006B1822"/>
    <w:rsid w:val="006B5A31"/>
    <w:rsid w:val="006C0006"/>
    <w:rsid w:val="006C127F"/>
    <w:rsid w:val="006C5C09"/>
    <w:rsid w:val="006C659F"/>
    <w:rsid w:val="006D44D0"/>
    <w:rsid w:val="006D6217"/>
    <w:rsid w:val="006D67F3"/>
    <w:rsid w:val="006D6854"/>
    <w:rsid w:val="006D7DA3"/>
    <w:rsid w:val="006E2EE2"/>
    <w:rsid w:val="006E4E75"/>
    <w:rsid w:val="006E6579"/>
    <w:rsid w:val="006E6656"/>
    <w:rsid w:val="006F0F94"/>
    <w:rsid w:val="006F6AF7"/>
    <w:rsid w:val="006F7EEE"/>
    <w:rsid w:val="0070075B"/>
    <w:rsid w:val="00701BF9"/>
    <w:rsid w:val="00701D58"/>
    <w:rsid w:val="00702133"/>
    <w:rsid w:val="00703979"/>
    <w:rsid w:val="00705516"/>
    <w:rsid w:val="007064C0"/>
    <w:rsid w:val="007104E3"/>
    <w:rsid w:val="00711309"/>
    <w:rsid w:val="00716152"/>
    <w:rsid w:val="00722E2D"/>
    <w:rsid w:val="007264E3"/>
    <w:rsid w:val="0073130A"/>
    <w:rsid w:val="00731520"/>
    <w:rsid w:val="007315C2"/>
    <w:rsid w:val="007354FE"/>
    <w:rsid w:val="00736BDD"/>
    <w:rsid w:val="00741BB0"/>
    <w:rsid w:val="00741EFC"/>
    <w:rsid w:val="00742E48"/>
    <w:rsid w:val="00751C92"/>
    <w:rsid w:val="007525D3"/>
    <w:rsid w:val="00754208"/>
    <w:rsid w:val="007544B2"/>
    <w:rsid w:val="00755F0D"/>
    <w:rsid w:val="0075696E"/>
    <w:rsid w:val="00760F24"/>
    <w:rsid w:val="0076177D"/>
    <w:rsid w:val="007617B8"/>
    <w:rsid w:val="00761BD7"/>
    <w:rsid w:val="00770AFC"/>
    <w:rsid w:val="007733DE"/>
    <w:rsid w:val="00775FF7"/>
    <w:rsid w:val="007857A9"/>
    <w:rsid w:val="0079362E"/>
    <w:rsid w:val="00793E31"/>
    <w:rsid w:val="0079645B"/>
    <w:rsid w:val="007A01AF"/>
    <w:rsid w:val="007A384B"/>
    <w:rsid w:val="007A3C6D"/>
    <w:rsid w:val="007A59E5"/>
    <w:rsid w:val="007A6637"/>
    <w:rsid w:val="007A70B6"/>
    <w:rsid w:val="007A751B"/>
    <w:rsid w:val="007A7B66"/>
    <w:rsid w:val="007B0795"/>
    <w:rsid w:val="007B5D6B"/>
    <w:rsid w:val="007B7889"/>
    <w:rsid w:val="007C21B7"/>
    <w:rsid w:val="007C3B3B"/>
    <w:rsid w:val="007C51CD"/>
    <w:rsid w:val="007C53F4"/>
    <w:rsid w:val="007C66AA"/>
    <w:rsid w:val="007D051E"/>
    <w:rsid w:val="007D1B3F"/>
    <w:rsid w:val="007D1B9A"/>
    <w:rsid w:val="007D5BCC"/>
    <w:rsid w:val="007D73C4"/>
    <w:rsid w:val="007E07FF"/>
    <w:rsid w:val="007E12F2"/>
    <w:rsid w:val="007E17F1"/>
    <w:rsid w:val="007E2CDF"/>
    <w:rsid w:val="007E32A2"/>
    <w:rsid w:val="007E39A5"/>
    <w:rsid w:val="007E5D16"/>
    <w:rsid w:val="007E7CC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17AEF"/>
    <w:rsid w:val="00820471"/>
    <w:rsid w:val="00820CAD"/>
    <w:rsid w:val="00827317"/>
    <w:rsid w:val="008275CA"/>
    <w:rsid w:val="00830396"/>
    <w:rsid w:val="0083097E"/>
    <w:rsid w:val="00831BF3"/>
    <w:rsid w:val="008320B5"/>
    <w:rsid w:val="00833C55"/>
    <w:rsid w:val="00834832"/>
    <w:rsid w:val="00834C65"/>
    <w:rsid w:val="00841DE3"/>
    <w:rsid w:val="0084709D"/>
    <w:rsid w:val="0085003C"/>
    <w:rsid w:val="008509DE"/>
    <w:rsid w:val="008536B1"/>
    <w:rsid w:val="008573C7"/>
    <w:rsid w:val="00861F0E"/>
    <w:rsid w:val="0086445E"/>
    <w:rsid w:val="008732D7"/>
    <w:rsid w:val="00873F6A"/>
    <w:rsid w:val="00875196"/>
    <w:rsid w:val="0087693A"/>
    <w:rsid w:val="008826F6"/>
    <w:rsid w:val="008832E4"/>
    <w:rsid w:val="008854D5"/>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03B3"/>
    <w:rsid w:val="008F6453"/>
    <w:rsid w:val="008F7787"/>
    <w:rsid w:val="00906251"/>
    <w:rsid w:val="00906407"/>
    <w:rsid w:val="0090755F"/>
    <w:rsid w:val="00920A10"/>
    <w:rsid w:val="00921DC1"/>
    <w:rsid w:val="00922DFA"/>
    <w:rsid w:val="0092775B"/>
    <w:rsid w:val="00927961"/>
    <w:rsid w:val="00927D56"/>
    <w:rsid w:val="00931A23"/>
    <w:rsid w:val="00934992"/>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23220"/>
    <w:rsid w:val="00A307A0"/>
    <w:rsid w:val="00A31062"/>
    <w:rsid w:val="00A322BD"/>
    <w:rsid w:val="00A326CA"/>
    <w:rsid w:val="00A356F9"/>
    <w:rsid w:val="00A4086B"/>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D5DAD"/>
    <w:rsid w:val="00AD7C3E"/>
    <w:rsid w:val="00AE0453"/>
    <w:rsid w:val="00AE6392"/>
    <w:rsid w:val="00AE7714"/>
    <w:rsid w:val="00AF0E59"/>
    <w:rsid w:val="00AF5C99"/>
    <w:rsid w:val="00B0342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5C8C"/>
    <w:rsid w:val="00C0643A"/>
    <w:rsid w:val="00C20FCF"/>
    <w:rsid w:val="00C46640"/>
    <w:rsid w:val="00C47157"/>
    <w:rsid w:val="00C47B66"/>
    <w:rsid w:val="00C47FAD"/>
    <w:rsid w:val="00C53A15"/>
    <w:rsid w:val="00C53B8C"/>
    <w:rsid w:val="00C55F65"/>
    <w:rsid w:val="00C56426"/>
    <w:rsid w:val="00C57F37"/>
    <w:rsid w:val="00C61879"/>
    <w:rsid w:val="00C61B01"/>
    <w:rsid w:val="00C63E3A"/>
    <w:rsid w:val="00C67607"/>
    <w:rsid w:val="00C70458"/>
    <w:rsid w:val="00C70E9B"/>
    <w:rsid w:val="00C715FB"/>
    <w:rsid w:val="00C77A71"/>
    <w:rsid w:val="00C81A01"/>
    <w:rsid w:val="00C81BD8"/>
    <w:rsid w:val="00C82492"/>
    <w:rsid w:val="00C90D36"/>
    <w:rsid w:val="00C92718"/>
    <w:rsid w:val="00C948D7"/>
    <w:rsid w:val="00C9605D"/>
    <w:rsid w:val="00CA4E34"/>
    <w:rsid w:val="00CA797A"/>
    <w:rsid w:val="00CB11AD"/>
    <w:rsid w:val="00CB30B0"/>
    <w:rsid w:val="00CB380B"/>
    <w:rsid w:val="00CC1B83"/>
    <w:rsid w:val="00CC564A"/>
    <w:rsid w:val="00CD49D7"/>
    <w:rsid w:val="00CD7AE9"/>
    <w:rsid w:val="00CE408F"/>
    <w:rsid w:val="00CE7C79"/>
    <w:rsid w:val="00CF0067"/>
    <w:rsid w:val="00CF22C1"/>
    <w:rsid w:val="00CF27B9"/>
    <w:rsid w:val="00CF45C2"/>
    <w:rsid w:val="00CF7517"/>
    <w:rsid w:val="00D02173"/>
    <w:rsid w:val="00D0490B"/>
    <w:rsid w:val="00D0692E"/>
    <w:rsid w:val="00D10FE8"/>
    <w:rsid w:val="00D12F9C"/>
    <w:rsid w:val="00D231FA"/>
    <w:rsid w:val="00D26B4F"/>
    <w:rsid w:val="00D31765"/>
    <w:rsid w:val="00D349CD"/>
    <w:rsid w:val="00D37352"/>
    <w:rsid w:val="00D462DA"/>
    <w:rsid w:val="00D57F58"/>
    <w:rsid w:val="00D62731"/>
    <w:rsid w:val="00D630E4"/>
    <w:rsid w:val="00D6458C"/>
    <w:rsid w:val="00D65F66"/>
    <w:rsid w:val="00D67DE2"/>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C6E4F"/>
    <w:rsid w:val="00DD4DE9"/>
    <w:rsid w:val="00DD54B2"/>
    <w:rsid w:val="00DD5C3F"/>
    <w:rsid w:val="00DE1463"/>
    <w:rsid w:val="00DE3242"/>
    <w:rsid w:val="00DE4051"/>
    <w:rsid w:val="00DE4FEC"/>
    <w:rsid w:val="00DE54E7"/>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58B"/>
    <w:rsid w:val="00E26B0F"/>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8F5"/>
    <w:rsid w:val="00E97F0B"/>
    <w:rsid w:val="00EA2FB5"/>
    <w:rsid w:val="00EA45C5"/>
    <w:rsid w:val="00EC09AA"/>
    <w:rsid w:val="00EC1186"/>
    <w:rsid w:val="00EC146A"/>
    <w:rsid w:val="00EC566F"/>
    <w:rsid w:val="00EC6BEB"/>
    <w:rsid w:val="00EC6EB0"/>
    <w:rsid w:val="00EC770E"/>
    <w:rsid w:val="00ED0222"/>
    <w:rsid w:val="00ED0E68"/>
    <w:rsid w:val="00ED2C3B"/>
    <w:rsid w:val="00ED5499"/>
    <w:rsid w:val="00ED76BB"/>
    <w:rsid w:val="00EE4A57"/>
    <w:rsid w:val="00EE5401"/>
    <w:rsid w:val="00EE608B"/>
    <w:rsid w:val="00EF0F17"/>
    <w:rsid w:val="00EF1A1A"/>
    <w:rsid w:val="00EF4B51"/>
    <w:rsid w:val="00EF4BC1"/>
    <w:rsid w:val="00F005B1"/>
    <w:rsid w:val="00F00904"/>
    <w:rsid w:val="00F00FC4"/>
    <w:rsid w:val="00F0221E"/>
    <w:rsid w:val="00F02C4E"/>
    <w:rsid w:val="00F06FE3"/>
    <w:rsid w:val="00F1083A"/>
    <w:rsid w:val="00F1113F"/>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4BCA"/>
    <w:rsid w:val="00F875E0"/>
    <w:rsid w:val="00F9147D"/>
    <w:rsid w:val="00F96A36"/>
    <w:rsid w:val="00F96EFD"/>
    <w:rsid w:val="00FA058A"/>
    <w:rsid w:val="00FA09DB"/>
    <w:rsid w:val="00FA393A"/>
    <w:rsid w:val="00FA4554"/>
    <w:rsid w:val="00FA4D14"/>
    <w:rsid w:val="00FA7164"/>
    <w:rsid w:val="00FB07D3"/>
    <w:rsid w:val="00FB4AAE"/>
    <w:rsid w:val="00FB4F81"/>
    <w:rsid w:val="00FB7E0B"/>
    <w:rsid w:val="00FC5229"/>
    <w:rsid w:val="00FC643E"/>
    <w:rsid w:val="00FC6CA7"/>
    <w:rsid w:val="00FD0B25"/>
    <w:rsid w:val="00FD5521"/>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nance.yahoo.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3C3407-3940-4E10-8D64-97C85E3B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10610</Words>
  <Characters>58357</Characters>
  <Application>Microsoft Office Word</Application>
  <DocSecurity>0</DocSecurity>
  <Lines>486</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68830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5</cp:revision>
  <cp:lastPrinted>2022-05-17T16:45:00Z</cp:lastPrinted>
  <dcterms:created xsi:type="dcterms:W3CDTF">2022-08-24T14:58:00Z</dcterms:created>
  <dcterms:modified xsi:type="dcterms:W3CDTF">2022-08-24T15:03:00Z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zotero-version="6.0.12"&gt;&lt;session id="ZCBZSz47"/&gt;&lt;style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
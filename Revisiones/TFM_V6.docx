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77777777" w:rsidR="002237F0" w:rsidRDefault="00A51A0E" w:rsidP="0007301C">
      <w:pPr>
        <w:pStyle w:val="JENUINormal"/>
        <w:ind w:firstLine="0"/>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Short-Term</w:t>
      </w:r>
      <w:r w:rsidR="00FF2F89">
        <w:t xml:space="preserve"> Memory (LSTM), uno de los algoritmos de </w:t>
      </w:r>
      <w:r w:rsidR="00FF2F89">
        <w:rPr>
          <w:i/>
          <w:iCs/>
        </w:rPr>
        <w:t>deep learning</w:t>
      </w:r>
      <w:r w:rsidR="00FF2F89">
        <w:t xml:space="preserve"> más avanzados que existen que gracias a su celda de memoria permiten almacenar información del pasado para hacer predicciones más precisas.</w:t>
      </w:r>
    </w:p>
    <w:p w14:paraId="41AD022F" w14:textId="391C9968" w:rsidR="002237F0" w:rsidRPr="00D26B4F" w:rsidRDefault="002237F0" w:rsidP="0007301C">
      <w:pPr>
        <w:pStyle w:val="JENUINormal"/>
        <w:ind w:firstLine="0"/>
      </w:pPr>
      <w:r w:rsidRPr="002237F0">
        <w:rPr>
          <w:b/>
          <w:sz w:val="22"/>
        </w:rPr>
        <w:t>Palabras clave</w:t>
      </w:r>
      <w:r>
        <w:rPr>
          <w:sz w:val="22"/>
        </w:rPr>
        <w:t xml:space="preserve">: </w:t>
      </w:r>
      <w:r>
        <w:t xml:space="preserve">predicción, </w:t>
      </w:r>
      <w:del w:id="1" w:author="Victor" w:date="2022-07-29T08:15:00Z">
        <w:r w:rsidDel="00861F0E">
          <w:delText xml:space="preserve">series temporales, </w:delText>
        </w:r>
      </w:del>
      <w:r>
        <w:t>redes neuronales recurrentes, LSTM, Bitcoin, Cripto.</w:t>
      </w:r>
      <w:bookmarkStart w:id="2" w:name="_GoBack"/>
      <w:bookmarkEnd w:id="2"/>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6007819" w:rsidR="002237F0" w:rsidRPr="002237F0" w:rsidRDefault="002237F0" w:rsidP="0007301C">
      <w:pPr>
        <w:pStyle w:val="JENUINormal"/>
        <w:ind w:firstLine="0"/>
      </w:pPr>
      <w:r w:rsidRPr="0007301C">
        <w:rPr>
          <w:b/>
        </w:rPr>
        <w:t xml:space="preserve">Keywords: </w:t>
      </w:r>
      <w:del w:id="3" w:author="Victor" w:date="2022-07-29T08:15:00Z">
        <w:r w:rsidDel="00861F0E">
          <w:delText>forecast</w:delText>
        </w:r>
      </w:del>
      <w:ins w:id="4" w:author="Victor" w:date="2022-07-29T08:15:00Z">
        <w:r w:rsidR="00861F0E">
          <w:t>F</w:t>
        </w:r>
        <w:r w:rsidR="00861F0E">
          <w:t>orecast</w:t>
        </w:r>
      </w:ins>
      <w:r>
        <w:t xml:space="preserve">, </w:t>
      </w:r>
      <w:del w:id="5" w:author="Victor" w:date="2022-07-29T08:15:00Z">
        <w:r w:rsidDel="00861F0E">
          <w:delText xml:space="preserve">time series, </w:delText>
        </w:r>
      </w:del>
      <w:r>
        <w:t xml:space="preserve">Recurrent Neural Networks, LSTM, Bitcoin, </w:t>
      </w:r>
      <w:del w:id="6" w:author="Victor" w:date="2022-07-29T08:15:00Z">
        <w:r w:rsidDel="00861F0E">
          <w:delText>Cryptocurrencies</w:delText>
        </w:r>
      </w:del>
      <w:ins w:id="7" w:author="Victor" w:date="2022-07-29T08:15:00Z">
        <w:r w:rsidR="00861F0E">
          <w:t>c</w:t>
        </w:r>
        <w:r w:rsidR="00861F0E">
          <w:t>ryptocurrencies</w:t>
        </w:r>
      </w:ins>
      <w: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52824C9D" w:rsidR="00754208" w:rsidRDefault="00754208" w:rsidP="00887EA2">
      <w:pPr>
        <w:pStyle w:val="JENUINormal"/>
      </w:pPr>
      <w:r>
        <w:t>Las redes neuronal</w:t>
      </w:r>
      <w:r w:rsidR="00964A49">
        <w:t>e</w:t>
      </w:r>
      <w:r>
        <w:t xml:space="preserve">s recurrentes, en concreto, la variante de </w:t>
      </w:r>
      <w:r w:rsidRPr="00342CFB">
        <w:rPr>
          <w:i/>
        </w:rPr>
        <w:t>Long Short-Term Memory</w:t>
      </w:r>
      <w:r>
        <w:t xml:space="preserve"> (LSTM) son redes neuronales muy adecuadas para datos de series temporales ya que gracias a su estructura incluye una celda de memoria que permite mantener información por periodos prolongados en el tiempo venciendo así al problema del gradiente descendente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lastRenderedPageBreak/>
        <w:t xml:space="preserve">Redes </w:t>
      </w:r>
      <w:r w:rsidR="00701BF9">
        <w:t>neuronales recurrentes</w:t>
      </w:r>
    </w:p>
    <w:p w14:paraId="06C28ABF" w14:textId="74F6D583" w:rsidR="00195F10" w:rsidRDefault="00330B75" w:rsidP="00195F10">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commentRangeStart w:id="8"/>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65FD7278"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342CFB">
        <w:t xml:space="preserve"> </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r w:rsidR="00342CFB">
        <w:t>.</w:t>
      </w:r>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11A1DE4B" w:rsidR="00807ACE" w:rsidRDefault="00807ACE" w:rsidP="00436F28">
      <w:pPr>
        <w:pStyle w:val="JENUINormal"/>
        <w:ind w:firstLine="0"/>
        <w:rPr>
          <w:color w:val="000000"/>
        </w:rPr>
      </w:pPr>
      <w:r>
        <w:rPr>
          <w:color w:val="000000"/>
        </w:rPr>
        <w:t xml:space="preserve">Fuente: Colah’s </w:t>
      </w:r>
      <w:r w:rsidR="001E5DD4">
        <w:rPr>
          <w:color w:val="000000"/>
        </w:rPr>
        <w:t>Blog</w:t>
      </w:r>
      <w:r w:rsidR="0043141C">
        <w:rPr>
          <w:color w:val="000000"/>
        </w:rPr>
        <w:t xml:space="preserve"> </w:t>
      </w:r>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commentRangeEnd w:id="8"/>
      <w:r w:rsidR="00A62478">
        <w:rPr>
          <w:rStyle w:val="Refdecomentario"/>
        </w:rPr>
        <w:commentReference w:id="8"/>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77E30DFD" w14:textId="2D3C1DD6" w:rsidR="00071A42" w:rsidRDefault="00071A42" w:rsidP="00071A42">
      <w:pPr>
        <w:pStyle w:val="JENUINormal"/>
      </w:pPr>
      <w:r>
        <w:t>Este problema que presentan las redes neuronales recurrentes fue descubierto por Josep Hochreiter</w:t>
      </w:r>
      <w:r w:rsidR="00342CFB">
        <w:t xml:space="preserve"> </w:t>
      </w:r>
      <w:r w:rsidR="00E05C57">
        <w:fldChar w:fldCharType="begin"/>
      </w:r>
      <w:r w:rsidR="00DB1B31">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342CFB">
        <w:t>.</w:t>
      </w:r>
    </w:p>
    <w:p w14:paraId="45453DCB" w14:textId="7D8464B6" w:rsidR="005B2F00" w:rsidRDefault="00071A42" w:rsidP="0007301C">
      <w:pPr>
        <w:pStyle w:val="JENUINormal"/>
        <w:ind w:firstLine="0"/>
      </w:pPr>
      <w:r>
        <w:t>El problema radica que en la red neuronal utiliza un algoritmo de gradiente descendente para encontrar el mínimo global de la función de costes</w:t>
      </w:r>
      <w:r w:rsidR="005970E1">
        <w:t xml:space="preserve"> que es la configuración óptima de la red. </w:t>
      </w:r>
    </w:p>
    <w:p w14:paraId="7D7B601D" w14:textId="3DA63E4F" w:rsidR="00071A42" w:rsidRDefault="005970E1" w:rsidP="005B2F00">
      <w:pPr>
        <w:pStyle w:val="JENUINormal"/>
      </w:pPr>
      <w:r>
        <w:t>En el caso de las redes neuronales recurrentes</w:t>
      </w:r>
      <w:ins w:id="9" w:author="Victor" w:date="2022-07-29T08:07:00Z">
        <w:r w:rsidR="00F96A36">
          <w:t>,</w:t>
        </w:r>
      </w:ins>
      <w:r>
        <w:t xml:space="preserve"> la </w:t>
      </w:r>
      <w:r w:rsidR="00F73F35">
        <w:t>información pasada</w:t>
      </w:r>
      <w:r>
        <w:t xml:space="preserve"> se utiliza como </w:t>
      </w:r>
      <w:r w:rsidRPr="00F96A36">
        <w:rPr>
          <w:i/>
          <w:rPrChange w:id="10" w:author="Victor" w:date="2022-07-29T08:07:00Z">
            <w:rPr/>
          </w:rPrChange>
        </w:rPr>
        <w:t xml:space="preserve">input </w:t>
      </w:r>
      <w:r>
        <w:t>para determinar la predicción presente</w:t>
      </w:r>
      <w:ins w:id="11" w:author="Victor" w:date="2022-07-29T08:08:00Z">
        <w:r w:rsidR="00F96A36">
          <w:t>;</w:t>
        </w:r>
      </w:ins>
      <w:r>
        <w:t xml:space="preserve"> por lo tanto</w:t>
      </w:r>
      <w:ins w:id="12" w:author="Victor" w:date="2022-07-29T08:08:00Z">
        <w:r w:rsidR="00F96A36">
          <w:t>,</w:t>
        </w:r>
      </w:ins>
      <w:r>
        <w:t xml:space="preserve"> </w:t>
      </w:r>
      <w:r w:rsidR="00F73F35">
        <w:t xml:space="preserve">cuando se actualizan </w:t>
      </w:r>
      <w:r>
        <w:t>los pesos para minimizar el error</w:t>
      </w:r>
      <w:ins w:id="13" w:author="Victor" w:date="2022-07-29T08:08:00Z">
        <w:r w:rsidR="00104FE8">
          <w:t>,</w:t>
        </w:r>
      </w:ins>
      <w:r>
        <w:t xml:space="preserve">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0FE5C180" w:rsidR="005B2F00" w:rsidRDefault="007544B2" w:rsidP="007544B2">
      <w:pPr>
        <w:pStyle w:val="JENUINormal"/>
        <w:ind w:firstLine="0"/>
      </w:pPr>
      <w:commentRangeStart w:id="14"/>
      <w:r>
        <w:t xml:space="preserve">Figura </w:t>
      </w:r>
      <w:del w:id="15" w:author="Victor" w:date="2022-07-29T08:08:00Z">
        <w:r w:rsidDel="00FA4D14">
          <w:delText>2</w:delText>
        </w:r>
      </w:del>
      <w:ins w:id="16" w:author="Victor" w:date="2022-07-29T08:08:00Z">
        <w:r w:rsidR="00FA4D14">
          <w:t>3</w:t>
        </w:r>
      </w:ins>
      <w:r>
        <w:t xml:space="preserve">: Diagrama </w:t>
      </w:r>
      <w:commentRangeEnd w:id="14"/>
      <w:r w:rsidR="00FA4D14">
        <w:rPr>
          <w:rStyle w:val="Refdecomentario"/>
        </w:rPr>
        <w:commentReference w:id="14"/>
      </w:r>
      <w:r>
        <w:t xml:space="preserve">de </w:t>
      </w:r>
      <w:commentRangeStart w:id="17"/>
      <w:r>
        <w:t xml:space="preserve">RNR </w:t>
      </w:r>
      <w:r w:rsidRPr="007544B2">
        <w:rPr>
          <w:i/>
          <w:iCs/>
        </w:rPr>
        <w:t>Many to One</w:t>
      </w:r>
      <w:commentRangeEnd w:id="17"/>
      <w:r w:rsidR="00061D41">
        <w:rPr>
          <w:rStyle w:val="Refdecomentario"/>
        </w:rPr>
        <w:commentReference w:id="17"/>
      </w:r>
    </w:p>
    <w:p w14:paraId="6A9F1EF8" w14:textId="77777777" w:rsidR="007544B2" w:rsidRDefault="007544B2" w:rsidP="005B2F00">
      <w:pPr>
        <w:pStyle w:val="JENUINormal"/>
      </w:pPr>
    </w:p>
    <w:p w14:paraId="01232BC7" w14:textId="58A7F0D8" w:rsidR="00F73F35" w:rsidRDefault="00F73F35" w:rsidP="00071A42">
      <w:pPr>
        <w:pStyle w:val="JENUINormal"/>
      </w:pPr>
      <w:r>
        <w:t>Al principio del proceso se asignan pesos aleatorios con valores cercanos a cero</w:t>
      </w:r>
      <w:ins w:id="18" w:author="Victor" w:date="2022-07-29T08:11:00Z">
        <w:r w:rsidR="00511F49">
          <w:t>,</w:t>
        </w:r>
      </w:ins>
      <w:r>
        <w:t xml:space="preserve"> y entonces se comienza a entrenar la red</w:t>
      </w:r>
      <w:del w:id="19" w:author="Victor" w:date="2022-07-29T08:12:00Z">
        <w:r w:rsidDel="00511F49">
          <w:delText xml:space="preserve">, </w:delText>
        </w:r>
      </w:del>
      <w:ins w:id="20" w:author="Victor" w:date="2022-07-29T08:12:00Z">
        <w:r w:rsidR="00511F49">
          <w:t>;</w:t>
        </w:r>
        <w:r w:rsidR="00511F49">
          <w:t xml:space="preserve"> </w:t>
        </w:r>
      </w:ins>
      <w:r>
        <w:t>al multiplicar todos los momentos pasados por un valor cercano a cero el gradiente se reduce tras cada multiplicación</w:t>
      </w:r>
      <w:ins w:id="21" w:author="Victor" w:date="2022-07-29T08:12:00Z">
        <w:r w:rsidR="00511F49">
          <w:t>,</w:t>
        </w:r>
      </w:ins>
      <w:r>
        <w:t xml:space="preserve">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5AC8A6FA" w:rsidR="00920A10" w:rsidRDefault="007C21B7" w:rsidP="00920A10">
      <w:pPr>
        <w:pStyle w:val="JENUINormal"/>
      </w:pPr>
      <w:r>
        <w:t>El LSTM (</w:t>
      </w:r>
      <w:r>
        <w:rPr>
          <w:i/>
        </w:rPr>
        <w:t xml:space="preserve">Long short-term </w:t>
      </w:r>
      <w:r w:rsidRPr="007C21B7">
        <w:rPr>
          <w:i/>
        </w:rPr>
        <w:t>memory</w:t>
      </w:r>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 xml:space="preserve">comentado en la </w:t>
      </w:r>
      <w:ins w:id="22" w:author="Victor" w:date="2022-07-29T08:12:00Z">
        <w:r w:rsidR="00A16D13">
          <w:t>sub</w:t>
        </w:r>
      </w:ins>
      <w:r w:rsidR="00F73F35">
        <w:t>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342CFB">
        <w:t xml:space="preserve"> </w:t>
      </w:r>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ins w:id="23" w:author="Victor" w:date="2022-07-29T08:12:00Z">
        <w:r w:rsidR="00A16D13">
          <w:t>.</w:t>
        </w:r>
      </w:ins>
      <w:del w:id="24" w:author="Victor" w:date="2022-07-29T08:12:00Z">
        <w:r w:rsidR="00EF4B51" w:rsidDel="00A16D13">
          <w:delText>,</w:delText>
        </w:r>
      </w:del>
      <w:r w:rsidR="00EF4B51">
        <w:t xml:space="preserve"> </w:t>
      </w:r>
      <w:ins w:id="25" w:author="Victor" w:date="2022-07-29T08:12:00Z">
        <w:r w:rsidR="00A16D13">
          <w:t>E</w:t>
        </w:r>
      </w:ins>
      <w:del w:id="26" w:author="Victor" w:date="2022-07-29T08:12:00Z">
        <w:r w:rsidR="00EF4B51" w:rsidDel="00A16D13">
          <w:delText>e</w:delText>
        </w:r>
      </w:del>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commentRangeStart w:id="27"/>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commentRangeEnd w:id="27"/>
      <w:r w:rsidR="00061D41">
        <w:rPr>
          <w:rStyle w:val="Refdecomentario"/>
        </w:rPr>
        <w:commentReference w:id="27"/>
      </w:r>
    </w:p>
    <w:p w14:paraId="2DD9B98C" w14:textId="05CB0544" w:rsidR="00112666" w:rsidRDefault="00112666" w:rsidP="00112666">
      <w:pPr>
        <w:pStyle w:val="JENUINormal"/>
        <w:ind w:firstLine="0"/>
        <w:rPr>
          <w:color w:val="000000"/>
        </w:rPr>
      </w:pPr>
      <w:r>
        <w:t xml:space="preserve">Figura </w:t>
      </w:r>
      <w:del w:id="28" w:author="Victor" w:date="2022-07-29T08:10:00Z">
        <w:r w:rsidDel="00673B20">
          <w:delText>3</w:delText>
        </w:r>
      </w:del>
      <w:ins w:id="29" w:author="Victor" w:date="2022-07-29T08:10:00Z">
        <w:r w:rsidR="00673B20">
          <w:t>4</w:t>
        </w:r>
      </w:ins>
      <w:r>
        <w:t>: Estructura de</w:t>
      </w:r>
      <w:r w:rsidR="009640C2">
        <w:t xml:space="preserve"> un</w:t>
      </w:r>
      <w:r>
        <w:t xml:space="preserve"> </w:t>
      </w:r>
      <w:r w:rsidR="009640C2">
        <w:t>módulo</w:t>
      </w:r>
      <w:r>
        <w:t xml:space="preserve"> LSTM</w:t>
      </w:r>
    </w:p>
    <w:p w14:paraId="09D872BA" w14:textId="54F467B3" w:rsidR="009640C2" w:rsidRDefault="009640C2" w:rsidP="00112666">
      <w:pPr>
        <w:pStyle w:val="JENUINormal"/>
        <w:ind w:firstLine="0"/>
        <w:rPr>
          <w:color w:val="000000"/>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0252F324" w14:textId="43466BD8" w:rsidR="00EF4B51" w:rsidRDefault="00EF4B51" w:rsidP="00112666">
      <w:pPr>
        <w:pStyle w:val="JENUINormal"/>
        <w:ind w:firstLine="0"/>
        <w:rPr>
          <w:color w:val="000000"/>
        </w:rPr>
      </w:pPr>
    </w:p>
    <w:p w14:paraId="7FA4070C" w14:textId="6AE04F5A" w:rsidR="00EF4B51" w:rsidRDefault="00EF4B51" w:rsidP="00112666">
      <w:pPr>
        <w:pStyle w:val="JENUINormal"/>
        <w:ind w:firstLine="0"/>
      </w:pPr>
      <w:r>
        <w:rPr>
          <w:color w:val="000000"/>
        </w:rPr>
        <w:t xml:space="preserve">Gracias a esta nueva </w:t>
      </w:r>
      <w:r w:rsidR="00DB6CD7">
        <w:rPr>
          <w:color w:val="000000"/>
        </w:rPr>
        <w:t>arquitectura</w:t>
      </w:r>
      <w:ins w:id="30" w:author="Victor" w:date="2022-07-29T08:13:00Z">
        <w:r w:rsidR="00A16D13">
          <w:rPr>
            <w:color w:val="000000"/>
          </w:rPr>
          <w:t>,</w:t>
        </w:r>
      </w:ins>
      <w:r w:rsidR="00517D28">
        <w:rPr>
          <w:color w:val="000000"/>
        </w:rPr>
        <w:t xml:space="preserve"> se </w:t>
      </w:r>
      <w:r w:rsidR="00533FB8">
        <w:rPr>
          <w:color w:val="000000"/>
        </w:rPr>
        <w:t>separa las celdas de memoria (</w:t>
      </w:r>
      <m:oMath>
        <m:sSub>
          <m:sSubPr>
            <m:ctrlPr>
              <w:ins w:id="31" w:author="Victor" w:date="2022-07-29T08:13:00Z">
                <w:rPr>
                  <w:rFonts w:ascii="Cambria Math" w:hAnsi="Cambria Math"/>
                  <w:i/>
                  <w:color w:val="000000"/>
                </w:rPr>
              </w:ins>
            </m:ctrlPr>
          </m:sSubPr>
          <m:e>
            <m:r>
              <w:rPr>
                <w:rFonts w:ascii="Cambria Math" w:hAnsi="Cambria Math"/>
                <w:color w:val="000000"/>
              </w:rPr>
              <m:t>C</m:t>
            </m:r>
          </m:e>
          <m:sub>
            <m:r>
              <w:ins w:id="32" w:author="Victor" w:date="2022-07-29T08:13:00Z">
                <w:rPr>
                  <w:rFonts w:ascii="Cambria Math" w:hAnsi="Cambria Math"/>
                  <w:color w:val="000000"/>
                </w:rPr>
                <m:t>t</m:t>
              </w:ins>
            </m:r>
          </m:sub>
        </m:sSub>
      </m:oMath>
      <w:r w:rsidR="00533FB8">
        <w:rPr>
          <w:color w:val="000000"/>
        </w:rPr>
        <w:t>) y los valores de salida de la red (</w:t>
      </w:r>
      <m:oMath>
        <m:sSub>
          <m:sSubPr>
            <m:ctrlPr>
              <w:ins w:id="33" w:author="Victor" w:date="2022-07-29T08:13:00Z">
                <w:rPr>
                  <w:rFonts w:ascii="Cambria Math" w:hAnsi="Cambria Math"/>
                  <w:i/>
                  <w:color w:val="000000"/>
                </w:rPr>
              </w:ins>
            </m:ctrlPr>
          </m:sSubPr>
          <m:e>
            <m:r>
              <w:ins w:id="34" w:author="Victor" w:date="2022-07-29T08:13:00Z">
                <w:rPr>
                  <w:rFonts w:ascii="Cambria Math" w:hAnsi="Cambria Math"/>
                  <w:color w:val="000000"/>
                </w:rPr>
                <m:t>h</m:t>
              </w:ins>
            </m:r>
          </m:e>
          <m:sub>
            <m:r>
              <w:ins w:id="35" w:author="Victor" w:date="2022-07-29T08:13:00Z">
                <w:rPr>
                  <w:rFonts w:ascii="Cambria Math" w:hAnsi="Cambria Math"/>
                  <w:color w:val="000000"/>
                </w:rPr>
                <m:t>t</m:t>
              </w:ins>
            </m:r>
          </m:sub>
        </m:sSub>
      </m:oMath>
      <w:del w:id="36" w:author="Victor" w:date="2022-07-29T08:13:00Z">
        <w:r w:rsidR="00533FB8" w:rsidDel="004A3F21">
          <w:rPr>
            <w:color w:val="000000"/>
          </w:rPr>
          <w:delText>h</w:delText>
        </w:r>
      </w:del>
      <w:r w:rsidR="00533FB8">
        <w:rPr>
          <w:color w:val="000000"/>
        </w:rPr>
        <w:t xml:space="preserve">) </w:t>
      </w:r>
      <w:r w:rsidR="00517D28">
        <w:rPr>
          <w:color w:val="000000"/>
        </w:rPr>
        <w:t xml:space="preserve">evitando así el desvanecimiento del gradiente. </w:t>
      </w:r>
      <w:r w:rsidR="00533FB8">
        <w:rPr>
          <w:color w:val="000000"/>
        </w:rPr>
        <w:t xml:space="preserve">Cabe recordar que en la figura anterior </w:t>
      </w:r>
      <m:oMath>
        <m:sSub>
          <m:sSubPr>
            <m:ctrlPr>
              <w:ins w:id="37" w:author="Victor" w:date="2022-07-29T08:13:00Z">
                <w:rPr>
                  <w:rFonts w:ascii="Cambria Math" w:hAnsi="Cambria Math"/>
                  <w:i/>
                  <w:color w:val="000000"/>
                </w:rPr>
              </w:ins>
            </m:ctrlPr>
          </m:sSubPr>
          <m:e>
            <m:r>
              <w:ins w:id="38" w:author="Victor" w:date="2022-07-29T08:13:00Z">
                <w:rPr>
                  <w:rFonts w:ascii="Cambria Math" w:hAnsi="Cambria Math"/>
                  <w:color w:val="000000"/>
                </w:rPr>
                <m:t>C</m:t>
              </w:ins>
            </m:r>
          </m:e>
          <m:sub>
            <m:r>
              <w:ins w:id="39" w:author="Victor" w:date="2022-07-29T08:13:00Z">
                <w:rPr>
                  <w:rFonts w:ascii="Cambria Math" w:hAnsi="Cambria Math"/>
                  <w:color w:val="000000"/>
                </w:rPr>
                <m:t>t</m:t>
              </w:ins>
            </m:r>
          </m:sub>
        </m:sSub>
      </m:oMath>
      <w:del w:id="40" w:author="Victor" w:date="2022-07-29T08:13:00Z">
        <w:r w:rsidR="00533FB8" w:rsidDel="004A3F21">
          <w:rPr>
            <w:color w:val="000000"/>
          </w:rPr>
          <w:delText>C</w:delText>
        </w:r>
      </w:del>
      <w:r w:rsidR="00533FB8">
        <w:rPr>
          <w:color w:val="000000"/>
        </w:rPr>
        <w:t xml:space="preserve">, </w:t>
      </w:r>
      <m:oMath>
        <m:sSub>
          <m:sSubPr>
            <m:ctrlPr>
              <w:ins w:id="41" w:author="Victor" w:date="2022-07-29T08:13:00Z">
                <w:rPr>
                  <w:rFonts w:ascii="Cambria Math" w:hAnsi="Cambria Math"/>
                  <w:i/>
                  <w:color w:val="000000"/>
                </w:rPr>
              </w:ins>
            </m:ctrlPr>
          </m:sSubPr>
          <m:e>
            <m:r>
              <w:ins w:id="42" w:author="Victor" w:date="2022-07-29T08:13:00Z">
                <w:rPr>
                  <w:rFonts w:ascii="Cambria Math" w:hAnsi="Cambria Math"/>
                  <w:color w:val="000000"/>
                </w:rPr>
                <m:t>h</m:t>
              </w:ins>
            </m:r>
          </m:e>
          <m:sub>
            <m:r>
              <w:ins w:id="43" w:author="Victor" w:date="2022-07-29T08:13:00Z">
                <w:rPr>
                  <w:rFonts w:ascii="Cambria Math" w:hAnsi="Cambria Math"/>
                  <w:color w:val="000000"/>
                </w:rPr>
                <m:t>t</m:t>
              </w:ins>
            </m:r>
          </m:sub>
        </m:sSub>
      </m:oMath>
      <w:del w:id="44" w:author="Victor" w:date="2022-07-29T08:13:00Z">
        <w:r w:rsidR="00533FB8" w:rsidDel="004A3F21">
          <w:rPr>
            <w:color w:val="000000"/>
          </w:rPr>
          <w:delText>h</w:delText>
        </w:r>
      </w:del>
      <w:r w:rsidR="00533FB8">
        <w:rPr>
          <w:color w:val="000000"/>
        </w:rPr>
        <w:t xml:space="preserve"> y </w:t>
      </w:r>
      <m:oMath>
        <m:sSub>
          <m:sSubPr>
            <m:ctrlPr>
              <w:ins w:id="45" w:author="Victor" w:date="2022-07-29T08:13:00Z">
                <w:rPr>
                  <w:rFonts w:ascii="Cambria Math" w:hAnsi="Cambria Math"/>
                  <w:i/>
                  <w:color w:val="000000"/>
                </w:rPr>
              </w:ins>
            </m:ctrlPr>
          </m:sSubPr>
          <m:e>
            <m:r>
              <w:rPr>
                <w:rFonts w:ascii="Cambria Math" w:hAnsi="Cambria Math"/>
                <w:color w:val="000000"/>
              </w:rPr>
              <m:t>X</m:t>
            </m:r>
          </m:e>
          <m:sub>
            <m:r>
              <w:ins w:id="46" w:author="Victor" w:date="2022-07-29T08:13:00Z">
                <w:rPr>
                  <w:rFonts w:ascii="Cambria Math" w:hAnsi="Cambria Math"/>
                  <w:color w:val="000000"/>
                </w:rPr>
                <m:t>t</m:t>
              </w:ins>
            </m:r>
          </m:sub>
        </m:sSub>
      </m:oMath>
      <w:r w:rsidR="00533FB8">
        <w:rPr>
          <w:color w:val="000000"/>
        </w:rPr>
        <w:t xml:space="preserve"> son vectores, es decir, son capas completas de neuronas.</w:t>
      </w:r>
    </w:p>
    <w:p w14:paraId="2E6F7D19" w14:textId="77777777" w:rsidR="002C2C96" w:rsidRDefault="002C2C96">
      <w:pPr>
        <w:suppressAutoHyphens w:val="0"/>
        <w:spacing w:line="240" w:lineRule="auto"/>
        <w:textAlignment w:val="auto"/>
        <w:rPr>
          <w:b/>
          <w:sz w:val="28"/>
        </w:rPr>
      </w:pPr>
      <w:r>
        <w:br w:type="page"/>
      </w:r>
    </w:p>
    <w:p w14:paraId="21F2AB76" w14:textId="41D54972" w:rsidR="000D7D75" w:rsidRDefault="00BD75A1">
      <w:pPr>
        <w:pStyle w:val="JENUITtulo1"/>
      </w:pPr>
      <w:r>
        <w:lastRenderedPageBreak/>
        <w:t>Metodología</w:t>
      </w:r>
    </w:p>
    <w:p w14:paraId="75A88DC7" w14:textId="77777777" w:rsidR="006C0006" w:rsidRDefault="006C0006" w:rsidP="006C0006">
      <w:pPr>
        <w:pStyle w:val="JENUINormal"/>
      </w:pPr>
    </w:p>
    <w:p w14:paraId="22283527" w14:textId="1CF8FEE0" w:rsidR="007A6637" w:rsidRDefault="006C0006" w:rsidP="00555E9D">
      <w:pPr>
        <w:pStyle w:val="JENUINormal"/>
      </w:pPr>
      <w:r>
        <w:t>En esta sección</w:t>
      </w:r>
      <w:ins w:id="47" w:author="Victor" w:date="2022-07-29T08:14:00Z">
        <w:r w:rsidR="00891F87">
          <w:t>,</w:t>
        </w:r>
      </w:ins>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6E2EE2"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r w:rsidR="00815763" w:rsidRPr="00A15766">
        <w:rPr>
          <w:i/>
          <w:iCs/>
        </w:rPr>
        <w:t>T</w:t>
      </w:r>
      <w:r w:rsidR="00815763" w:rsidRPr="00A15766">
        <w:rPr>
          <w:i/>
          <w:iCs/>
          <w:vertAlign w:val="subscript"/>
        </w:rPr>
        <w:t>t</w:t>
      </w:r>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r w:rsidR="00815763" w:rsidRPr="00A15766">
        <w:rPr>
          <w:i/>
          <w:iCs/>
        </w:rPr>
        <w:t>S</w:t>
      </w:r>
      <w:r w:rsidR="00815763" w:rsidRPr="00A15766">
        <w:rPr>
          <w:i/>
          <w:iCs/>
          <w:vertAlign w:val="subscript"/>
        </w:rPr>
        <w:t>t</w:t>
      </w:r>
      <w:r w:rsidR="00A15766">
        <w:t xml:space="preserve"> son movimientos de oscilación dentro del año y</w:t>
      </w:r>
      <w:r>
        <w:t xml:space="preserve"> el componente irregular</w:t>
      </w:r>
      <w:r w:rsidR="00A15766">
        <w:t xml:space="preserve"> </w:t>
      </w:r>
      <w:r w:rsidR="00815763" w:rsidRPr="00A15766">
        <w:rPr>
          <w:i/>
          <w:iCs/>
        </w:rPr>
        <w:t>I</w:t>
      </w:r>
      <w:r w:rsidR="00815763" w:rsidRPr="00A15766">
        <w:rPr>
          <w:i/>
          <w:iCs/>
          <w:vertAlign w:val="subscript"/>
        </w:rPr>
        <w:t>t</w:t>
      </w:r>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r w:rsidRPr="003B0C52">
        <w:rPr>
          <w:i/>
          <w:iCs/>
        </w:rPr>
        <w:t>dropout</w:t>
      </w:r>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Este hiperparámetro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40CAD4A8"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r w:rsidR="00D62731">
        <w:t>. A</w:t>
      </w:r>
      <w:r w:rsidRPr="003057F6">
        <w:t>parte del problema del desvanecimiento del gradiente</w:t>
      </w:r>
      <w:r w:rsidR="002C32BC">
        <w:t xml:space="preserve"> </w:t>
      </w:r>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w:t>
      </w:r>
      <w:r w:rsidRPr="003057F6">
        <w:t>estructura o arquitectura escogida e incluso los hiperparámetros escogidos puede</w:t>
      </w:r>
      <w:r w:rsidR="00D62731">
        <w:t>n</w:t>
      </w:r>
      <w:r w:rsidRPr="003057F6">
        <w:t xml:space="preserve"> tener una importancia significativa. </w:t>
      </w:r>
    </w:p>
    <w:p w14:paraId="056833CF" w14:textId="06EDE18B"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48" w:name="_Hlk103699201"/>
      <w:r>
        <w:t>Modelo inicial</w:t>
      </w:r>
      <w:r w:rsidR="00C9605D">
        <w:t xml:space="preserve"> e hiperparametrización</w:t>
      </w:r>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6E2EE2"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48"/>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r w:rsidR="00DF6F93" w:rsidRPr="00DF6F93">
        <w:rPr>
          <w:i/>
          <w:iCs/>
        </w:rPr>
        <w:t>batch size</w:t>
      </w:r>
      <w:r w:rsidR="00DF6F93">
        <w:t xml:space="preserve">, los </w:t>
      </w:r>
      <w:r w:rsidR="00DF6F93" w:rsidRPr="00DF6F93">
        <w:rPr>
          <w:i/>
          <w:iCs/>
        </w:rPr>
        <w:t>epochs</w:t>
      </w:r>
      <w:r w:rsidR="00DF6F93">
        <w:t xml:space="preserve"> y el periodo </w:t>
      </w:r>
      <w:r w:rsidR="00117AC4">
        <w:t xml:space="preserve">en </w:t>
      </w:r>
      <w:r w:rsidR="00DF6F93">
        <w:t>el cual la red neuronal puede observar valores pasados.</w:t>
      </w:r>
    </w:p>
    <w:p w14:paraId="40619CAE" w14:textId="5BF2FD8E" w:rsidR="00A307A0" w:rsidRDefault="00DF6F93" w:rsidP="00F21709">
      <w:pPr>
        <w:pStyle w:val="JENUINormal"/>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rsidR="00B73885">
        <w:t>.</w:t>
      </w:r>
    </w:p>
    <w:p w14:paraId="497BB9AC" w14:textId="5B6CB779"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r w:rsidR="005578F1">
        <w:t>,</w:t>
      </w:r>
      <w:r w:rsidR="00235209">
        <w:t xml:space="preserve"> aparte de que el proceso converge rápidamente </w:t>
      </w:r>
      <w:r w:rsidR="0075696E">
        <w:t>para el coste computacional que supone.</w:t>
      </w:r>
    </w:p>
    <w:p w14:paraId="7E2994B4" w14:textId="2E942CC9" w:rsidR="003249F0" w:rsidRDefault="0075696E" w:rsidP="00ED2C3B">
      <w:pPr>
        <w:pStyle w:val="JENUINormal"/>
      </w:pPr>
      <w:r>
        <w:t xml:space="preserve">Los </w:t>
      </w:r>
      <w:r w:rsidRPr="0075696E">
        <w:rPr>
          <w:i/>
          <w:iCs/>
        </w:rPr>
        <w:t>epochs</w:t>
      </w:r>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con una paciencia de un 10</w:t>
      </w:r>
      <w:r w:rsidR="005578F1">
        <w:t xml:space="preserve"> </w:t>
      </w:r>
      <w:r w:rsidR="003249F0">
        <w:t>%</w:t>
      </w:r>
      <w:r w:rsidR="005578F1">
        <w:t>;</w:t>
      </w:r>
      <w:r w:rsidR="003249F0">
        <w:t xml:space="preserve"> es decir, si tras </w:t>
      </w:r>
      <w:r w:rsidR="003249F0">
        <w:lastRenderedPageBreak/>
        <w:t xml:space="preserve">10 </w:t>
      </w:r>
      <w:r w:rsidR="003249F0" w:rsidRPr="003249F0">
        <w:rPr>
          <w:i/>
          <w:iCs/>
        </w:rPr>
        <w:t>epochs</w:t>
      </w:r>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r w:rsidR="00C77A71">
        <w:t>sobreajust</w:t>
      </w:r>
      <w:r w:rsidR="003C7D3B">
        <w:t>arse</w:t>
      </w:r>
      <w:r w:rsidR="003249F0">
        <w:t xml:space="preserve"> con facilidad al aumentar el número de </w:t>
      </w:r>
      <w:r w:rsidR="003249F0" w:rsidRPr="003249F0">
        <w:rPr>
          <w:i/>
          <w:iCs/>
        </w:rPr>
        <w:t>epochs</w:t>
      </w:r>
      <w:r w:rsidR="003249F0">
        <w:t>.</w:t>
      </w:r>
    </w:p>
    <w:p w14:paraId="00A96156" w14:textId="595D2765"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r w:rsidR="009B346D">
        <w:rPr>
          <w:i/>
          <w:iCs/>
        </w:rPr>
        <w:t>r</w:t>
      </w:r>
      <w:r w:rsidR="009B346D" w:rsidRPr="009B346D">
        <w:rPr>
          <w:i/>
          <w:iCs/>
        </w:rPr>
        <w:t xml:space="preserve">olling </w:t>
      </w:r>
      <w:r w:rsidR="009B346D">
        <w:rPr>
          <w:i/>
          <w:iCs/>
        </w:rPr>
        <w:t>w</w:t>
      </w:r>
      <w:r w:rsidR="009B346D" w:rsidRPr="009B346D">
        <w:rPr>
          <w:i/>
          <w:iCs/>
        </w:rPr>
        <w:t>indow</w:t>
      </w:r>
      <w:r w:rsidR="009B346D">
        <w:rPr>
          <w:i/>
          <w:iCs/>
        </w:rPr>
        <w:t xml:space="preserve"> </w:t>
      </w:r>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6E2EE2"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6E2EE2"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hiperparámetros.</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r w:rsidR="00ED2C3B">
        <w:rPr>
          <w:i/>
        </w:rPr>
        <w:t>Root Mean Squared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18DA9871"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r w:rsidR="009B346D">
        <w:rPr>
          <w:i/>
          <w:iCs/>
        </w:rPr>
        <w:t>rolling window</w:t>
      </w:r>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r w:rsidR="009B346D">
        <w:rPr>
          <w:i/>
          <w:iCs/>
        </w:rPr>
        <w:t>rolling window</w:t>
      </w:r>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días definidos por el hiperparámetro periodo</w:t>
      </w:r>
      <w:r w:rsidR="00FA393A">
        <w:t>, el nombre que se le ha dado al hiperparámatro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38C707AC" w:rsidR="008A2FB2" w:rsidRPr="009B346D" w:rsidRDefault="008A2FB2" w:rsidP="00891F87">
      <w:pPr>
        <w:pStyle w:val="JENUINormal"/>
        <w:ind w:firstLine="0"/>
        <w:jc w:val="left"/>
        <w:rPr>
          <w:i/>
          <w:iCs/>
        </w:rPr>
        <w:pPrChange w:id="49" w:author="Victor" w:date="2022-07-29T08:14:00Z">
          <w:pPr>
            <w:pStyle w:val="JENUINormal"/>
            <w:ind w:firstLine="0"/>
            <w:jc w:val="center"/>
          </w:pPr>
        </w:pPrChange>
      </w:pPr>
      <w:r>
        <w:t xml:space="preserve">Figura </w:t>
      </w:r>
      <w:del w:id="50" w:author="Victor" w:date="2022-07-29T08:14:00Z">
        <w:r w:rsidDel="00891F87">
          <w:delText>4</w:delText>
        </w:r>
      </w:del>
      <w:ins w:id="51" w:author="Victor" w:date="2022-07-29T08:14:00Z">
        <w:r w:rsidR="00891F87">
          <w:t>5</w:t>
        </w:r>
      </w:ins>
      <w:r>
        <w:t xml:space="preserve">: </w:t>
      </w:r>
      <w:r w:rsidR="00EC6EB0">
        <w:t xml:space="preserve">Predicción </w:t>
      </w:r>
      <w:r w:rsidR="006D6217">
        <w:t xml:space="preserve">con </w:t>
      </w:r>
      <w:r w:rsidR="009B346D">
        <w:rPr>
          <w:i/>
          <w:iCs/>
        </w:rPr>
        <w:t>rolling window</w:t>
      </w:r>
    </w:p>
    <w:p w14:paraId="29733591" w14:textId="77777777" w:rsidR="00941311" w:rsidRDefault="00941311" w:rsidP="008A2FB2">
      <w:pPr>
        <w:pStyle w:val="JENUINormal"/>
        <w:ind w:firstLine="0"/>
      </w:pPr>
    </w:p>
    <w:p w14:paraId="40F6AC40" w14:textId="3DE30F30" w:rsidR="009C1899" w:rsidRDefault="00941311" w:rsidP="00941311">
      <w:pPr>
        <w:pStyle w:val="JENUINormal"/>
        <w:ind w:firstLine="0"/>
      </w:pPr>
      <w:r>
        <w:t xml:space="preserve">   </w:t>
      </w:r>
      <w:r w:rsidR="00EC6EB0">
        <w:t xml:space="preserve">Tal y como se puede observar en la figura anterior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3721D15C"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del w:id="52" w:author="Victor" w:date="2022-07-29T07:44:00Z">
        <w:r w:rsidR="003514BB" w:rsidDel="00F1769B">
          <w:delText>model</w:delText>
        </w:r>
        <w:r w:rsidR="007A7B66" w:rsidDel="00F1769B">
          <w:delText>s</w:delText>
        </w:r>
        <w:r w:rsidR="003514BB" w:rsidDel="00F1769B">
          <w:delText>o</w:delText>
        </w:r>
      </w:del>
      <w:ins w:id="53" w:author="Victor" w:date="2022-07-29T07:44:00Z">
        <w:r w:rsidR="00F1769B">
          <w:t>modelos</w:t>
        </w:r>
      </w:ins>
      <w:r w:rsidR="003514BB">
        <w:t xml:space="preserve">, </w:t>
      </w:r>
      <w:del w:id="54" w:author="Victor" w:date="2022-07-29T07:44:00Z">
        <w:r w:rsidR="003514BB" w:rsidDel="00F1769B">
          <w:delText>en otras palabras</w:delText>
        </w:r>
      </w:del>
      <w:ins w:id="55" w:author="Victor" w:date="2022-07-29T07:44:00Z">
        <w:r w:rsidR="00F1769B">
          <w:t>es decir</w:t>
        </w:r>
      </w:ins>
      <w:r w:rsidR="003514BB">
        <w:t>, si el modelo con el periodo de 90 días predice mejor que el resto de modelos</w:t>
      </w:r>
      <w:r w:rsidR="00542947">
        <w:t>. Por consiguiente</w:t>
      </w:r>
      <w:ins w:id="56" w:author="Victor" w:date="2022-07-29T07:44:00Z">
        <w:r w:rsidR="00F1769B">
          <w:t>,</w:t>
        </w:r>
      </w:ins>
      <w:r w:rsidR="00542947">
        <w:t xml:space="preserve"> se utiliza el contraste de </w:t>
      </w:r>
      <w:r w:rsidR="00542947">
        <w:lastRenderedPageBreak/>
        <w:t>Diebold-Mariano</w:t>
      </w:r>
      <w:ins w:id="57" w:author="Victor" w:date="2022-07-08T10:04:00Z">
        <w:r w:rsidR="006B1822">
          <w:t xml:space="preserve"> </w:t>
        </w:r>
      </w:ins>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ins w:id="58" w:author="Victor" w:date="2022-07-29T07:44:00Z">
        <w:r w:rsidR="00F1769B">
          <w:t>,</w:t>
        </w:r>
      </w:ins>
      <w:r w:rsidR="00542947">
        <w:t xml:space="preserve"> </w:t>
      </w:r>
      <w:del w:id="59" w:author="Victor" w:date="2022-07-29T07:44:00Z">
        <w:r w:rsidR="0039588F" w:rsidDel="00F1769B">
          <w:delText>el cual utiliza</w:delText>
        </w:r>
      </w:del>
      <w:ins w:id="60" w:author="Victor" w:date="2022-07-29T07:44:00Z">
        <w:r w:rsidR="00F1769B">
          <w:t>que emplea</w:t>
        </w:r>
      </w:ins>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Diebold-Mariano </w:t>
      </w:r>
      <w:r w:rsidR="00563512">
        <w:fldChar w:fldCharType="begin"/>
      </w:r>
      <w:r w:rsidR="00E3358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563512" w:rsidRPr="00542947">
        <w:t>[9]</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6E2EE2"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6E2EE2"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4A34E0E0" w:rsidR="00976FB3" w:rsidRDefault="00C81A01" w:rsidP="00976FB3">
      <w:pPr>
        <w:pStyle w:val="JENUINormal"/>
      </w:pPr>
      <w:r>
        <w:t xml:space="preserve">El estadístico de prueba del contraste de Diebold-Mariano </w:t>
      </w:r>
      <w:r>
        <w:fldChar w:fldCharType="begin"/>
      </w:r>
      <w:r w:rsidR="00E33589">
        <w:instrText xml:space="preserve"> ADDIN ZOTERO_ITEM CSL_CITATION {"citationID":"vFJ0d1cA","properties":{"formattedCitation":"[9]","plainCitation":"[9]","noteIndex":0},"citationItems":[{"id":17,"uris":["http://zotero.org/users/9733613/items/QIAI8GYM"],"itemData":{"id":17,"type":"article-journal","container-title":"Journal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Pr="00542947">
        <w:t>[9]</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autocovarianza</w:t>
      </w:r>
      <w:r w:rsidR="00C81A01">
        <w:t>s</w:t>
      </w:r>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r w:rsidR="00701D58" w:rsidRPr="0007301C">
        <w:rPr>
          <w:i/>
        </w:rPr>
        <w:t>Yahoo Finance</w:t>
      </w:r>
      <w:r w:rsidR="00701D58">
        <w:t xml:space="preserve"> </w:t>
      </w:r>
      <w:r w:rsidR="00890033">
        <w:t>(</w:t>
      </w:r>
      <w:hyperlink r:id="rId15"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r w:rsidR="00701D58" w:rsidRPr="0007301C">
        <w:rPr>
          <w:i/>
        </w:rPr>
        <w:t>Yahoo Finance</w:t>
      </w:r>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r w:rsidR="00674824">
        <w:rPr>
          <w:i/>
          <w:iCs/>
        </w:rPr>
        <w:t xml:space="preserve"> </w:t>
      </w:r>
      <w:r>
        <w:rPr>
          <w:i/>
          <w:iCs/>
        </w:rPr>
        <w:t>steps</w:t>
      </w:r>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13834B96" w:rsidR="00106829" w:rsidRDefault="00425B30" w:rsidP="00435247">
      <w:pPr>
        <w:pStyle w:val="JENUINormal"/>
        <w:ind w:firstLine="0"/>
      </w:pPr>
      <w:r>
        <w:t xml:space="preserve">Figura </w:t>
      </w:r>
      <w:del w:id="61" w:author="Victor" w:date="2022-07-29T08:14:00Z">
        <w:r w:rsidR="003967C3" w:rsidDel="00891F87">
          <w:delText>4</w:delText>
        </w:r>
      </w:del>
      <w:ins w:id="62" w:author="Victor" w:date="2022-07-29T08:14:00Z">
        <w:r w:rsidR="00891F87">
          <w:t>6</w:t>
        </w:r>
      </w:ins>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7BFD0C55" w:rsidR="003B694D" w:rsidRDefault="00435247" w:rsidP="005037A0">
      <w:pPr>
        <w:pStyle w:val="JENUINormal"/>
        <w:ind w:firstLine="0"/>
      </w:pPr>
      <w:r>
        <w:lastRenderedPageBreak/>
        <w:t xml:space="preserve">Figura </w:t>
      </w:r>
      <w:del w:id="63" w:author="Victor" w:date="2022-07-29T08:14:00Z">
        <w:r w:rsidR="003967C3" w:rsidDel="00891F87">
          <w:delText>5</w:delText>
        </w:r>
      </w:del>
      <w:ins w:id="64" w:author="Victor" w:date="2022-07-29T08:14:00Z">
        <w:r w:rsidR="00891F87">
          <w:t>7</w:t>
        </w:r>
      </w:ins>
      <w:r>
        <w:t>: Estructura de la red neuronal</w:t>
      </w:r>
    </w:p>
    <w:p w14:paraId="5B0E44C1" w14:textId="77777777" w:rsidR="00BE1678" w:rsidRPr="004A425B" w:rsidRDefault="00BE1678" w:rsidP="005037A0">
      <w:pPr>
        <w:pStyle w:val="JENUINormal"/>
        <w:ind w:firstLine="0"/>
      </w:pP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r w:rsidR="00224FA5" w:rsidRPr="0070075B">
        <w:rPr>
          <w:i/>
          <w:iCs/>
        </w:rPr>
        <w:t>Early</w:t>
      </w:r>
      <w:r w:rsidR="0070075B" w:rsidRPr="0070075B">
        <w:rPr>
          <w:i/>
          <w:iCs/>
        </w:rPr>
        <w:t xml:space="preserve"> </w:t>
      </w:r>
      <w:r w:rsidR="00224FA5" w:rsidRPr="0070075B">
        <w:rPr>
          <w:i/>
          <w:iCs/>
        </w:rPr>
        <w:t>Stopping</w:t>
      </w:r>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r w:rsidR="005804FF" w:rsidRPr="009B346D">
        <w:rPr>
          <w:i/>
        </w:rPr>
        <w:t>epochs</w:t>
      </w:r>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r w:rsidR="003674DC" w:rsidRPr="0007301C">
        <w:rPr>
          <w:i/>
        </w:rPr>
        <w:t>batches</w:t>
      </w:r>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rsidP="00DF39AA">
      <w:pPr>
        <w:pStyle w:val="JENUINormal"/>
        <w:ind w:firstLine="0"/>
        <w:rPr>
          <w:color w:val="FF0000"/>
        </w:rPr>
      </w:pPr>
      <w:commentRangeStart w:id="65"/>
      <w:commentRangeEnd w:id="65"/>
      <w:r>
        <w:rPr>
          <w:noProof/>
          <w:color w:val="FF0000"/>
          <w:lang w:eastAsia="es-ES"/>
        </w:rPr>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0187ACE0" w14:textId="481B35D9" w:rsidR="00B57BD8" w:rsidRDefault="00CD7AE9" w:rsidP="00435247">
      <w:pPr>
        <w:pStyle w:val="JENUINormal"/>
        <w:ind w:firstLine="0"/>
      </w:pPr>
      <w:r>
        <w:t xml:space="preserve">Figura </w:t>
      </w:r>
      <w:del w:id="66" w:author="Victor" w:date="2022-07-29T08:14:00Z">
        <w:r w:rsidR="003967C3" w:rsidDel="00891F87">
          <w:delText>6</w:delText>
        </w:r>
      </w:del>
      <w:ins w:id="67" w:author="Victor" w:date="2022-07-29T08:14:00Z">
        <w:r w:rsidR="00891F87">
          <w:t>8</w:t>
        </w:r>
      </w:ins>
      <w:r>
        <w:t>: Ritmo de aprendizaje de la RNR</w:t>
      </w:r>
    </w:p>
    <w:p w14:paraId="4CFFBA55" w14:textId="30FF64AC" w:rsidR="00CD7AE9" w:rsidRDefault="00CD7AE9" w:rsidP="00F06FE3">
      <w:pPr>
        <w:pStyle w:val="JENUINormal"/>
      </w:pPr>
    </w:p>
    <w:p w14:paraId="50C5DCF2" w14:textId="43330DB6" w:rsidR="00C67607" w:rsidRDefault="002F218D" w:rsidP="003001CE">
      <w:pPr>
        <w:pStyle w:val="JENUINormal"/>
      </w:pPr>
      <w:r>
        <w:t>La Figura 6 muestra que</w:t>
      </w:r>
      <w:r w:rsidR="00DD4DE9">
        <w:t xml:space="preserve"> el modelo aprende de manera rápida </w:t>
      </w:r>
      <w:r>
        <w:t>gracias a que</w:t>
      </w:r>
      <w:r w:rsidR="00DD4DE9">
        <w:t xml:space="preserve"> la p</w:t>
      </w:r>
      <w:r>
        <w:t>é</w:t>
      </w:r>
      <w:r w:rsidR="00DD4DE9">
        <w:t xml:space="preserve">rdida se reduce considerablemente en los </w:t>
      </w:r>
      <w:r w:rsidR="00DD4DE9" w:rsidRPr="009B346D">
        <w:rPr>
          <w:i/>
        </w:rPr>
        <w:t>epochs</w:t>
      </w:r>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r w:rsidR="00C67607" w:rsidRPr="00CD7AE9">
        <w:rPr>
          <w:i/>
          <w:iCs/>
        </w:rPr>
        <w:t>Early Stopping</w:t>
      </w:r>
      <w:r w:rsidR="00C67607">
        <w:t xml:space="preserve"> se activa a los 46 </w:t>
      </w:r>
      <w:r w:rsidR="00C67607" w:rsidRPr="009E1CE1">
        <w:rPr>
          <w:i/>
          <w:iCs/>
        </w:rPr>
        <w:t>epochs</w:t>
      </w:r>
      <w:r w:rsidR="00C67607">
        <w:t xml:space="preserve">, es decir, desde el </w:t>
      </w:r>
      <w:r w:rsidR="00C67607" w:rsidRPr="009E1CE1">
        <w:rPr>
          <w:i/>
          <w:iCs/>
        </w:rPr>
        <w:t>epoch</w:t>
      </w:r>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r w:rsidR="00C67607" w:rsidRPr="009E1CE1">
        <w:rPr>
          <w:i/>
          <w:iCs/>
        </w:rPr>
        <w:t>epoch</w:t>
      </w:r>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rsidP="00E9407B">
      <w:pPr>
        <w:pStyle w:val="JENUINormal"/>
        <w:ind w:firstLine="0"/>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03648ED9" w14:textId="6467379E" w:rsidR="009E0992" w:rsidRDefault="009E0992" w:rsidP="00E9407B">
      <w:pPr>
        <w:pStyle w:val="JENUINormal"/>
        <w:ind w:firstLine="0"/>
      </w:pPr>
      <w:r>
        <w:t xml:space="preserve">Figura </w:t>
      </w:r>
      <w:del w:id="68" w:author="Victor" w:date="2022-07-29T08:14:00Z">
        <w:r w:rsidR="003967C3" w:rsidDel="00891F87">
          <w:delText>7</w:delText>
        </w:r>
      </w:del>
      <w:ins w:id="69" w:author="Victor" w:date="2022-07-29T08:14:00Z">
        <w:r w:rsidR="00891F87">
          <w:t>9</w:t>
        </w:r>
      </w:ins>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r w:rsidR="003001CE">
        <w:t>d</w:t>
      </w:r>
      <w:r w:rsidR="00D10FE8">
        <w:t>el</w:t>
      </w:r>
      <w:r w:rsidR="00F43C99">
        <w:t xml:space="preserve"> precio de </w:t>
      </w:r>
      <w:r w:rsidR="00D10FE8">
        <w:t>bitcoin (</w:t>
      </w:r>
      <w:r w:rsidR="00D10FE8" w:rsidRPr="009B346D">
        <w:rPr>
          <w:iCs/>
          <w:color w:val="FF0000"/>
          <w:sz w:val="24"/>
          <w:szCs w:val="24"/>
          <w:lang w:eastAsia="en-US"/>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17B33469" w:rsidR="0060590A" w:rsidRDefault="00203BE3" w:rsidP="009E0992">
      <w:pPr>
        <w:pStyle w:val="JENUINormal"/>
        <w:ind w:firstLine="0"/>
      </w:pPr>
      <w:r>
        <w:rPr>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E0992">
        <w:t xml:space="preserve">Figura </w:t>
      </w:r>
      <w:del w:id="70" w:author="Victor" w:date="2022-07-29T08:14:00Z">
        <w:r w:rsidR="003967C3" w:rsidDel="00891F87">
          <w:delText>8</w:delText>
        </w:r>
      </w:del>
      <w:ins w:id="71" w:author="Victor" w:date="2022-07-29T08:14:00Z">
        <w:r w:rsidR="00891F87">
          <w:t>10</w:t>
        </w:r>
      </w:ins>
      <w:r w:rsidR="009E0992">
        <w:t xml:space="preserve">: </w:t>
      </w:r>
      <w:r w:rsidR="00D10FE8">
        <w:t>Predicción de la red neuronal (</w:t>
      </w:r>
      <w:r w:rsidR="00D10FE8" w:rsidRPr="009B346D">
        <w:rPr>
          <w:iCs/>
          <w:color w:val="5B9BD5" w:themeColor="accent5"/>
          <w:sz w:val="24"/>
          <w:szCs w:val="24"/>
          <w:lang w:eastAsia="en-US"/>
        </w:rPr>
        <w:t>–</w:t>
      </w:r>
      <w:r w:rsidR="00D10FE8">
        <w:rPr>
          <w:b/>
          <w:iCs/>
          <w:sz w:val="24"/>
          <w:szCs w:val="24"/>
          <w:lang w:eastAsia="en-US"/>
        </w:rPr>
        <w:t>)</w:t>
      </w:r>
      <w:r w:rsidR="00D10FE8">
        <w:t xml:space="preserve"> </w:t>
      </w:r>
      <w:r w:rsidR="003001CE">
        <w:t>d</w:t>
      </w:r>
      <w:r w:rsidR="00D10FE8">
        <w:t>el precio de bitcoin (</w:t>
      </w:r>
      <w:r w:rsidR="00D10FE8" w:rsidRPr="00A82997">
        <w:rPr>
          <w:iCs/>
          <w:color w:val="FF0000"/>
          <w:sz w:val="24"/>
          <w:szCs w:val="24"/>
          <w:lang w:eastAsia="en-US"/>
        </w:rPr>
        <w:t>–</w:t>
      </w:r>
      <w:r w:rsidR="00D10FE8" w:rsidRPr="00CF5905">
        <w:rPr>
          <w:b/>
          <w:iCs/>
          <w:sz w:val="24"/>
          <w:szCs w:val="24"/>
          <w:lang w:eastAsia="en-US"/>
        </w:rPr>
        <w:t>)</w:t>
      </w:r>
      <w:r w:rsidR="00D10FE8">
        <w:t xml:space="preserve">: </w:t>
      </w:r>
      <w:r w:rsidR="009E0992">
        <w:t>muestra de validación</w:t>
      </w:r>
    </w:p>
    <w:p w14:paraId="725912FE" w14:textId="0BFD422F" w:rsidR="009E0992" w:rsidRDefault="009E0992" w:rsidP="009E0992">
      <w:pPr>
        <w:pStyle w:val="JENUINormal"/>
        <w:ind w:firstLine="0"/>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45" w:type="dxa"/>
        <w:tblInd w:w="108" w:type="dxa"/>
        <w:tblLook w:val="04A0" w:firstRow="1" w:lastRow="0" w:firstColumn="1" w:lastColumn="0" w:noHBand="0" w:noVBand="1"/>
      </w:tblPr>
      <w:tblGrid>
        <w:gridCol w:w="885"/>
        <w:gridCol w:w="902"/>
        <w:gridCol w:w="762"/>
        <w:gridCol w:w="762"/>
        <w:gridCol w:w="834"/>
      </w:tblGrid>
      <w:tr w:rsidR="006127A7" w:rsidRPr="006127A7" w14:paraId="5A566231" w14:textId="77777777" w:rsidTr="00927961">
        <w:trPr>
          <w:trHeight w:val="127"/>
        </w:trPr>
        <w:tc>
          <w:tcPr>
            <w:tcW w:w="885"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4"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927961">
        <w:trPr>
          <w:trHeight w:val="227"/>
        </w:trPr>
        <w:tc>
          <w:tcPr>
            <w:tcW w:w="885"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62" w:type="dxa"/>
            <w:tcBorders>
              <w:top w:val="single" w:sz="4"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62"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927961">
        <w:trPr>
          <w:trHeight w:val="227"/>
        </w:trPr>
        <w:tc>
          <w:tcPr>
            <w:tcW w:w="885"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62"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6E2EE2">
        <w:trPr>
          <w:trHeight w:val="227"/>
        </w:trPr>
        <w:tc>
          <w:tcPr>
            <w:tcW w:w="4145" w:type="dxa"/>
            <w:gridSpan w:val="5"/>
            <w:tcBorders>
              <w:top w:val="single" w:sz="12" w:space="0" w:color="auto"/>
            </w:tcBorders>
            <w:shd w:val="clear" w:color="auto" w:fill="auto"/>
            <w:vAlign w:val="bottom"/>
          </w:tcPr>
          <w:p w14:paraId="2A991A57" w14:textId="7F6C1443" w:rsidR="0065629A" w:rsidRPr="00D92F1F" w:rsidRDefault="0015330F" w:rsidP="005E521C">
            <w:pPr>
              <w:pStyle w:val="JENUINormal"/>
              <w:ind w:firstLine="0"/>
            </w:pPr>
            <w:ins w:id="72" w:author="Victor" w:date="2022-07-29T07:48:00Z">
              <w:r>
                <w:rPr>
                  <w:bCs/>
                  <w:sz w:val="16"/>
                  <w:szCs w:val="16"/>
                  <w:lang w:val="es-ES_tradnl"/>
                </w:rPr>
                <w:t xml:space="preserve">Notas: </w:t>
              </w:r>
            </w:ins>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ins w:id="73" w:author="Victor" w:date="2022-07-29T07:52:00Z">
              <w:r w:rsidR="006E2EE2">
                <w:rPr>
                  <w:bCs/>
                  <w:sz w:val="16"/>
                  <w:szCs w:val="16"/>
                  <w:lang w:val="es-ES_tradnl"/>
                </w:rPr>
                <w:t xml:space="preserve"> </w:t>
              </w:r>
            </w:ins>
            <w:del w:id="74" w:author="Victor" w:date="2022-07-29T07:52:00Z">
              <w:r w:rsidR="0058113B" w:rsidDel="006E2EE2">
                <w:rPr>
                  <w:bCs/>
                  <w:sz w:val="16"/>
                  <w:szCs w:val="16"/>
                  <w:lang w:val="es-ES_tradnl"/>
                </w:rPr>
                <w:delText xml:space="preserve"> las medidas de RMSE y MAE </w:delText>
              </w:r>
            </w:del>
            <w:ins w:id="75" w:author="Victor" w:date="2022-07-29T07:51:00Z">
              <w:r w:rsidR="006E2EE2" w:rsidRPr="006E2EE2">
                <w:rPr>
                  <w:sz w:val="16"/>
                  <w:szCs w:val="16"/>
                  <w:rPrChange w:id="76" w:author="Victor" w:date="2022-07-29T07:51:00Z">
                    <w:rPr/>
                  </w:rPrChange>
                </w:rPr>
                <w:t xml:space="preserve">la raíz del error cuadrático medio (RMSE, del inglés </w:t>
              </w:r>
              <w:r w:rsidR="006E2EE2" w:rsidRPr="006E2EE2">
                <w:rPr>
                  <w:i/>
                  <w:sz w:val="16"/>
                  <w:szCs w:val="16"/>
                  <w:rPrChange w:id="77" w:author="Victor" w:date="2022-07-29T07:51:00Z">
                    <w:rPr>
                      <w:i/>
                    </w:rPr>
                  </w:rPrChange>
                </w:rPr>
                <w:t>Root Mean Squared Error</w:t>
              </w:r>
              <w:r w:rsidR="006E2EE2" w:rsidRPr="006E2EE2">
                <w:rPr>
                  <w:sz w:val="16"/>
                  <w:szCs w:val="16"/>
                  <w:rPrChange w:id="78" w:author="Victor" w:date="2022-07-29T07:51:00Z">
                    <w:rPr/>
                  </w:rPrChange>
                </w:rPr>
                <w:t xml:space="preserve">) y el error absoluto medio (MAE, del inglés </w:t>
              </w:r>
              <w:r w:rsidR="006E2EE2" w:rsidRPr="006E2EE2">
                <w:rPr>
                  <w:i/>
                  <w:sz w:val="16"/>
                  <w:szCs w:val="16"/>
                  <w:rPrChange w:id="79" w:author="Victor" w:date="2022-07-29T07:51:00Z">
                    <w:rPr>
                      <w:i/>
                    </w:rPr>
                  </w:rPrChange>
                </w:rPr>
                <w:t>Mean Absolute Error</w:t>
              </w:r>
              <w:r w:rsidR="006E2EE2" w:rsidRPr="006E2EE2">
                <w:rPr>
                  <w:sz w:val="16"/>
                  <w:szCs w:val="16"/>
                  <w:rPrChange w:id="80" w:author="Victor" w:date="2022-07-29T07:51:00Z">
                    <w:rPr/>
                  </w:rPrChange>
                </w:rPr>
                <w:t xml:space="preserve">) de predicción en </w:t>
              </w:r>
              <m:oMath>
                <m:r>
                  <w:rPr>
                    <w:rFonts w:ascii="Cambria Math" w:hAnsi="Cambria Math"/>
                    <w:sz w:val="16"/>
                    <w:szCs w:val="16"/>
                    <w:rPrChange w:id="81" w:author="Victor" w:date="2022-07-29T07:51:00Z">
                      <w:rPr>
                        <w:rFonts w:ascii="Cambria Math" w:hAnsi="Cambria Math"/>
                      </w:rPr>
                    </w:rPrChange>
                  </w:rPr>
                  <m:t>t+</m:t>
                </m:r>
                <m:r>
                  <m:rPr>
                    <m:nor/>
                  </m:rPr>
                  <w:rPr>
                    <w:sz w:val="16"/>
                    <w:szCs w:val="16"/>
                    <w:rPrChange w:id="82" w:author="Victor" w:date="2022-07-29T07:51:00Z">
                      <w:rPr/>
                    </w:rPrChange>
                  </w:rPr>
                  <m:t>1</m:t>
                </m:r>
              </m:oMath>
              <w:r w:rsidR="006E2EE2" w:rsidRPr="006E2EE2">
                <w:rPr>
                  <w:sz w:val="16"/>
                  <w:szCs w:val="16"/>
                  <w:rPrChange w:id="83" w:author="Victor" w:date="2022-07-29T07:51:00Z">
                    <w:rPr/>
                  </w:rPrChange>
                </w:rPr>
                <w:t>, definido</w:t>
              </w:r>
            </w:ins>
            <w:ins w:id="84" w:author="Victor" w:date="2022-07-29T07:54:00Z">
              <w:r w:rsidR="005E521C">
                <w:rPr>
                  <w:sz w:val="16"/>
                  <w:szCs w:val="16"/>
                </w:rPr>
                <w:t xml:space="preserve">s en las Ecuaciones (5) y (6). </w:t>
              </w:r>
            </w:ins>
            <w:ins w:id="85" w:author="Victor" w:date="2022-07-29T07:52:00Z">
              <w:r w:rsidR="006E2EE2">
                <w:rPr>
                  <w:bCs/>
                  <w:sz w:val="16"/>
                  <w:szCs w:val="16"/>
                  <w:lang w:val="es-ES_tradnl"/>
                </w:rPr>
                <w:t>Se han calculado el RMSE y el MAE en</w:t>
              </w:r>
            </w:ins>
            <w:del w:id="86" w:author="Victor" w:date="2022-07-29T07:52:00Z">
              <w:r w:rsidR="0058113B" w:rsidDel="006E2EE2">
                <w:rPr>
                  <w:bCs/>
                  <w:sz w:val="16"/>
                  <w:szCs w:val="16"/>
                  <w:lang w:val="es-ES_tradnl"/>
                </w:rPr>
                <w:delText>en</w:delText>
              </w:r>
            </w:del>
            <w:r w:rsidR="0058113B">
              <w:rPr>
                <w:bCs/>
                <w:sz w:val="16"/>
                <w:szCs w:val="16"/>
                <w:lang w:val="es-ES_tradnl"/>
              </w:rPr>
              <w:t xml:space="preserve"> la muestra de </w:t>
            </w:r>
            <w:del w:id="87" w:author="Victor" w:date="2022-07-29T07:48:00Z">
              <w:r w:rsidR="0058113B" w:rsidDel="0015330F">
                <w:rPr>
                  <w:bCs/>
                  <w:sz w:val="16"/>
                  <w:szCs w:val="16"/>
                  <w:lang w:val="es-ES_tradnl"/>
                </w:rPr>
                <w:delText xml:space="preserve">test </w:delText>
              </w:r>
            </w:del>
            <w:ins w:id="88" w:author="Victor" w:date="2022-07-29T07:48:00Z">
              <w:r>
                <w:rPr>
                  <w:bCs/>
                  <w:sz w:val="16"/>
                  <w:szCs w:val="16"/>
                  <w:lang w:val="es-ES_tradnl"/>
                </w:rPr>
                <w:t xml:space="preserve">prueba </w:t>
              </w:r>
            </w:ins>
            <w:r w:rsidR="0058113B">
              <w:rPr>
                <w:bCs/>
                <w:sz w:val="16"/>
                <w:szCs w:val="16"/>
                <w:lang w:val="es-ES_tradnl"/>
              </w:rPr>
              <w:t xml:space="preserve">para los distintos modelos dependiendo del periodo de su </w:t>
            </w:r>
            <w:r w:rsidR="0058113B" w:rsidRPr="0015330F">
              <w:rPr>
                <w:bCs/>
                <w:i/>
                <w:sz w:val="16"/>
                <w:szCs w:val="16"/>
                <w:lang w:val="es-ES_tradnl"/>
                <w:rPrChange w:id="89" w:author="Victor" w:date="2022-07-29T07:49:00Z">
                  <w:rPr>
                    <w:bCs/>
                    <w:sz w:val="16"/>
                    <w:szCs w:val="16"/>
                    <w:lang w:val="es-ES_tradnl"/>
                  </w:rPr>
                </w:rPrChange>
              </w:rPr>
              <w:t>rolling window</w:t>
            </w:r>
            <w:r w:rsidR="0058113B">
              <w:rPr>
                <w:bCs/>
                <w:sz w:val="16"/>
                <w:szCs w:val="16"/>
                <w:lang w:val="es-ES_tradnl"/>
              </w:rPr>
              <w:t>. Una vez realizada la predicción sobre un horizonte de 3 meses, se obtienen los errores</w:t>
            </w:r>
            <w:ins w:id="90" w:author="Victor" w:date="2022-07-29T07:49:00Z">
              <w:r>
                <w:rPr>
                  <w:bCs/>
                  <w:sz w:val="16"/>
                  <w:szCs w:val="16"/>
                  <w:lang w:val="es-ES_tradnl"/>
                </w:rPr>
                <w:t xml:space="preserve"> de predicción </w:t>
              </w:r>
            </w:ins>
            <w:del w:id="91" w:author="Victor" w:date="2022-07-29T07:53:00Z">
              <w:r w:rsidR="0058113B" w:rsidDel="005E521C">
                <w:rPr>
                  <w:bCs/>
                  <w:sz w:val="16"/>
                  <w:szCs w:val="16"/>
                  <w:lang w:val="es-ES_tradnl"/>
                </w:rPr>
                <w:delText xml:space="preserve"> </w:delText>
              </w:r>
            </w:del>
            <w:r w:rsidR="0058113B">
              <w:rPr>
                <w:bCs/>
                <w:sz w:val="16"/>
                <w:szCs w:val="16"/>
                <w:lang w:val="es-ES_tradnl"/>
              </w:rPr>
              <w:t xml:space="preserve">y se comparan con el valor real utilizando </w:t>
            </w:r>
            <w:ins w:id="92" w:author="Victor" w:date="2022-07-29T07:49:00Z">
              <w:r>
                <w:rPr>
                  <w:bCs/>
                  <w:sz w:val="16"/>
                  <w:szCs w:val="16"/>
                  <w:lang w:val="es-ES_tradnl"/>
                </w:rPr>
                <w:t>el RMSE y MAE</w:t>
              </w:r>
            </w:ins>
            <w:del w:id="93" w:author="Victor" w:date="2022-07-29T07:49:00Z">
              <w:r w:rsidR="0058113B" w:rsidDel="0015330F">
                <w:rPr>
                  <w:bCs/>
                  <w:sz w:val="16"/>
                  <w:szCs w:val="16"/>
                  <w:lang w:val="es-ES_tradnl"/>
                </w:rPr>
                <w:delText>estas dos medidas</w:delText>
              </w:r>
            </w:del>
            <w:r w:rsidR="0058113B">
              <w:rPr>
                <w:bCs/>
                <w:sz w:val="16"/>
                <w:szCs w:val="16"/>
                <w:lang w:val="es-ES_tradnl"/>
              </w:rPr>
              <w:t xml:space="preserve">, cuanto menor es el error más precisa es la estimación. </w:t>
            </w:r>
            <w:ins w:id="94" w:author="Victor" w:date="2022-07-29T07:50:00Z">
              <w:r>
                <w:rPr>
                  <w:bCs/>
                  <w:sz w:val="16"/>
                  <w:szCs w:val="16"/>
                  <w:lang w:val="es-ES_tradnl"/>
                </w:rPr>
                <w:t xml:space="preserve">Se han señalado en negrita </w:t>
              </w:r>
            </w:ins>
            <w:ins w:id="95" w:author="Victor" w:date="2022-07-29T07:51:00Z">
              <w:r>
                <w:rPr>
                  <w:bCs/>
                  <w:sz w:val="16"/>
                  <w:szCs w:val="16"/>
                  <w:lang w:val="es-ES_tradnl"/>
                </w:rPr>
                <w:t>los valores más bajos</w:t>
              </w:r>
            </w:ins>
            <w:ins w:id="96" w:author="Victor" w:date="2022-07-29T07:57:00Z">
              <w:r w:rsidR="00F005B1">
                <w:rPr>
                  <w:bCs/>
                  <w:sz w:val="16"/>
                  <w:szCs w:val="16"/>
                  <w:lang w:val="es-ES_tradnl"/>
                </w:rPr>
                <w:t xml:space="preserve"> del RMSE y MAE</w:t>
              </w:r>
            </w:ins>
            <w:del w:id="97" w:author="Victor" w:date="2022-07-29T07:50:00Z">
              <w:r w:rsidR="0058113B" w:rsidDel="0015330F">
                <w:rPr>
                  <w:bCs/>
                  <w:sz w:val="16"/>
                  <w:szCs w:val="16"/>
                  <w:lang w:val="es-ES_tradnl"/>
                </w:rPr>
                <w:delText xml:space="preserve">En este caso </w:delText>
              </w:r>
            </w:del>
            <w:del w:id="98" w:author="Victor" w:date="2022-07-29T07:51:00Z">
              <w:r w:rsidR="0058113B" w:rsidDel="0015330F">
                <w:rPr>
                  <w:bCs/>
                  <w:sz w:val="16"/>
                  <w:szCs w:val="16"/>
                  <w:lang w:val="es-ES_tradnl"/>
                </w:rPr>
                <w:delText>el score más bajo</w:delText>
              </w:r>
            </w:del>
            <w:del w:id="99" w:author="Victor" w:date="2022-07-29T07:50:00Z">
              <w:r w:rsidR="0058113B" w:rsidDel="0015330F">
                <w:rPr>
                  <w:bCs/>
                  <w:sz w:val="16"/>
                  <w:szCs w:val="16"/>
                  <w:lang w:val="es-ES_tradnl"/>
                </w:rPr>
                <w:delText xml:space="preserve"> es el modelo con un periodo de 60 días</w:delText>
              </w:r>
            </w:del>
            <w:del w:id="100" w:author="Victor" w:date="2022-07-29T07:51:00Z">
              <w:r w:rsidR="0058113B" w:rsidDel="0015330F">
                <w:rPr>
                  <w:bCs/>
                  <w:sz w:val="16"/>
                  <w:szCs w:val="16"/>
                  <w:lang w:val="es-ES_tradnl"/>
                </w:rPr>
                <w:delText>.</w:delText>
              </w:r>
            </w:del>
            <w:ins w:id="101" w:author="Victor" w:date="2022-07-29T07:51:00Z">
              <w:r>
                <w:rPr>
                  <w:bCs/>
                  <w:sz w:val="16"/>
                  <w:szCs w:val="16"/>
                  <w:lang w:val="es-ES_tradnl"/>
                </w:rPr>
                <w:t>.</w:t>
              </w:r>
            </w:ins>
          </w:p>
        </w:tc>
      </w:tr>
    </w:tbl>
    <w:p w14:paraId="75F05C1F" w14:textId="2FF2A591" w:rsidR="00F27904" w:rsidRDefault="00F27904" w:rsidP="009E0992">
      <w:pPr>
        <w:pStyle w:val="JENUINormal"/>
        <w:ind w:firstLine="0"/>
      </w:pPr>
    </w:p>
    <w:p w14:paraId="0AC6691F" w14:textId="11C26497" w:rsidR="00DA2709" w:rsidRPr="00DA2709" w:rsidRDefault="00702133" w:rsidP="009E0992">
      <w:pPr>
        <w:pStyle w:val="JENUINormal"/>
        <w:ind w:firstLine="0"/>
      </w:pPr>
      <w:r>
        <w:t xml:space="preserve">   </w:t>
      </w:r>
      <w:r w:rsidR="00DA2709">
        <w:t xml:space="preserve">En la Tabla 1 el modelo con la mejor puntuación es el modelo con el periodo de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de 60</w:t>
      </w:r>
      <w:r>
        <w:t xml:space="preserve"> </w:t>
      </w:r>
      <w:r w:rsidR="00DA2709">
        <w:t>días</w:t>
      </w:r>
      <w:ins w:id="102" w:author="Victor" w:date="2022-07-29T07:55:00Z">
        <w:r w:rsidR="00A624F9">
          <w:t>,</w:t>
        </w:r>
      </w:ins>
      <w:r w:rsidR="00DA2709">
        <w:t xml:space="preserve"> ya que obtiene </w:t>
      </w:r>
      <w:del w:id="103" w:author="Victor" w:date="2022-07-29T07:55:00Z">
        <w:r w:rsidR="00DA2709" w:rsidDel="00A624F9">
          <w:delText>la menor puntuación</w:delText>
        </w:r>
      </w:del>
      <w:ins w:id="104" w:author="Victor" w:date="2022-07-29T07:55:00Z">
        <w:r w:rsidR="00A624F9">
          <w:t>los menores valores de RMSE y MAE</w:t>
        </w:r>
      </w:ins>
      <w:r w:rsidR="00DA2709">
        <w:t xml:space="preserve">. Sin </w:t>
      </w:r>
      <w:r w:rsidR="00716152">
        <w:t>embargo,</w:t>
      </w:r>
      <w:r w:rsidR="00DA2709">
        <w:t xml:space="preserve"> es la fase de</w:t>
      </w:r>
      <w:ins w:id="105" w:author="Victor" w:date="2022-07-29T07:55:00Z">
        <w:r w:rsidR="00A624F9">
          <w:t xml:space="preserve"> prueba</w:t>
        </w:r>
      </w:ins>
      <w:del w:id="106" w:author="Victor" w:date="2022-07-29T07:55:00Z">
        <w:r w:rsidR="00DA2709" w:rsidDel="00A624F9">
          <w:delText xml:space="preserve"> test</w:delText>
        </w:r>
      </w:del>
      <w:r w:rsidR="00DA2709">
        <w:t xml:space="preserve"> y al utilizar una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 xml:space="preserve">las neuronas pueden sobreajustarse con facilidad a medida que va aumentando el número de epochs, </w:t>
      </w:r>
      <w:del w:id="107" w:author="Victor" w:date="2022-07-29T07:55:00Z">
        <w:r w:rsidR="00DA2709" w:rsidDel="00A624F9">
          <w:delText xml:space="preserve">esto es </w:delText>
        </w:r>
      </w:del>
      <w:r w:rsidR="00DA2709">
        <w:t xml:space="preserve">debido a que al utilizar </w:t>
      </w:r>
      <w:r w:rsidR="00716152">
        <w:t xml:space="preserve">una </w:t>
      </w:r>
      <w:r w:rsidR="00956E76">
        <w:rPr>
          <w:i/>
          <w:iCs/>
        </w:rPr>
        <w:t>r</w:t>
      </w:r>
      <w:r w:rsidR="00956E76" w:rsidRPr="00956E76">
        <w:rPr>
          <w:i/>
          <w:iCs/>
        </w:rPr>
        <w:t xml:space="preserve">olling </w:t>
      </w:r>
      <w:r w:rsidR="00956E76">
        <w:rPr>
          <w:i/>
          <w:iCs/>
        </w:rPr>
        <w:t>w</w:t>
      </w:r>
      <w:r w:rsidR="00956E76" w:rsidRPr="00956E76">
        <w:rPr>
          <w:i/>
          <w:iCs/>
        </w:rPr>
        <w:t xml:space="preserve">indow </w:t>
      </w:r>
      <w:r>
        <w:t>el entrenamiento puede ver parte de la predicción final.</w:t>
      </w:r>
    </w:p>
    <w:p w14:paraId="136E1B81" w14:textId="77777777" w:rsidR="00DA2709" w:rsidRDefault="00DA2709" w:rsidP="009E0992">
      <w:pPr>
        <w:pStyle w:val="JENUINormal"/>
        <w:ind w:firstLine="0"/>
      </w:pPr>
    </w:p>
    <w:p w14:paraId="4CA0A732" w14:textId="76430F37" w:rsidR="00DB4704"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927961">
        <w:trPr>
          <w:trHeight w:val="227"/>
        </w:trPr>
        <w:tc>
          <w:tcPr>
            <w:tcW w:w="885"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851"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6E2EE2">
        <w:trPr>
          <w:trHeight w:val="227"/>
        </w:trPr>
        <w:tc>
          <w:tcPr>
            <w:tcW w:w="4145" w:type="dxa"/>
            <w:gridSpan w:val="5"/>
            <w:tcBorders>
              <w:top w:val="single" w:sz="12" w:space="0" w:color="auto"/>
            </w:tcBorders>
            <w:shd w:val="clear" w:color="auto" w:fill="auto"/>
            <w:vAlign w:val="bottom"/>
          </w:tcPr>
          <w:p w14:paraId="0645947F" w14:textId="1A0B0040" w:rsidR="00466761" w:rsidRPr="00927961" w:rsidRDefault="00A624F9" w:rsidP="00A624F9">
            <w:pPr>
              <w:pStyle w:val="JENUINormal"/>
              <w:ind w:firstLine="0"/>
              <w:rPr>
                <w:bCs/>
                <w:sz w:val="16"/>
                <w:szCs w:val="16"/>
                <w:lang w:val="es-ES_tradnl"/>
              </w:rPr>
            </w:pPr>
            <w:ins w:id="108" w:author="Victor" w:date="2022-07-29T07:55:00Z">
              <w:r>
                <w:rPr>
                  <w:bCs/>
                  <w:sz w:val="16"/>
                  <w:szCs w:val="16"/>
                  <w:lang w:val="es-ES_tradnl"/>
                </w:rPr>
                <w:t xml:space="preserve">Notas: </w:t>
              </w:r>
            </w:ins>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ins w:id="109" w:author="Victor" w:date="2022-07-29T07:56:00Z">
              <w:r>
                <w:rPr>
                  <w:bCs/>
                  <w:sz w:val="16"/>
                  <w:szCs w:val="16"/>
                  <w:lang w:val="es-ES_tradnl"/>
                </w:rPr>
                <w:t xml:space="preserve"> de las Ecuaciones (5) y (6), respectivamente,</w:t>
              </w:r>
            </w:ins>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su </w:t>
            </w:r>
            <w:r w:rsidR="00466761" w:rsidRPr="00A624F9">
              <w:rPr>
                <w:bCs/>
                <w:i/>
                <w:sz w:val="16"/>
                <w:szCs w:val="16"/>
                <w:lang w:val="es-ES_tradnl"/>
                <w:rPrChange w:id="110" w:author="Victor" w:date="2022-07-29T07:56:00Z">
                  <w:rPr>
                    <w:bCs/>
                    <w:sz w:val="16"/>
                    <w:szCs w:val="16"/>
                    <w:lang w:val="es-ES_tradnl"/>
                  </w:rPr>
                </w:rPrChange>
              </w:rPr>
              <w:t>rolling window</w:t>
            </w:r>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ins w:id="111" w:author="Victor" w:date="2022-07-29T07:56:00Z">
              <w:r>
                <w:rPr>
                  <w:bCs/>
                  <w:sz w:val="16"/>
                  <w:szCs w:val="16"/>
                  <w:lang w:val="es-ES_tradnl"/>
                </w:rPr>
                <w:t xml:space="preserve">de predicción </w:t>
              </w:r>
            </w:ins>
            <w:r w:rsidR="00466761">
              <w:rPr>
                <w:bCs/>
                <w:sz w:val="16"/>
                <w:szCs w:val="16"/>
                <w:lang w:val="es-ES_tradnl"/>
              </w:rPr>
              <w:t>y se comparan con el valor real utilizando estas dos medidas,</w:t>
            </w:r>
            <w:ins w:id="112" w:author="Victor" w:date="2022-07-29T07:56:00Z">
              <w:r>
                <w:rPr>
                  <w:bCs/>
                  <w:sz w:val="16"/>
                  <w:szCs w:val="16"/>
                  <w:lang w:val="es-ES_tradnl"/>
                </w:rPr>
                <w:t xml:space="preserve"> por lo que</w:t>
              </w:r>
            </w:ins>
            <w:r w:rsidR="00466761">
              <w:rPr>
                <w:bCs/>
                <w:sz w:val="16"/>
                <w:szCs w:val="16"/>
                <w:lang w:val="es-ES_tradnl"/>
              </w:rPr>
              <w:t xml:space="preserve"> cuanto menor es el error más precisa es la estimación. </w:t>
            </w:r>
            <w:ins w:id="113" w:author="Victor" w:date="2022-07-29T07:56:00Z">
              <w:r>
                <w:rPr>
                  <w:bCs/>
                  <w:sz w:val="16"/>
                  <w:szCs w:val="16"/>
                  <w:lang w:val="es-ES_tradnl"/>
                </w:rPr>
                <w:t>Se han señalado en n</w:t>
              </w:r>
            </w:ins>
            <w:ins w:id="114" w:author="Victor" w:date="2022-07-29T07:57:00Z">
              <w:r>
                <w:rPr>
                  <w:bCs/>
                  <w:sz w:val="16"/>
                  <w:szCs w:val="16"/>
                  <w:lang w:val="es-ES_tradnl"/>
                </w:rPr>
                <w:t>egrita los valores más bajos de</w:t>
              </w:r>
              <w:r w:rsidR="00F005B1">
                <w:rPr>
                  <w:bCs/>
                  <w:sz w:val="16"/>
                  <w:szCs w:val="16"/>
                  <w:lang w:val="es-ES_tradnl"/>
                </w:rPr>
                <w:t xml:space="preserve">l RMSE y </w:t>
              </w:r>
              <w:r>
                <w:rPr>
                  <w:bCs/>
                  <w:sz w:val="16"/>
                  <w:szCs w:val="16"/>
                  <w:lang w:val="es-ES_tradnl"/>
                </w:rPr>
                <w:t>MAE</w:t>
              </w:r>
            </w:ins>
            <w:del w:id="115" w:author="Victor" w:date="2022-07-29T07:57:00Z">
              <w:r w:rsidR="00466761" w:rsidDel="00A624F9">
                <w:rPr>
                  <w:bCs/>
                  <w:sz w:val="16"/>
                  <w:szCs w:val="16"/>
                  <w:lang w:val="es-ES_tradnl"/>
                </w:rPr>
                <w:delText>En este caso el score más bajo es el modelo con un periodo de 90 días</w:delText>
              </w:r>
            </w:del>
            <w:r w:rsidR="00466761">
              <w:rPr>
                <w:bCs/>
                <w:sz w:val="16"/>
                <w:szCs w:val="16"/>
                <w:lang w:val="es-ES_tradnl"/>
              </w:rPr>
              <w:t>.</w:t>
            </w:r>
          </w:p>
        </w:tc>
      </w:tr>
    </w:tbl>
    <w:p w14:paraId="09FACFC9" w14:textId="7601FFDF" w:rsidR="00906251" w:rsidRDefault="00906251" w:rsidP="009E0992">
      <w:pPr>
        <w:pStyle w:val="JENUINormal"/>
        <w:ind w:firstLine="0"/>
      </w:pPr>
    </w:p>
    <w:p w14:paraId="45C21482" w14:textId="741C2C68" w:rsidR="00906251" w:rsidRDefault="001645A3" w:rsidP="001645A3">
      <w:pPr>
        <w:pStyle w:val="JENUINormal"/>
        <w:ind w:firstLine="0"/>
      </w:pPr>
      <w:r>
        <w:t xml:space="preserve">   En la Tabla 2 </w:t>
      </w:r>
      <w:r w:rsidR="00716152">
        <w:t xml:space="preserve">se utiliza </w:t>
      </w:r>
      <w:r>
        <w:t>una muestra</w:t>
      </w:r>
      <w:r w:rsidR="00716152">
        <w:t xml:space="preserve"> de validación,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del w:id="116" w:author="Victor" w:date="2022-07-29T07:57:00Z">
        <w:r w:rsidR="0017164B" w:rsidDel="0079645B">
          <w:delText>ahora</w:delText>
        </w:r>
        <w:r w:rsidDel="0079645B">
          <w:delText xml:space="preserve"> </w:delText>
        </w:r>
      </w:del>
      <w:r>
        <w:t>han disparado sus errores de predicción</w:t>
      </w:r>
      <w:ins w:id="117" w:author="Victor" w:date="2022-07-29T07:58:00Z">
        <w:r w:rsidR="0079645B">
          <w:t xml:space="preserve"> en la muestra de validación</w:t>
        </w:r>
      </w:ins>
      <w:r>
        <w:t xml:space="preserve">. </w:t>
      </w:r>
      <w:r w:rsidR="00956E76">
        <w:t>Además,</w:t>
      </w:r>
      <w:r>
        <w:t xml:space="preserve"> el modelo con el per</w:t>
      </w:r>
      <w:ins w:id="118" w:author="Victor" w:date="2022-07-29T07:58:00Z">
        <w:r w:rsidR="0079645B">
          <w:t>i</w:t>
        </w:r>
      </w:ins>
      <w:del w:id="119" w:author="Victor" w:date="2022-07-29T07:58:00Z">
        <w:r w:rsidDel="0079645B">
          <w:delText>í</w:delText>
        </w:r>
      </w:del>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ins w:id="120" w:author="Victor" w:date="2022-07-29T07:58:00Z">
        <w:r w:rsidR="0079645B">
          <w:t>,</w:t>
        </w:r>
      </w:ins>
      <w:r w:rsidR="0017164B">
        <w:t xml:space="preserve"> tal y como demuestran las Tablas 1-2.</w:t>
      </w:r>
    </w:p>
    <w:p w14:paraId="33374AA5" w14:textId="5DD3B564" w:rsidR="002B2A30" w:rsidRDefault="002B2A30" w:rsidP="009E0992">
      <w:pPr>
        <w:pStyle w:val="JENUINormal"/>
        <w:ind w:firstLine="0"/>
      </w:pPr>
    </w:p>
    <w:p w14:paraId="63CB3B22" w14:textId="7DB93C69" w:rsidR="002B2A30" w:rsidRDefault="002B2A30" w:rsidP="002B2A30">
      <w:pPr>
        <w:pStyle w:val="JENUINormal"/>
        <w:ind w:firstLine="0"/>
      </w:pPr>
      <w:r w:rsidRPr="0084709D">
        <w:rPr>
          <w:b/>
          <w:iCs/>
        </w:rPr>
        <w:t xml:space="preserve">Tabla </w:t>
      </w:r>
      <w:r>
        <w:rPr>
          <w:b/>
          <w:iCs/>
        </w:rPr>
        <w:t>3.</w:t>
      </w:r>
      <w:r w:rsidRPr="0084709D">
        <w:rPr>
          <w:b/>
          <w:iCs/>
        </w:rPr>
        <w:t xml:space="preserve"> </w:t>
      </w:r>
      <w:r>
        <w:t>Contraste de Diebold-Mariano sobre los distintos modelos</w:t>
      </w:r>
    </w:p>
    <w:p w14:paraId="464F849A" w14:textId="77777777" w:rsidR="002B2A30" w:rsidRDefault="002B2A30" w:rsidP="002B2A30">
      <w:pPr>
        <w:pStyle w:val="JENUINormal"/>
        <w:ind w:firstLine="0"/>
      </w:pPr>
    </w:p>
    <w:tbl>
      <w:tblPr>
        <w:tblW w:w="4145" w:type="dxa"/>
        <w:tblInd w:w="108" w:type="dxa"/>
        <w:tblLayout w:type="fixed"/>
        <w:tblLook w:val="04A0" w:firstRow="1" w:lastRow="0" w:firstColumn="1" w:lastColumn="0" w:noHBand="0" w:noVBand="1"/>
      </w:tblPr>
      <w:tblGrid>
        <w:gridCol w:w="1381"/>
        <w:gridCol w:w="1382"/>
        <w:gridCol w:w="1382"/>
      </w:tblGrid>
      <w:tr w:rsidR="002B2A30" w:rsidRPr="006127A7" w14:paraId="60762170" w14:textId="77777777" w:rsidTr="00927961">
        <w:trPr>
          <w:trHeight w:val="127"/>
        </w:trPr>
        <w:tc>
          <w:tcPr>
            <w:tcW w:w="1381"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82"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82"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927961">
        <w:trPr>
          <w:trHeight w:val="266"/>
        </w:trPr>
        <w:tc>
          <w:tcPr>
            <w:tcW w:w="1381"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82"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82"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79645B">
              <w:rPr>
                <w:sz w:val="18"/>
                <w:szCs w:val="18"/>
                <w:vertAlign w:val="superscript"/>
                <w:rPrChange w:id="121" w:author="Victor" w:date="2022-07-29T08:00:00Z">
                  <w:rPr/>
                </w:rPrChange>
              </w:rPr>
              <w:t>***</w:t>
            </w:r>
          </w:p>
        </w:tc>
      </w:tr>
      <w:tr w:rsidR="002B2A30" w:rsidRPr="006127A7" w14:paraId="5AC321B7" w14:textId="77777777" w:rsidTr="00927961">
        <w:trPr>
          <w:trHeight w:val="227"/>
        </w:trPr>
        <w:tc>
          <w:tcPr>
            <w:tcW w:w="1381"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82"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82" w:type="dxa"/>
            <w:shd w:val="clear" w:color="auto" w:fill="auto"/>
            <w:vAlign w:val="bottom"/>
          </w:tcPr>
          <w:p w14:paraId="4F22043B" w14:textId="0C0CF65B" w:rsidR="002B2A30" w:rsidRPr="00A14AEF" w:rsidRDefault="00FA09DB" w:rsidP="00A82997">
            <w:pPr>
              <w:pStyle w:val="JENUINormal"/>
              <w:ind w:firstLine="0"/>
              <w:jc w:val="center"/>
            </w:pPr>
            <w:r>
              <w:t>&lt;0.01</w:t>
            </w:r>
            <w:ins w:id="122" w:author="Victor" w:date="2022-07-29T08:00:00Z">
              <w:r w:rsidR="0079645B" w:rsidRPr="00293D40">
                <w:rPr>
                  <w:sz w:val="18"/>
                  <w:szCs w:val="18"/>
                  <w:vertAlign w:val="superscript"/>
                </w:rPr>
                <w:t>***</w:t>
              </w:r>
            </w:ins>
            <w:del w:id="123" w:author="Victor" w:date="2022-07-29T08:00:00Z">
              <w:r w:rsidR="008732D7" w:rsidDel="0079645B">
                <w:delText>***</w:delText>
              </w:r>
            </w:del>
          </w:p>
        </w:tc>
      </w:tr>
      <w:tr w:rsidR="00FA09DB" w:rsidRPr="006127A7" w14:paraId="28663E4A" w14:textId="77777777" w:rsidTr="00927961">
        <w:trPr>
          <w:trHeight w:val="227"/>
        </w:trPr>
        <w:tc>
          <w:tcPr>
            <w:tcW w:w="1381"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82"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82" w:type="dxa"/>
            <w:tcBorders>
              <w:bottom w:val="single" w:sz="12" w:space="0" w:color="auto"/>
            </w:tcBorders>
            <w:shd w:val="clear" w:color="auto" w:fill="auto"/>
            <w:vAlign w:val="bottom"/>
          </w:tcPr>
          <w:p w14:paraId="24CB5AC7" w14:textId="6B3F138E" w:rsidR="00FA09DB" w:rsidRDefault="00FA09DB" w:rsidP="00A82997">
            <w:pPr>
              <w:pStyle w:val="JENUINormal"/>
              <w:ind w:firstLine="0"/>
              <w:jc w:val="center"/>
            </w:pPr>
            <w:r>
              <w:t>&lt;0.01</w:t>
            </w:r>
            <w:ins w:id="124" w:author="Victor" w:date="2022-07-29T08:00:00Z">
              <w:r w:rsidR="0079645B" w:rsidRPr="00293D40">
                <w:rPr>
                  <w:sz w:val="18"/>
                  <w:szCs w:val="18"/>
                  <w:vertAlign w:val="superscript"/>
                </w:rPr>
                <w:t>***</w:t>
              </w:r>
            </w:ins>
            <w:del w:id="125" w:author="Victor" w:date="2022-07-29T08:00:00Z">
              <w:r w:rsidR="008732D7" w:rsidDel="0079645B">
                <w:delText>***</w:delText>
              </w:r>
            </w:del>
          </w:p>
        </w:tc>
      </w:tr>
      <w:tr w:rsidR="0065629A" w:rsidRPr="006127A7" w14:paraId="3F29365F" w14:textId="77777777" w:rsidTr="006E2EE2">
        <w:trPr>
          <w:trHeight w:val="227"/>
        </w:trPr>
        <w:tc>
          <w:tcPr>
            <w:tcW w:w="4145" w:type="dxa"/>
            <w:gridSpan w:val="3"/>
            <w:tcBorders>
              <w:top w:val="single" w:sz="12" w:space="0" w:color="auto"/>
            </w:tcBorders>
            <w:shd w:val="clear" w:color="auto" w:fill="auto"/>
            <w:vAlign w:val="bottom"/>
          </w:tcPr>
          <w:p w14:paraId="60232401" w14:textId="47F65C59" w:rsidR="0065629A" w:rsidRDefault="0079645B" w:rsidP="00927961">
            <w:pPr>
              <w:pStyle w:val="JENUINormal"/>
              <w:ind w:firstLine="0"/>
            </w:pPr>
            <w:ins w:id="126" w:author="Victor" w:date="2022-07-29T07:58:00Z">
              <w:r>
                <w:rPr>
                  <w:bCs/>
                  <w:sz w:val="16"/>
                  <w:szCs w:val="16"/>
                  <w:lang w:val="es-ES_tradnl"/>
                </w:rPr>
                <w:t xml:space="preserve">Notas: </w:t>
              </w:r>
            </w:ins>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ins w:id="127" w:author="Victor" w:date="2022-07-29T07:59:00Z">
              <w:r>
                <w:rPr>
                  <w:bCs/>
                  <w:sz w:val="16"/>
                  <w:szCs w:val="16"/>
                  <w:lang w:val="es-ES_tradnl"/>
                </w:rPr>
                <w:t xml:space="preserve"> (DM)</w:t>
              </w:r>
            </w:ins>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ins w:id="128" w:author="Victor" w:date="2022-07-29T07:59:00Z">
              <w:r>
                <w:rPr>
                  <w:bCs/>
                  <w:iCs/>
                  <w:sz w:val="16"/>
                  <w:szCs w:val="16"/>
                  <w:lang w:val="es-ES_tradnl"/>
                </w:rPr>
                <w:t>de Diebold-Mariano</w:t>
              </w:r>
            </w:ins>
            <w:del w:id="129" w:author="Victor" w:date="2022-07-29T07:58:00Z">
              <w:r w:rsidR="0065629A" w:rsidRPr="00142903" w:rsidDel="0079645B">
                <w:rPr>
                  <w:bCs/>
                  <w:i/>
                  <w:iCs/>
                  <w:sz w:val="16"/>
                  <w:szCs w:val="16"/>
                  <w:lang w:val="es-ES_tradnl"/>
                </w:rPr>
                <w:delText>D</w:delText>
              </w:r>
              <w:r w:rsidR="00E33589" w:rsidDel="0079645B">
                <w:rPr>
                  <w:bCs/>
                  <w:i/>
                  <w:iCs/>
                  <w:sz w:val="16"/>
                  <w:szCs w:val="16"/>
                  <w:lang w:val="es-ES_tradnl"/>
                </w:rPr>
                <w:delText>M</w:delText>
              </w:r>
            </w:del>
            <w:ins w:id="130" w:author="Victor" w:date="2022-07-29T07:58:00Z">
              <w:r>
                <w:rPr>
                  <w:bCs/>
                  <w:i/>
                  <w:iCs/>
                  <w:sz w:val="16"/>
                  <w:szCs w:val="16"/>
                  <w:lang w:val="es-ES_tradnl"/>
                </w:rPr>
                <w:t xml:space="preserve"> </w:t>
              </w:r>
            </w:ins>
            <w:r w:rsidR="0011322E">
              <w:rPr>
                <w:bCs/>
                <w:i/>
                <w:iCs/>
                <w:sz w:val="16"/>
                <w:szCs w:val="16"/>
                <w:lang w:val="es-ES_tradnl"/>
              </w:rPr>
              <w:fldChar w:fldCharType="begin"/>
            </w:r>
            <w:r w:rsidR="0011322E">
              <w:rPr>
                <w:bCs/>
                <w:i/>
                <w:iCs/>
                <w:sz w:val="16"/>
                <w:szCs w:val="16"/>
                <w:lang w:val="es-ES_tradnl"/>
              </w:rPr>
              <w:instrText xml:space="preserve"> ADDIN ZOTERO_ITEM CSL_CITATION {"citationID":"XkigOlfU","properties":{"formattedCitation":"[9]","plainCitation":"[9]","noteIndex":0},"citationItems":[{"id":17,"uris":["http://zotero.org/users/9733613/items/QIAI8GYM"],"itemData":{"id":17,"type":"article-journal","container-title":"Journal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11322E" w:rsidRPr="0011322E">
              <w:rPr>
                <w:sz w:val="16"/>
              </w:rPr>
              <w:t>[9]</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ins w:id="131" w:author="Victor" w:date="2022-07-29T08:00:00Z">
              <w:r>
                <w:rPr>
                  <w:bCs/>
                  <w:sz w:val="16"/>
                  <w:szCs w:val="16"/>
                  <w:lang w:val="es-ES_tradnl"/>
                </w:rPr>
                <w:t>&lt;&lt;</w:t>
              </w:r>
              <w:r w:rsidRPr="0079645B">
                <w:rPr>
                  <w:sz w:val="16"/>
                  <w:szCs w:val="16"/>
                  <w:vertAlign w:val="superscript"/>
                  <w:rPrChange w:id="132" w:author="Victor" w:date="2022-07-29T08:00:00Z">
                    <w:rPr>
                      <w:sz w:val="18"/>
                      <w:szCs w:val="18"/>
                      <w:vertAlign w:val="superscript"/>
                    </w:rPr>
                  </w:rPrChange>
                </w:rPr>
                <w:t>***</w:t>
              </w:r>
            </w:ins>
            <w:del w:id="133" w:author="Victor" w:date="2022-07-29T08:00:00Z">
              <w:r w:rsidR="008732D7" w:rsidDel="0079645B">
                <w:rPr>
                  <w:bCs/>
                  <w:sz w:val="16"/>
                  <w:szCs w:val="16"/>
                  <w:lang w:val="es-ES_tradnl"/>
                </w:rPr>
                <w:delText xml:space="preserve">*** </w:delText>
              </w:r>
            </w:del>
            <w:ins w:id="134" w:author="Victor" w:date="2022-07-29T08:00:00Z">
              <w:r>
                <w:rPr>
                  <w:bCs/>
                  <w:sz w:val="16"/>
                  <w:szCs w:val="16"/>
                  <w:lang w:val="es-ES_tradnl"/>
                </w:rPr>
                <w:t xml:space="preserve">&gt;&gt; </w:t>
              </w:r>
            </w:ins>
            <w:r w:rsidR="008732D7">
              <w:rPr>
                <w:bCs/>
                <w:sz w:val="16"/>
                <w:szCs w:val="16"/>
                <w:lang w:val="es-ES_tradnl"/>
              </w:rPr>
              <w:t>indican un rechazo</w:t>
            </w:r>
            <w:ins w:id="135" w:author="Victor" w:date="2022-07-29T07:59:00Z">
              <w:r>
                <w:rPr>
                  <w:bCs/>
                  <w:sz w:val="16"/>
                  <w:szCs w:val="16"/>
                  <w:lang w:val="es-ES_tradnl"/>
                </w:rPr>
                <w:t xml:space="preserve"> de</w:t>
              </w:r>
            </w:ins>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ins w:id="136" w:author="Victor" w:date="2022-07-29T07:59:00Z">
              <w:r>
                <w:rPr>
                  <w:sz w:val="16"/>
                </w:rPr>
                <w:t xml:space="preserve"> </w:t>
              </w:r>
            </w:ins>
            <w:r w:rsidR="008732D7">
              <w:rPr>
                <w:sz w:val="16"/>
              </w:rPr>
              <w:t>% de significación.</w:t>
            </w:r>
          </w:p>
        </w:tc>
      </w:tr>
    </w:tbl>
    <w:p w14:paraId="265C23A8" w14:textId="77777777" w:rsidR="00AA7F03" w:rsidRDefault="00AA7F03" w:rsidP="009E0992">
      <w:pPr>
        <w:pStyle w:val="JENUINormal"/>
        <w:ind w:firstLine="0"/>
      </w:pPr>
    </w:p>
    <w:p w14:paraId="1DE2B18B" w14:textId="78E69403" w:rsidR="002B2A30" w:rsidRPr="00F27904" w:rsidRDefault="00AA7F03" w:rsidP="009E0992">
      <w:pPr>
        <w:pStyle w:val="JENUINormal"/>
        <w:ind w:firstLine="0"/>
      </w:pPr>
      <w:r>
        <w:t xml:space="preserve">   </w:t>
      </w:r>
      <w:r w:rsidR="00BD276D">
        <w:t xml:space="preserve">La </w:t>
      </w:r>
      <w:r w:rsidR="00CE408F">
        <w:t>T</w:t>
      </w:r>
      <w:r w:rsidR="00BD276D">
        <w:t xml:space="preserve">abla 3 </w:t>
      </w:r>
      <w:ins w:id="137" w:author="Victor" w:date="2022-07-29T08:02:00Z">
        <w:r w:rsidR="00206ADB">
          <w:t xml:space="preserve">muestra los resultados del contraste de </w:t>
        </w:r>
        <w:r w:rsidR="00B03D09">
          <w:t xml:space="preserve">Diebold-Mariano </w:t>
        </w:r>
        <w:r w:rsidR="00B03D09">
          <w:fldChar w:fldCharType="begin"/>
        </w:r>
        <w:r w:rsidR="00B03D0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B03D09" w:rsidRPr="00542947">
          <w:t>[9]</w:t>
        </w:r>
        <w:r w:rsidR="00B03D09">
          <w:fldChar w:fldCharType="end"/>
        </w:r>
        <w:r w:rsidR="00B03D09">
          <w:t>, definido en la Subs</w:t>
        </w:r>
      </w:ins>
      <w:ins w:id="138" w:author="Victor" w:date="2022-07-29T08:03:00Z">
        <w:r w:rsidR="00B03D09">
          <w:t xml:space="preserve">ección 2.7, </w:t>
        </w:r>
        <w:r w:rsidR="000F0AC8">
          <w:t xml:space="preserve">de la hipótesis nula de que los errores de predicción </w:t>
        </w:r>
        <w:r w:rsidR="000F0AC8">
          <w:t>del modelo de 90 días son iguales al modelo de comparación</w:t>
        </w:r>
      </w:ins>
      <w:ins w:id="139" w:author="Victor" w:date="2022-07-29T08:04:00Z">
        <w:r w:rsidR="000F0AC8">
          <w:t xml:space="preserve"> –30, 60 o 120 días– frente a la hipótesis alternativa de que el modelo de 90 días tiene un error de predicción inferior. La Tabla 3 </w:t>
        </w:r>
      </w:ins>
      <w:ins w:id="140" w:author="Victor" w:date="2022-07-29T08:01:00Z">
        <w:r w:rsidR="00206ADB">
          <w:t>de</w:t>
        </w:r>
      </w:ins>
      <w:del w:id="141" w:author="Victor" w:date="2022-07-29T08:01:00Z">
        <w:r w:rsidR="007064C0" w:rsidDel="00206ADB">
          <w:delText xml:space="preserve">contrasta </w:delText>
        </w:r>
      </w:del>
      <w:ins w:id="142" w:author="Victor" w:date="2022-07-29T08:01:00Z">
        <w:r w:rsidR="00206ADB">
          <w:t xml:space="preserve">muestra </w:t>
        </w:r>
      </w:ins>
      <w:r w:rsidR="00BD276D">
        <w:t xml:space="preserve">que </w:t>
      </w:r>
      <w:r w:rsidR="00E43A69">
        <w:t xml:space="preserve">los </w:t>
      </w:r>
      <w:del w:id="143" w:author="Victor" w:date="2022-07-29T08:05:00Z">
        <w:r w:rsidR="007064C0" w:rsidDel="000F0AC8">
          <w:delText xml:space="preserve">otros </w:delText>
        </w:r>
      </w:del>
      <w:ins w:id="144" w:author="Victor" w:date="2022-07-29T08:05:00Z">
        <w:r w:rsidR="000F0AC8">
          <w:t xml:space="preserve">demás </w:t>
        </w:r>
      </w:ins>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del w:id="145" w:author="Victor" w:date="2022-07-29T08:01:00Z">
        <w:r w:rsidR="00BD276D" w:rsidDel="00206ADB">
          <w:delText xml:space="preserve"> al</w:delText>
        </w:r>
      </w:del>
      <w:ins w:id="146" w:author="Victor" w:date="2022-07-29T08:01:00Z">
        <w:r w:rsidR="00206ADB">
          <w:t>, porque se rechaza la</w:t>
        </w:r>
      </w:ins>
      <w:r w:rsidR="00BD276D">
        <w:t xml:space="preserve"> </w:t>
      </w:r>
      <w:del w:id="147" w:author="Victor" w:date="2022-07-29T08:05:00Z">
        <w:r w:rsidR="00BD276D" w:rsidDel="000F0AC8">
          <w:delText xml:space="preserve">rechazar </w:delText>
        </w:r>
        <w:r w:rsidR="00E43A69" w:rsidDel="000F0AC8">
          <w:delText xml:space="preserve">la </w:delText>
        </w:r>
      </w:del>
      <w:r w:rsidR="00E43A69">
        <w:t>hipótesis nula</w:t>
      </w:r>
      <w:r w:rsidR="00BD276D">
        <w:t xml:space="preserve"> al 1</w:t>
      </w:r>
      <w:r>
        <w:t xml:space="preserve"> </w:t>
      </w:r>
      <w:r w:rsidR="00BD276D">
        <w:t xml:space="preserve">% </w:t>
      </w:r>
      <w:ins w:id="148" w:author="Victor" w:date="2022-07-29T08:05:00Z">
        <w:r w:rsidR="000F0AC8">
          <w:t>de significación, para cada uno de los tres modelos de comparación. Por lo tanto</w:t>
        </w:r>
      </w:ins>
      <w:r w:rsidR="003514BB">
        <w:t xml:space="preserve">, </w:t>
      </w:r>
      <w:del w:id="149" w:author="Victor" w:date="2022-07-29T08:05:00Z">
        <w:r w:rsidR="003514BB" w:rsidDel="000F0AC8">
          <w:delText xml:space="preserve">lo cual significa que </w:delText>
        </w:r>
      </w:del>
      <w:r w:rsidR="003514BB">
        <w:t>el modelo con el período de 90 días predice mejor que el resto</w:t>
      </w:r>
      <w:ins w:id="150" w:author="Victor" w:date="2022-07-29T08:05:00Z">
        <w:r w:rsidR="000F0AC8">
          <w:t xml:space="preserve"> al 1 % de significación</w:t>
        </w:r>
      </w:ins>
      <w:r w:rsidR="00CE408F">
        <w:t>.</w:t>
      </w:r>
    </w:p>
    <w:p w14:paraId="29FBD583" w14:textId="7BEE29F7" w:rsidR="002945D0" w:rsidRPr="003057F6" w:rsidRDefault="001E2A01" w:rsidP="003057F6">
      <w:pPr>
        <w:pStyle w:val="JENUITtulo1"/>
      </w:pPr>
      <w:r>
        <w:t>Conclusiones</w:t>
      </w:r>
    </w:p>
    <w:p w14:paraId="5E5472A2" w14:textId="738F2A84" w:rsidR="003057F6" w:rsidRDefault="00F24B5A" w:rsidP="003057F6">
      <w:pPr>
        <w:pStyle w:val="JENUINormal"/>
      </w:pPr>
      <w:r>
        <w:t>Este trabajo analiza</w:t>
      </w:r>
      <w:r w:rsidR="003057F6">
        <w:t xml:space="preserve"> si el uso de redes neuronales recurrentes, en concreto, LSTM </w:t>
      </w:r>
      <w:r>
        <w:t xml:space="preserve">es </w:t>
      </w:r>
      <w:r w:rsidR="003057F6">
        <w:t xml:space="preserve">útil a la hora de predecir el precio de apertura de la criptomoneda por excelencia, Bitcoin. </w:t>
      </w:r>
    </w:p>
    <w:p w14:paraId="73AA19A3" w14:textId="12D6E32B" w:rsidR="003057F6" w:rsidRDefault="00F24B5A" w:rsidP="003057F6">
      <w:pPr>
        <w:pStyle w:val="JENUINormal"/>
      </w:pPr>
      <w:r>
        <w:t>Se</w:t>
      </w:r>
      <w:r w:rsidR="003057F6">
        <w:t xml:space="preserve"> ha entrenado y evolucionado un modelo haciendo uso de las mejores prácticas, optimización de hiperparámetros y mejor arquitectura para obtener un modelo que predice el precio del bitcoin con el mejor ajuste posible.</w:t>
      </w:r>
    </w:p>
    <w:p w14:paraId="12A98BD4" w14:textId="21692431" w:rsidR="003057F6" w:rsidRDefault="003057F6" w:rsidP="003057F6">
      <w:pPr>
        <w:pStyle w:val="JENUINormal"/>
      </w:pPr>
      <w:r>
        <w:t>De estos resultados obtenidos se puede concluir que precio del bitcoin es predecible en mayor o menor medida por una LSTM por lo que se abre la veda a nuevos estudios utilizando este tipo de redes neuronales para hacer predicciones.</w:t>
      </w:r>
    </w:p>
    <w:p w14:paraId="1B0E175F" w14:textId="24F8A5D4" w:rsidR="003057F6" w:rsidRDefault="003057F6" w:rsidP="003057F6">
      <w:pPr>
        <w:pStyle w:val="JENUINormal"/>
      </w:pPr>
      <w:r>
        <w:t xml:space="preserve">El modelo puede optimizarse más </w:t>
      </w:r>
      <w:r w:rsidR="007A01AF">
        <w:t>aun</w:t>
      </w:r>
      <w:r>
        <w: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t>
      </w:r>
    </w:p>
    <w:p w14:paraId="7AC9F627" w14:textId="490D8DD7" w:rsidR="004A1626" w:rsidRDefault="003057F6" w:rsidP="003057F6">
      <w:pPr>
        <w:pStyle w:val="JENUINormal"/>
      </w:pPr>
      <w:r>
        <w: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t>
      </w:r>
    </w:p>
    <w:p w14:paraId="4C8D021B" w14:textId="28F5B52E" w:rsidR="003057F6" w:rsidRDefault="003057F6" w:rsidP="004A1626">
      <w:pPr>
        <w:pStyle w:val="JENUINormal"/>
      </w:pPr>
      <w:r>
        <w:t xml:space="preserve">Aunque en este estudio se haya introducido sin </w:t>
      </w:r>
      <w:r w:rsidR="00D84887">
        <w:t>éxito</w:t>
      </w:r>
      <w:r>
        <w:t xml:space="preserve"> un índice bursátil, en un futuro puede ser interesante la adicción de este tipo de activos</w:t>
      </w:r>
      <w:r w:rsidR="00D84887">
        <w:t>,</w:t>
      </w:r>
      <w:r>
        <w:t xml:space="preserve"> ya que las criptomonedas están ganando popularidad y por ello cada vez tienen comportamientos más parecidos a los de un índice bursátil.</w:t>
      </w:r>
    </w:p>
    <w:p w14:paraId="03A8A193" w14:textId="2F271BEC" w:rsidR="003057F6" w:rsidRPr="00E24E85" w:rsidRDefault="003057F6" w:rsidP="004A1626">
      <w:pPr>
        <w:pStyle w:val="JENUINormal"/>
      </w:pPr>
      <w:r>
        <w:t>Por último, recordar que las redes neuronales, en concreto, las redes neuronales recurrentes son muy complejas y si no te tiene especial cuidado con la elección de hiperparámetros, como</w:t>
      </w:r>
      <w:r w:rsidR="00D84887">
        <w:t>,</w:t>
      </w:r>
      <w:r>
        <w:t xml:space="preserve"> por ejemplo, un número excesivo de </w:t>
      </w:r>
      <w:r w:rsidRPr="00652946">
        <w:rPr>
          <w:i/>
        </w:rPr>
        <w:t>epochs</w:t>
      </w:r>
      <w:r w:rsidR="00D84887">
        <w:t>,</w:t>
      </w:r>
      <w:r>
        <w:t xml:space="preserve"> el </w:t>
      </w:r>
      <w:r w:rsidR="00D84887">
        <w:t>sobreajuste</w:t>
      </w:r>
      <w:r>
        <w:t xml:space="preserve"> ocurre increíblemente rápido</w:t>
      </w:r>
      <w:r w:rsidR="00D84887">
        <w:t>. De ahí</w:t>
      </w:r>
      <w:r>
        <w:t xml:space="preserve"> que</w:t>
      </w:r>
      <w:r w:rsidR="00D84887">
        <w:t xml:space="preserve"> hay que</w:t>
      </w:r>
      <w:r>
        <w:t xml:space="preserve"> tener un especial cuidado y conocimiento a la hora de entrenar </w:t>
      </w:r>
      <w:r>
        <w:lastRenderedPageBreak/>
        <w:t>redes neuronales</w:t>
      </w:r>
      <w:r w:rsidR="00D84887">
        <w:t>,</w:t>
      </w:r>
      <w:r>
        <w:t xml:space="preserve"> porque pueden ocasionar resultados demasiado buenos para ser ciertos que luego a la hora de la verdad fracasan estrepitosamente.</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RDefault="002B6D50" w:rsidP="002B6D50">
      <w:pPr>
        <w:pStyle w:val="JENUINormal"/>
      </w:pPr>
      <w:r>
        <w:t>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Numpy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pPr>
      <w:r w:rsidRPr="00E24E85">
        <w:t>Referencias</w:t>
      </w:r>
      <w:bookmarkEnd w:id="0"/>
    </w:p>
    <w:p w14:paraId="3412AE72" w14:textId="77777777" w:rsidR="0011322E" w:rsidRPr="0011322E" w:rsidRDefault="00D70044" w:rsidP="0011322E">
      <w:pPr>
        <w:pStyle w:val="Bibliografa"/>
        <w:rPr>
          <w:sz w:val="20"/>
        </w:rPr>
      </w:pPr>
      <w:r>
        <w:fldChar w:fldCharType="begin"/>
      </w:r>
      <w:r w:rsidR="0011322E">
        <w:instrText xml:space="preserve"> ADDIN ZOTERO_BIBL {"uncited":[],"omitted":[],"custom":[]} CSL_BIBLIOGRAPHY </w:instrText>
      </w:r>
      <w:r>
        <w:fldChar w:fldCharType="separate"/>
      </w:r>
      <w:r w:rsidR="0011322E" w:rsidRPr="0011322E">
        <w:rPr>
          <w:sz w:val="20"/>
        </w:rPr>
        <w:t>[1]</w:t>
      </w:r>
      <w:r w:rsidR="0011322E" w:rsidRPr="0011322E">
        <w:rPr>
          <w:sz w:val="20"/>
        </w:rPr>
        <w:tab/>
        <w:t xml:space="preserve">IBM Cloud Education, «Recurrent Neural Networks», </w:t>
      </w:r>
      <w:r w:rsidR="0011322E" w:rsidRPr="0011322E">
        <w:rPr>
          <w:i/>
          <w:iCs/>
          <w:sz w:val="20"/>
        </w:rPr>
        <w:t>IBM</w:t>
      </w:r>
      <w:r w:rsidR="0011322E" w:rsidRPr="0011322E">
        <w:rPr>
          <w:sz w:val="20"/>
        </w:rPr>
        <w:t xml:space="preserve">, 14 de septiembre de 2020. </w:t>
      </w:r>
      <w:r w:rsidR="0011322E" w:rsidRPr="0011322E">
        <w:rPr>
          <w:sz w:val="20"/>
        </w:rPr>
        <w:t>https://www.ibm.com/cloud/learn/recurrent-neural-networks (accedido 19 de mayo de 2022).</w:t>
      </w:r>
    </w:p>
    <w:p w14:paraId="4BBB1225" w14:textId="77777777" w:rsidR="0011322E" w:rsidRPr="0011322E" w:rsidRDefault="0011322E" w:rsidP="0011322E">
      <w:pPr>
        <w:pStyle w:val="Bibliografa"/>
        <w:rPr>
          <w:sz w:val="20"/>
        </w:rPr>
      </w:pPr>
      <w:r w:rsidRPr="0011322E">
        <w:rPr>
          <w:sz w:val="20"/>
        </w:rPr>
        <w:t>[2]</w:t>
      </w:r>
      <w:r w:rsidRPr="0011322E">
        <w:rPr>
          <w:sz w:val="20"/>
        </w:rPr>
        <w:tab/>
        <w:t xml:space="preserve">«Understanding LSTM Networks», </w:t>
      </w:r>
      <w:r w:rsidRPr="0011322E">
        <w:rPr>
          <w:i/>
          <w:iCs/>
          <w:sz w:val="20"/>
        </w:rPr>
        <w:t>Colah.github.io</w:t>
      </w:r>
      <w:r w:rsidRPr="0011322E">
        <w:rPr>
          <w:sz w:val="20"/>
        </w:rPr>
        <w:t>, 27 de agosto de 2015. https://colah.github.io/posts/2015-08-Understanding-LSTMs/ (accedido 20 de mayo de 2022).</w:t>
      </w:r>
    </w:p>
    <w:p w14:paraId="62B40143" w14:textId="77777777" w:rsidR="0011322E" w:rsidRPr="0011322E" w:rsidRDefault="0011322E" w:rsidP="0011322E">
      <w:pPr>
        <w:pStyle w:val="Bibliografa"/>
        <w:rPr>
          <w:sz w:val="20"/>
        </w:rPr>
      </w:pPr>
      <w:r w:rsidRPr="0011322E">
        <w:rPr>
          <w:sz w:val="20"/>
        </w:rPr>
        <w:t>[3]</w:t>
      </w:r>
      <w:r w:rsidRPr="0011322E">
        <w:rPr>
          <w:sz w:val="20"/>
        </w:rPr>
        <w:tab/>
        <w:t xml:space="preserve">S. Hochreiter, «The vanishing gradient problem during learning recurrent neural nets and problem solutions», </w:t>
      </w:r>
      <w:r w:rsidRPr="0011322E">
        <w:rPr>
          <w:i/>
          <w:iCs/>
          <w:sz w:val="20"/>
        </w:rPr>
        <w:t>Int. J. Uncertain. Fuzziness Knowl.-Based Syst.</w:t>
      </w:r>
      <w:r w:rsidRPr="0011322E">
        <w:rPr>
          <w:sz w:val="20"/>
        </w:rPr>
        <w:t>, vol. 6, n.</w:t>
      </w:r>
      <w:r w:rsidRPr="0011322E">
        <w:rPr>
          <w:sz w:val="20"/>
          <w:vertAlign w:val="superscript"/>
        </w:rPr>
        <w:t>o</w:t>
      </w:r>
      <w:r w:rsidRPr="0011322E">
        <w:rPr>
          <w:sz w:val="20"/>
        </w:rPr>
        <w:t xml:space="preserve"> 02, pp. 107-116, 1998.</w:t>
      </w:r>
    </w:p>
    <w:p w14:paraId="2EA14FCB" w14:textId="77777777" w:rsidR="0011322E" w:rsidRPr="0011322E" w:rsidRDefault="0011322E" w:rsidP="0011322E">
      <w:pPr>
        <w:pStyle w:val="Bibliografa"/>
        <w:rPr>
          <w:sz w:val="20"/>
        </w:rPr>
      </w:pPr>
      <w:r w:rsidRPr="0011322E">
        <w:rPr>
          <w:sz w:val="20"/>
        </w:rPr>
        <w:t>[4]</w:t>
      </w:r>
      <w:r w:rsidRPr="0011322E">
        <w:rPr>
          <w:sz w:val="20"/>
        </w:rPr>
        <w:tab/>
        <w:t xml:space="preserve">S. Hochreiter y J. Schmidhuber, «Long Short-Term Memory», </w:t>
      </w:r>
      <w:r w:rsidRPr="0011322E">
        <w:rPr>
          <w:i/>
          <w:iCs/>
          <w:sz w:val="20"/>
        </w:rPr>
        <w:t>Neural Comput.</w:t>
      </w:r>
      <w:r w:rsidRPr="0011322E">
        <w:rPr>
          <w:sz w:val="20"/>
        </w:rPr>
        <w:t>, vol. 9, n.</w:t>
      </w:r>
      <w:r w:rsidRPr="0011322E">
        <w:rPr>
          <w:sz w:val="20"/>
          <w:vertAlign w:val="superscript"/>
        </w:rPr>
        <w:t>o</w:t>
      </w:r>
      <w:r w:rsidRPr="0011322E">
        <w:rPr>
          <w:sz w:val="20"/>
        </w:rPr>
        <w:t xml:space="preserve"> 8, pp. 1735-1780, nov. 1997, doi: 10.1162/neco.1997.9.8.1735.</w:t>
      </w:r>
    </w:p>
    <w:p w14:paraId="7D7EDA29" w14:textId="77777777" w:rsidR="0011322E" w:rsidRPr="0011322E" w:rsidRDefault="0011322E" w:rsidP="0011322E">
      <w:pPr>
        <w:pStyle w:val="Bibliografa"/>
        <w:rPr>
          <w:sz w:val="20"/>
        </w:rPr>
      </w:pPr>
      <w:r w:rsidRPr="0011322E">
        <w:rPr>
          <w:sz w:val="20"/>
        </w:rPr>
        <w:t>[5]</w:t>
      </w:r>
      <w:r w:rsidRPr="0011322E">
        <w:rPr>
          <w:sz w:val="20"/>
        </w:rPr>
        <w:tab/>
        <w:t>R. Pascanu, T. Mikolov, y Y. Bengio, «On the diﬃculty of training recurrent neural networks», p. 9.</w:t>
      </w:r>
    </w:p>
    <w:p w14:paraId="068458AD" w14:textId="77777777" w:rsidR="0011322E" w:rsidRPr="0011322E" w:rsidRDefault="0011322E" w:rsidP="0011322E">
      <w:pPr>
        <w:pStyle w:val="Bibliografa"/>
        <w:rPr>
          <w:sz w:val="20"/>
        </w:rPr>
      </w:pPr>
      <w:r w:rsidRPr="0011322E">
        <w:rPr>
          <w:sz w:val="20"/>
        </w:rPr>
        <w:t>[6]</w:t>
      </w:r>
      <w:r w:rsidRPr="0011322E">
        <w:rPr>
          <w:sz w:val="20"/>
        </w:rPr>
        <w:tab/>
        <w:t xml:space="preserve">J. Brownlee, «Difference Between a Batch and an Epoch in a Neural Network», </w:t>
      </w:r>
      <w:r w:rsidRPr="0011322E">
        <w:rPr>
          <w:i/>
          <w:iCs/>
          <w:sz w:val="20"/>
        </w:rPr>
        <w:t>Machine Learning Mastery</w:t>
      </w:r>
      <w:r w:rsidRPr="0011322E">
        <w:rPr>
          <w:sz w:val="20"/>
        </w:rPr>
        <w:t>, 20 de julio de 2018. https://machinelearningmastery.com/difference-between-a-batch-and-an-epoch/ (accedido 22 de mayo de 2022).</w:t>
      </w:r>
    </w:p>
    <w:p w14:paraId="1E4A890A" w14:textId="77777777" w:rsidR="0011322E" w:rsidRPr="0011322E" w:rsidRDefault="0011322E" w:rsidP="0011322E">
      <w:pPr>
        <w:pStyle w:val="Bibliografa"/>
        <w:rPr>
          <w:sz w:val="20"/>
        </w:rPr>
      </w:pPr>
      <w:r w:rsidRPr="0011322E">
        <w:rPr>
          <w:sz w:val="20"/>
        </w:rPr>
        <w:t>[7]</w:t>
      </w:r>
      <w:r w:rsidRPr="0011322E">
        <w:rPr>
          <w:sz w:val="20"/>
        </w:rPr>
        <w:tab/>
        <w:t xml:space="preserve">J. Brownlee, «A Gentle Introduction to Mini-Batch Gradient Descent and How to Configure Batch Size», </w:t>
      </w:r>
      <w:r w:rsidRPr="0011322E">
        <w:rPr>
          <w:i/>
          <w:iCs/>
          <w:sz w:val="20"/>
        </w:rPr>
        <w:t>Machine Learning Mastery</w:t>
      </w:r>
      <w:r w:rsidRPr="0011322E">
        <w:rPr>
          <w:sz w:val="20"/>
        </w:rPr>
        <w:t>, julio de 2021. https://machinelearningmastery.com/gentle-introduction-mini-batch-gradient-descent-configure-batch-size/ (accedido 22 de mayo de 2022).</w:t>
      </w:r>
    </w:p>
    <w:p w14:paraId="2C781435" w14:textId="77777777" w:rsidR="0011322E" w:rsidRPr="0011322E" w:rsidRDefault="0011322E" w:rsidP="0011322E">
      <w:pPr>
        <w:pStyle w:val="Bibliografa"/>
        <w:rPr>
          <w:sz w:val="20"/>
        </w:rPr>
      </w:pPr>
      <w:r w:rsidRPr="0011322E">
        <w:rPr>
          <w:sz w:val="20"/>
        </w:rPr>
        <w:t>[8]</w:t>
      </w:r>
      <w:r w:rsidRPr="0011322E">
        <w:rPr>
          <w:sz w:val="20"/>
        </w:rPr>
        <w:tab/>
        <w:t xml:space="preserve">MathWorks, «Rolling-Window Analysis of Time-Series Models», </w:t>
      </w:r>
      <w:r w:rsidRPr="0011322E">
        <w:rPr>
          <w:i/>
          <w:iCs/>
          <w:sz w:val="20"/>
        </w:rPr>
        <w:t>MathWorks</w:t>
      </w:r>
      <w:r w:rsidRPr="0011322E">
        <w:rPr>
          <w:sz w:val="20"/>
        </w:rPr>
        <w:t>, 2022. https://www.mathworks.com/help/econ/rolling-window-estimation-of-state-space-models.html (accedido 3 de julio de 2022).</w:t>
      </w:r>
    </w:p>
    <w:p w14:paraId="15AC0B59" w14:textId="77777777" w:rsidR="0011322E" w:rsidRPr="0011322E" w:rsidRDefault="0011322E" w:rsidP="0011322E">
      <w:pPr>
        <w:pStyle w:val="Bibliografa"/>
        <w:rPr>
          <w:sz w:val="20"/>
        </w:rPr>
      </w:pPr>
      <w:r w:rsidRPr="0011322E">
        <w:rPr>
          <w:sz w:val="20"/>
        </w:rPr>
        <w:t>[9]</w:t>
      </w:r>
      <w:r w:rsidRPr="0011322E">
        <w:rPr>
          <w:sz w:val="20"/>
        </w:rPr>
        <w:tab/>
        <w:t xml:space="preserve">F. X. Diebold y R. S. Mariano, «Comparing predictive accuracy», </w:t>
      </w:r>
      <w:r w:rsidRPr="0011322E">
        <w:rPr>
          <w:i/>
          <w:iCs/>
          <w:sz w:val="20"/>
        </w:rPr>
        <w:t>J. Bus. Econ. Stat.</w:t>
      </w:r>
      <w:r w:rsidRPr="0011322E">
        <w:rPr>
          <w:sz w:val="20"/>
        </w:rPr>
        <w:t>, vol. 20, n.</w:t>
      </w:r>
      <w:r w:rsidRPr="0011322E">
        <w:rPr>
          <w:sz w:val="20"/>
          <w:vertAlign w:val="superscript"/>
        </w:rPr>
        <w:t>o</w:t>
      </w:r>
      <w:r w:rsidRPr="0011322E">
        <w:rPr>
          <w:sz w:val="20"/>
        </w:rPr>
        <w:t xml:space="preserve"> 1, pp. 134-144, 2002.</w:t>
      </w:r>
    </w:p>
    <w:p w14:paraId="0BB914F9" w14:textId="12387030"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Victor" w:date="2022-07-29T08:06:00Z" w:initials="VET">
    <w:p w14:paraId="47B93F85" w14:textId="45A5B0D4" w:rsidR="00A62478" w:rsidRDefault="00A62478">
      <w:pPr>
        <w:pStyle w:val="Textocomentario"/>
      </w:pPr>
      <w:r>
        <w:rPr>
          <w:rStyle w:val="Refdecomentario"/>
        </w:rPr>
        <w:annotationRef/>
      </w:r>
      <w:r>
        <w:t>Estas figuras son interesantes, pero no haces ningún comentario sobre ellas. Si no vas a comentar las figuras, sácalas del texto. De hecho, intenta comentarlas antes de introducirlas en el texto.</w:t>
      </w:r>
    </w:p>
  </w:comment>
  <w:comment w:id="14" w:author="Victor" w:date="2022-07-29T08:08:00Z" w:initials="VET">
    <w:p w14:paraId="2DFE5AEA" w14:textId="222B5CA2" w:rsidR="00FA4D14" w:rsidRDefault="00FA4D14">
      <w:pPr>
        <w:pStyle w:val="Textocomentario"/>
      </w:pPr>
      <w:r>
        <w:rPr>
          <w:rStyle w:val="Refdecomentario"/>
        </w:rPr>
        <w:annotationRef/>
      </w:r>
      <w:r>
        <w:t xml:space="preserve">Hay un error en la enumeración de las figuras. De ahí que intenta usar </w:t>
      </w:r>
      <w:r w:rsidR="00673B20">
        <w:t>el comando &lt;&lt;Referencias/Insertar título/Figura&gt;&gt; para que la enumeración sea automática. Mira el “sudoku” que queda por hacer ahora para corregir la enumeración de las figuras.</w:t>
      </w:r>
    </w:p>
  </w:comment>
  <w:comment w:id="17" w:author="Victor" w:date="2022-07-29T08:11:00Z" w:initials="VET">
    <w:p w14:paraId="3A4BC74F" w14:textId="6D9D0FBA" w:rsidR="00061D41" w:rsidRDefault="00061D41">
      <w:pPr>
        <w:pStyle w:val="Textocomentario"/>
      </w:pPr>
      <w:r>
        <w:rPr>
          <w:rStyle w:val="Refdecomentario"/>
        </w:rPr>
        <w:annotationRef/>
      </w:r>
      <w:r>
        <w:t>Falta comentar esta figura también.</w:t>
      </w:r>
    </w:p>
  </w:comment>
  <w:comment w:id="27" w:author="Victor" w:date="2022-07-29T08:10:00Z" w:initials="VET">
    <w:p w14:paraId="7A2C27CB" w14:textId="5186E751" w:rsidR="00061D41" w:rsidRDefault="00061D41">
      <w:pPr>
        <w:pStyle w:val="Textocomentario"/>
      </w:pPr>
      <w:r>
        <w:rPr>
          <w:rStyle w:val="Refdecomentario"/>
        </w:rPr>
        <w:annotationRef/>
      </w:r>
      <w:r>
        <w:t>De igual manera que en mis comentarios anteriores, si no vas a comentar una figura, sácala del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B93F85" w15:done="0"/>
  <w15:commentEx w15:paraId="2DFE5AEA" w15:done="0"/>
  <w15:commentEx w15:paraId="3A4BC74F" w15:done="0"/>
  <w15:commentEx w15:paraId="7A2C27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69E4F" w16cid:durableId="2661C37B"/>
  <w16cid:commentId w16cid:paraId="145364D8" w16cid:durableId="264774D3"/>
  <w16cid:commentId w16cid:paraId="27DAAD3B" w16cid:durableId="267985A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59883" w14:textId="77777777" w:rsidR="0046305D" w:rsidRDefault="0046305D">
      <w:pPr>
        <w:spacing w:line="240" w:lineRule="auto"/>
      </w:pPr>
      <w:r>
        <w:separator/>
      </w:r>
    </w:p>
  </w:endnote>
  <w:endnote w:type="continuationSeparator" w:id="0">
    <w:p w14:paraId="0ACD3CBA" w14:textId="77777777" w:rsidR="0046305D" w:rsidRDefault="00463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AA17E" w14:textId="77777777" w:rsidR="0046305D" w:rsidRDefault="0046305D">
      <w:pPr>
        <w:spacing w:line="240" w:lineRule="auto"/>
      </w:pPr>
      <w:r>
        <w:separator/>
      </w:r>
    </w:p>
  </w:footnote>
  <w:footnote w:type="continuationSeparator" w:id="0">
    <w:p w14:paraId="17B01D75" w14:textId="77777777" w:rsidR="0046305D" w:rsidRDefault="004630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33"/>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25"/>
  </w:num>
  <w:num w:numId="22">
    <w:abstractNumId w:val="23"/>
  </w:num>
  <w:num w:numId="23">
    <w:abstractNumId w:val="32"/>
  </w:num>
  <w:num w:numId="24">
    <w:abstractNumId w:val="21"/>
  </w:num>
  <w:num w:numId="25">
    <w:abstractNumId w:val="29"/>
  </w:num>
  <w:num w:numId="26">
    <w:abstractNumId w:val="20"/>
  </w:num>
  <w:num w:numId="27">
    <w:abstractNumId w:val="26"/>
  </w:num>
  <w:num w:numId="28">
    <w:abstractNumId w:val="30"/>
  </w:num>
  <w:num w:numId="29">
    <w:abstractNumId w:val="34"/>
  </w:num>
  <w:num w:numId="30">
    <w:abstractNumId w:val="28"/>
  </w:num>
  <w:num w:numId="31">
    <w:abstractNumId w:val="0"/>
  </w:num>
  <w:num w:numId="32">
    <w:abstractNumId w:val="24"/>
  </w:num>
  <w:num w:numId="33">
    <w:abstractNumId w:val="27"/>
  </w:num>
  <w:num w:numId="34">
    <w:abstractNumId w:val="31"/>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2"/>
  </w:num>
  <w:num w:numId="48">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69"/>
    <w:rsid w:val="000053D8"/>
    <w:rsid w:val="00005B3A"/>
    <w:rsid w:val="00006B14"/>
    <w:rsid w:val="00021457"/>
    <w:rsid w:val="00042965"/>
    <w:rsid w:val="00052BEE"/>
    <w:rsid w:val="00055EAF"/>
    <w:rsid w:val="00056997"/>
    <w:rsid w:val="0006060E"/>
    <w:rsid w:val="00061D41"/>
    <w:rsid w:val="000649E4"/>
    <w:rsid w:val="0006517F"/>
    <w:rsid w:val="0006791C"/>
    <w:rsid w:val="00071A42"/>
    <w:rsid w:val="0007301C"/>
    <w:rsid w:val="0007368E"/>
    <w:rsid w:val="000762F4"/>
    <w:rsid w:val="00077947"/>
    <w:rsid w:val="00083A5A"/>
    <w:rsid w:val="0008676C"/>
    <w:rsid w:val="00090CE8"/>
    <w:rsid w:val="00091036"/>
    <w:rsid w:val="0009510D"/>
    <w:rsid w:val="000A0720"/>
    <w:rsid w:val="000B4EC4"/>
    <w:rsid w:val="000B6E2F"/>
    <w:rsid w:val="000C388A"/>
    <w:rsid w:val="000C3A30"/>
    <w:rsid w:val="000C3B60"/>
    <w:rsid w:val="000D7D75"/>
    <w:rsid w:val="000E76C0"/>
    <w:rsid w:val="000F0AC8"/>
    <w:rsid w:val="000F1449"/>
    <w:rsid w:val="00102C13"/>
    <w:rsid w:val="001039EC"/>
    <w:rsid w:val="00104693"/>
    <w:rsid w:val="00104FE8"/>
    <w:rsid w:val="00105596"/>
    <w:rsid w:val="00106829"/>
    <w:rsid w:val="0011085C"/>
    <w:rsid w:val="00112666"/>
    <w:rsid w:val="0011322E"/>
    <w:rsid w:val="0011715E"/>
    <w:rsid w:val="00117AC4"/>
    <w:rsid w:val="00130685"/>
    <w:rsid w:val="0013440A"/>
    <w:rsid w:val="001359A6"/>
    <w:rsid w:val="00135BF6"/>
    <w:rsid w:val="0013749C"/>
    <w:rsid w:val="001423E0"/>
    <w:rsid w:val="001460AF"/>
    <w:rsid w:val="001466BF"/>
    <w:rsid w:val="00146ACB"/>
    <w:rsid w:val="0015114C"/>
    <w:rsid w:val="0015330F"/>
    <w:rsid w:val="00155DE2"/>
    <w:rsid w:val="00156F77"/>
    <w:rsid w:val="00161AEA"/>
    <w:rsid w:val="00162D68"/>
    <w:rsid w:val="001645A3"/>
    <w:rsid w:val="00164F2A"/>
    <w:rsid w:val="00167FC2"/>
    <w:rsid w:val="0017164B"/>
    <w:rsid w:val="001768FB"/>
    <w:rsid w:val="00181B72"/>
    <w:rsid w:val="0018366A"/>
    <w:rsid w:val="001859F0"/>
    <w:rsid w:val="00190A13"/>
    <w:rsid w:val="00195F10"/>
    <w:rsid w:val="001A383C"/>
    <w:rsid w:val="001B5911"/>
    <w:rsid w:val="001B65BA"/>
    <w:rsid w:val="001C1E98"/>
    <w:rsid w:val="001C54CC"/>
    <w:rsid w:val="001C65D4"/>
    <w:rsid w:val="001D6879"/>
    <w:rsid w:val="001E0C19"/>
    <w:rsid w:val="001E2A01"/>
    <w:rsid w:val="001E5DD4"/>
    <w:rsid w:val="001F189E"/>
    <w:rsid w:val="001F78C0"/>
    <w:rsid w:val="00203BE3"/>
    <w:rsid w:val="00204E8A"/>
    <w:rsid w:val="00206ADB"/>
    <w:rsid w:val="0021508F"/>
    <w:rsid w:val="00216A5A"/>
    <w:rsid w:val="002237F0"/>
    <w:rsid w:val="00224FA5"/>
    <w:rsid w:val="002259F3"/>
    <w:rsid w:val="00225BA8"/>
    <w:rsid w:val="002308D9"/>
    <w:rsid w:val="00235209"/>
    <w:rsid w:val="0023561E"/>
    <w:rsid w:val="00240AA4"/>
    <w:rsid w:val="0025060C"/>
    <w:rsid w:val="00251487"/>
    <w:rsid w:val="0025299F"/>
    <w:rsid w:val="0026314E"/>
    <w:rsid w:val="00263C74"/>
    <w:rsid w:val="00271690"/>
    <w:rsid w:val="00274CA1"/>
    <w:rsid w:val="0027655D"/>
    <w:rsid w:val="00286223"/>
    <w:rsid w:val="002945D0"/>
    <w:rsid w:val="00294A6E"/>
    <w:rsid w:val="002956EA"/>
    <w:rsid w:val="00297020"/>
    <w:rsid w:val="002A1C4B"/>
    <w:rsid w:val="002B2A30"/>
    <w:rsid w:val="002B6D50"/>
    <w:rsid w:val="002C2C96"/>
    <w:rsid w:val="002C32BC"/>
    <w:rsid w:val="002D13BD"/>
    <w:rsid w:val="002D4071"/>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3BC0"/>
    <w:rsid w:val="0039588F"/>
    <w:rsid w:val="00396004"/>
    <w:rsid w:val="003967C3"/>
    <w:rsid w:val="003A2868"/>
    <w:rsid w:val="003A4E61"/>
    <w:rsid w:val="003B0C52"/>
    <w:rsid w:val="003B10B8"/>
    <w:rsid w:val="003B694D"/>
    <w:rsid w:val="003C3C85"/>
    <w:rsid w:val="003C7D3B"/>
    <w:rsid w:val="003D3608"/>
    <w:rsid w:val="003E6AD7"/>
    <w:rsid w:val="003F720B"/>
    <w:rsid w:val="004145E6"/>
    <w:rsid w:val="00415240"/>
    <w:rsid w:val="00415769"/>
    <w:rsid w:val="00425B30"/>
    <w:rsid w:val="00426B1A"/>
    <w:rsid w:val="004275BE"/>
    <w:rsid w:val="0043141C"/>
    <w:rsid w:val="00435247"/>
    <w:rsid w:val="00436F28"/>
    <w:rsid w:val="004416AF"/>
    <w:rsid w:val="00441A22"/>
    <w:rsid w:val="00445C50"/>
    <w:rsid w:val="004465A1"/>
    <w:rsid w:val="00446E06"/>
    <w:rsid w:val="0046305D"/>
    <w:rsid w:val="004655BE"/>
    <w:rsid w:val="00466761"/>
    <w:rsid w:val="00467096"/>
    <w:rsid w:val="0047120E"/>
    <w:rsid w:val="004744E6"/>
    <w:rsid w:val="00480AB6"/>
    <w:rsid w:val="004817DE"/>
    <w:rsid w:val="00483D74"/>
    <w:rsid w:val="00494295"/>
    <w:rsid w:val="004A1626"/>
    <w:rsid w:val="004A1E4A"/>
    <w:rsid w:val="004A22D8"/>
    <w:rsid w:val="004A3F21"/>
    <w:rsid w:val="004A425B"/>
    <w:rsid w:val="004B1F0C"/>
    <w:rsid w:val="004B3DF5"/>
    <w:rsid w:val="004B4246"/>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7D28"/>
    <w:rsid w:val="00533FB8"/>
    <w:rsid w:val="00542947"/>
    <w:rsid w:val="00546A5A"/>
    <w:rsid w:val="00547465"/>
    <w:rsid w:val="005539EB"/>
    <w:rsid w:val="00555E9D"/>
    <w:rsid w:val="005572CE"/>
    <w:rsid w:val="005578F1"/>
    <w:rsid w:val="00560DD4"/>
    <w:rsid w:val="005610F6"/>
    <w:rsid w:val="00561137"/>
    <w:rsid w:val="00563512"/>
    <w:rsid w:val="005702E9"/>
    <w:rsid w:val="005759ED"/>
    <w:rsid w:val="005804FF"/>
    <w:rsid w:val="00580FEF"/>
    <w:rsid w:val="0058113B"/>
    <w:rsid w:val="00582762"/>
    <w:rsid w:val="005848D4"/>
    <w:rsid w:val="00592B31"/>
    <w:rsid w:val="005962CC"/>
    <w:rsid w:val="005970E1"/>
    <w:rsid w:val="005A20A1"/>
    <w:rsid w:val="005A2EC0"/>
    <w:rsid w:val="005B2F00"/>
    <w:rsid w:val="005B3BE7"/>
    <w:rsid w:val="005C031A"/>
    <w:rsid w:val="005E0413"/>
    <w:rsid w:val="005E36BF"/>
    <w:rsid w:val="005E521C"/>
    <w:rsid w:val="005E6209"/>
    <w:rsid w:val="005F547B"/>
    <w:rsid w:val="005F6250"/>
    <w:rsid w:val="0060590A"/>
    <w:rsid w:val="00606C21"/>
    <w:rsid w:val="00610FFD"/>
    <w:rsid w:val="00611113"/>
    <w:rsid w:val="006127A7"/>
    <w:rsid w:val="00612CB8"/>
    <w:rsid w:val="00622463"/>
    <w:rsid w:val="0062448D"/>
    <w:rsid w:val="006245DF"/>
    <w:rsid w:val="006259E3"/>
    <w:rsid w:val="00626055"/>
    <w:rsid w:val="00626C8B"/>
    <w:rsid w:val="006410E3"/>
    <w:rsid w:val="00641511"/>
    <w:rsid w:val="00652946"/>
    <w:rsid w:val="00653218"/>
    <w:rsid w:val="0065629A"/>
    <w:rsid w:val="0066046F"/>
    <w:rsid w:val="00673B20"/>
    <w:rsid w:val="00674824"/>
    <w:rsid w:val="00674FA9"/>
    <w:rsid w:val="006776AF"/>
    <w:rsid w:val="0067798F"/>
    <w:rsid w:val="00677D2A"/>
    <w:rsid w:val="006974A2"/>
    <w:rsid w:val="006A1D0C"/>
    <w:rsid w:val="006A73BC"/>
    <w:rsid w:val="006B0DE0"/>
    <w:rsid w:val="006B1822"/>
    <w:rsid w:val="006B5A31"/>
    <w:rsid w:val="006C0006"/>
    <w:rsid w:val="006C127F"/>
    <w:rsid w:val="006C5C09"/>
    <w:rsid w:val="006C659F"/>
    <w:rsid w:val="006D6217"/>
    <w:rsid w:val="006D7DA3"/>
    <w:rsid w:val="006E2EE2"/>
    <w:rsid w:val="006E6656"/>
    <w:rsid w:val="006F0F94"/>
    <w:rsid w:val="006F6AF7"/>
    <w:rsid w:val="006F7EEE"/>
    <w:rsid w:val="0070075B"/>
    <w:rsid w:val="00701BF9"/>
    <w:rsid w:val="00701D58"/>
    <w:rsid w:val="00702133"/>
    <w:rsid w:val="00705516"/>
    <w:rsid w:val="007064C0"/>
    <w:rsid w:val="00711309"/>
    <w:rsid w:val="00716152"/>
    <w:rsid w:val="0073130A"/>
    <w:rsid w:val="00731520"/>
    <w:rsid w:val="007354FE"/>
    <w:rsid w:val="00736BDD"/>
    <w:rsid w:val="00741EFC"/>
    <w:rsid w:val="00754208"/>
    <w:rsid w:val="007544B2"/>
    <w:rsid w:val="00755F0D"/>
    <w:rsid w:val="0075696E"/>
    <w:rsid w:val="0076177D"/>
    <w:rsid w:val="007617B8"/>
    <w:rsid w:val="00761BD7"/>
    <w:rsid w:val="007733DE"/>
    <w:rsid w:val="007857A9"/>
    <w:rsid w:val="0079362E"/>
    <w:rsid w:val="00793E31"/>
    <w:rsid w:val="0079645B"/>
    <w:rsid w:val="007A01AF"/>
    <w:rsid w:val="007A384B"/>
    <w:rsid w:val="007A3C6D"/>
    <w:rsid w:val="007A59E5"/>
    <w:rsid w:val="007A6637"/>
    <w:rsid w:val="007A751B"/>
    <w:rsid w:val="007A7B66"/>
    <w:rsid w:val="007B5D6B"/>
    <w:rsid w:val="007B7889"/>
    <w:rsid w:val="007C21B7"/>
    <w:rsid w:val="007C51CD"/>
    <w:rsid w:val="007C53F4"/>
    <w:rsid w:val="007D051E"/>
    <w:rsid w:val="007D1B3F"/>
    <w:rsid w:val="007E2CDF"/>
    <w:rsid w:val="007E32A2"/>
    <w:rsid w:val="007E39A5"/>
    <w:rsid w:val="007E5D16"/>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20471"/>
    <w:rsid w:val="00820CAD"/>
    <w:rsid w:val="00827317"/>
    <w:rsid w:val="008275CA"/>
    <w:rsid w:val="008320B5"/>
    <w:rsid w:val="00833C55"/>
    <w:rsid w:val="00834832"/>
    <w:rsid w:val="00834C65"/>
    <w:rsid w:val="0084709D"/>
    <w:rsid w:val="008509DE"/>
    <w:rsid w:val="008536B1"/>
    <w:rsid w:val="008573C7"/>
    <w:rsid w:val="00861F0E"/>
    <w:rsid w:val="008732D7"/>
    <w:rsid w:val="00873F6A"/>
    <w:rsid w:val="00875196"/>
    <w:rsid w:val="008826F6"/>
    <w:rsid w:val="008832E4"/>
    <w:rsid w:val="00887C13"/>
    <w:rsid w:val="00887EA2"/>
    <w:rsid w:val="00890033"/>
    <w:rsid w:val="008908E5"/>
    <w:rsid w:val="00890BEC"/>
    <w:rsid w:val="00891F87"/>
    <w:rsid w:val="008A2FB2"/>
    <w:rsid w:val="008A3764"/>
    <w:rsid w:val="008A3974"/>
    <w:rsid w:val="008A42CA"/>
    <w:rsid w:val="008B0A11"/>
    <w:rsid w:val="008C1DB6"/>
    <w:rsid w:val="008C238B"/>
    <w:rsid w:val="008C6E96"/>
    <w:rsid w:val="008D0408"/>
    <w:rsid w:val="008D4609"/>
    <w:rsid w:val="008E1264"/>
    <w:rsid w:val="008E598F"/>
    <w:rsid w:val="008F6453"/>
    <w:rsid w:val="008F7787"/>
    <w:rsid w:val="00906251"/>
    <w:rsid w:val="0090755F"/>
    <w:rsid w:val="00920A10"/>
    <w:rsid w:val="00921DC1"/>
    <w:rsid w:val="0092775B"/>
    <w:rsid w:val="00927961"/>
    <w:rsid w:val="00927D56"/>
    <w:rsid w:val="00931A23"/>
    <w:rsid w:val="009403DF"/>
    <w:rsid w:val="00940D75"/>
    <w:rsid w:val="00941311"/>
    <w:rsid w:val="00946AB5"/>
    <w:rsid w:val="00956E76"/>
    <w:rsid w:val="00960353"/>
    <w:rsid w:val="009633F7"/>
    <w:rsid w:val="009640C2"/>
    <w:rsid w:val="00964A49"/>
    <w:rsid w:val="009671BF"/>
    <w:rsid w:val="0097531A"/>
    <w:rsid w:val="00976FB3"/>
    <w:rsid w:val="00986A7F"/>
    <w:rsid w:val="0099177B"/>
    <w:rsid w:val="009B27F8"/>
    <w:rsid w:val="009B346D"/>
    <w:rsid w:val="009B7CE3"/>
    <w:rsid w:val="009C1899"/>
    <w:rsid w:val="009C55A9"/>
    <w:rsid w:val="009C5A27"/>
    <w:rsid w:val="009D2557"/>
    <w:rsid w:val="009D2880"/>
    <w:rsid w:val="009D75F3"/>
    <w:rsid w:val="009E0992"/>
    <w:rsid w:val="009E1CE1"/>
    <w:rsid w:val="009F1EEF"/>
    <w:rsid w:val="009F2382"/>
    <w:rsid w:val="009F6110"/>
    <w:rsid w:val="009F665F"/>
    <w:rsid w:val="00A03B6E"/>
    <w:rsid w:val="00A14AEF"/>
    <w:rsid w:val="00A15766"/>
    <w:rsid w:val="00A16D13"/>
    <w:rsid w:val="00A307A0"/>
    <w:rsid w:val="00A322BD"/>
    <w:rsid w:val="00A326CA"/>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E6392"/>
    <w:rsid w:val="00AF5C99"/>
    <w:rsid w:val="00B03D09"/>
    <w:rsid w:val="00B05DBE"/>
    <w:rsid w:val="00B0612D"/>
    <w:rsid w:val="00B22EE5"/>
    <w:rsid w:val="00B314F0"/>
    <w:rsid w:val="00B34FA5"/>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AC2"/>
    <w:rsid w:val="00BF3CE2"/>
    <w:rsid w:val="00BF486E"/>
    <w:rsid w:val="00C003A5"/>
    <w:rsid w:val="00C20FCF"/>
    <w:rsid w:val="00C46640"/>
    <w:rsid w:val="00C47B66"/>
    <w:rsid w:val="00C47FAD"/>
    <w:rsid w:val="00C53A15"/>
    <w:rsid w:val="00C53B8C"/>
    <w:rsid w:val="00C55F65"/>
    <w:rsid w:val="00C57F37"/>
    <w:rsid w:val="00C61879"/>
    <w:rsid w:val="00C61B01"/>
    <w:rsid w:val="00C63E3A"/>
    <w:rsid w:val="00C67607"/>
    <w:rsid w:val="00C715FB"/>
    <w:rsid w:val="00C77A71"/>
    <w:rsid w:val="00C81A01"/>
    <w:rsid w:val="00C82492"/>
    <w:rsid w:val="00C90D36"/>
    <w:rsid w:val="00C92718"/>
    <w:rsid w:val="00C9605D"/>
    <w:rsid w:val="00CA4E34"/>
    <w:rsid w:val="00CA797A"/>
    <w:rsid w:val="00CB30B0"/>
    <w:rsid w:val="00CD49D7"/>
    <w:rsid w:val="00CD7AE9"/>
    <w:rsid w:val="00CE408F"/>
    <w:rsid w:val="00CF0067"/>
    <w:rsid w:val="00CF22C1"/>
    <w:rsid w:val="00CF27B9"/>
    <w:rsid w:val="00CF45C2"/>
    <w:rsid w:val="00CF7517"/>
    <w:rsid w:val="00D02173"/>
    <w:rsid w:val="00D0490B"/>
    <w:rsid w:val="00D0692E"/>
    <w:rsid w:val="00D10FE8"/>
    <w:rsid w:val="00D231FA"/>
    <w:rsid w:val="00D26B4F"/>
    <w:rsid w:val="00D349CD"/>
    <w:rsid w:val="00D62731"/>
    <w:rsid w:val="00D630E4"/>
    <w:rsid w:val="00D6458C"/>
    <w:rsid w:val="00D65F66"/>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D4DE9"/>
    <w:rsid w:val="00DE3242"/>
    <w:rsid w:val="00DE4051"/>
    <w:rsid w:val="00DE4FEC"/>
    <w:rsid w:val="00DF39AA"/>
    <w:rsid w:val="00DF484A"/>
    <w:rsid w:val="00DF4E8C"/>
    <w:rsid w:val="00DF6F93"/>
    <w:rsid w:val="00E00545"/>
    <w:rsid w:val="00E029E9"/>
    <w:rsid w:val="00E05C57"/>
    <w:rsid w:val="00E071B5"/>
    <w:rsid w:val="00E13264"/>
    <w:rsid w:val="00E14039"/>
    <w:rsid w:val="00E155AD"/>
    <w:rsid w:val="00E15616"/>
    <w:rsid w:val="00E17084"/>
    <w:rsid w:val="00E212A9"/>
    <w:rsid w:val="00E21471"/>
    <w:rsid w:val="00E24E85"/>
    <w:rsid w:val="00E33589"/>
    <w:rsid w:val="00E33AC7"/>
    <w:rsid w:val="00E43A69"/>
    <w:rsid w:val="00E43DEA"/>
    <w:rsid w:val="00E5205A"/>
    <w:rsid w:val="00E53B45"/>
    <w:rsid w:val="00E668EA"/>
    <w:rsid w:val="00E6713E"/>
    <w:rsid w:val="00E72920"/>
    <w:rsid w:val="00E73CD7"/>
    <w:rsid w:val="00E762FF"/>
    <w:rsid w:val="00E770E3"/>
    <w:rsid w:val="00E83521"/>
    <w:rsid w:val="00E9407B"/>
    <w:rsid w:val="00E97F0B"/>
    <w:rsid w:val="00EA2FB5"/>
    <w:rsid w:val="00EC09AA"/>
    <w:rsid w:val="00EC146A"/>
    <w:rsid w:val="00EC6BEB"/>
    <w:rsid w:val="00EC6EB0"/>
    <w:rsid w:val="00EC770E"/>
    <w:rsid w:val="00ED0E68"/>
    <w:rsid w:val="00ED2C3B"/>
    <w:rsid w:val="00ED5499"/>
    <w:rsid w:val="00ED76BB"/>
    <w:rsid w:val="00EE4A57"/>
    <w:rsid w:val="00EE608B"/>
    <w:rsid w:val="00EF1A1A"/>
    <w:rsid w:val="00EF4B51"/>
    <w:rsid w:val="00EF4BC1"/>
    <w:rsid w:val="00F005B1"/>
    <w:rsid w:val="00F0221E"/>
    <w:rsid w:val="00F02C4E"/>
    <w:rsid w:val="00F06FE3"/>
    <w:rsid w:val="00F1083A"/>
    <w:rsid w:val="00F11FDC"/>
    <w:rsid w:val="00F1769B"/>
    <w:rsid w:val="00F21709"/>
    <w:rsid w:val="00F24B5A"/>
    <w:rsid w:val="00F265D1"/>
    <w:rsid w:val="00F27904"/>
    <w:rsid w:val="00F315CF"/>
    <w:rsid w:val="00F35E6B"/>
    <w:rsid w:val="00F41FEC"/>
    <w:rsid w:val="00F43C99"/>
    <w:rsid w:val="00F47899"/>
    <w:rsid w:val="00F5457A"/>
    <w:rsid w:val="00F549B5"/>
    <w:rsid w:val="00F73F35"/>
    <w:rsid w:val="00F800B5"/>
    <w:rsid w:val="00F875E0"/>
    <w:rsid w:val="00F96A36"/>
    <w:rsid w:val="00FA058A"/>
    <w:rsid w:val="00FA09DB"/>
    <w:rsid w:val="00FA393A"/>
    <w:rsid w:val="00FA4554"/>
    <w:rsid w:val="00FA4D14"/>
    <w:rsid w:val="00FA7164"/>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Puest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Puest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finance.yahoo.com/"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people" Target="people.xml"/><Relationship Id="rId27"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23792-FF28-4EEF-B4EE-81875003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6617</Words>
  <Characters>36397</Characters>
  <Application>Microsoft Office Word</Application>
  <DocSecurity>0</DocSecurity>
  <Lines>303</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42929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Victor</cp:lastModifiedBy>
  <cp:revision>24</cp:revision>
  <cp:lastPrinted>2022-05-17T16:45:00Z</cp:lastPrinted>
  <dcterms:created xsi:type="dcterms:W3CDTF">2022-07-29T05:43:00Z</dcterms:created>
  <dcterms:modified xsi:type="dcterms:W3CDTF">2022-07-29T06:15:00Z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id="amjVH45K"/&gt;&lt;style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
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E7DB726" w14:textId="77777777" w:rsidR="000D7D75" w:rsidRPr="00055EAF" w:rsidRDefault="00D0490B" w:rsidP="005610F6">
      <w:pPr>
        <w:pStyle w:val="JENUITtulo"/>
        <w:pageBreakBefore/>
      </w:pPr>
      <w:bookmarkStart w:id="0" w:name="_Hlk102665266"/>
      <w:r w:rsidRPr="00055EAF">
        <w:t>Predicción del precio del bitcoin mediante redes neuronales recurrentes</w:t>
      </w:r>
    </w:p>
    <w:tbl>
      <w:tblPr>
        <w:tblW w:w="0" w:type="auto"/>
        <w:jc w:val="center"/>
        <w:tblLayout w:type="fixed"/>
        <w:tblLook w:val="0000" w:firstRow="0" w:lastRow="0" w:firstColumn="0" w:lastColumn="0" w:noHBand="0" w:noVBand="0"/>
      </w:tblPr>
      <w:tblGrid>
        <w:gridCol w:w="7691"/>
      </w:tblGrid>
      <w:tr w:rsidR="00274CA1" w:rsidRPr="00E24E85" w14:paraId="04204195" w14:textId="77777777" w:rsidTr="00274CA1">
        <w:trPr>
          <w:trHeight w:val="653"/>
          <w:jc w:val="center"/>
        </w:trPr>
        <w:tc>
          <w:tcPr>
            <w:tcW w:w="7691" w:type="dxa"/>
          </w:tcPr>
          <w:p w14:paraId="47E80572" w14:textId="77777777" w:rsidR="00274CA1" w:rsidRPr="0007301C" w:rsidRDefault="00B73BB9" w:rsidP="00274CA1">
            <w:pPr>
              <w:pStyle w:val="JENUIAutor"/>
              <w:snapToGrid w:val="0"/>
            </w:pPr>
            <w:r w:rsidRPr="0007301C">
              <w:t>Daniel Ramos Hoogwout</w:t>
            </w:r>
          </w:p>
          <w:p w14:paraId="2B25BBAF" w14:textId="206B7C70" w:rsidR="00274CA1" w:rsidRPr="00274CA1" w:rsidRDefault="00274CA1" w:rsidP="00274CA1">
            <w:pPr>
              <w:pStyle w:val="JENUIAutor"/>
              <w:snapToGrid w:val="0"/>
              <w:rPr>
                <w:lang w:val="en-US"/>
              </w:rPr>
            </w:pPr>
            <w:r w:rsidRPr="00274CA1">
              <w:rPr>
                <w:b/>
              </w:rPr>
              <w:t>Tutor</w:t>
            </w:r>
            <w:r>
              <w:t xml:space="preserve">: </w:t>
            </w:r>
            <w:r w:rsidR="00263C74" w:rsidRPr="00887EA2">
              <w:t>Dr.</w:t>
            </w:r>
            <w:r w:rsidR="00263C74">
              <w:t xml:space="preserve"> </w:t>
            </w:r>
            <w:r w:rsidR="00B73BB9" w:rsidRPr="0007301C">
              <w:t>Victor</w:t>
            </w:r>
            <w:r w:rsidR="00263C74" w:rsidRPr="0007301C">
              <w:t xml:space="preserve"> Emilio</w:t>
            </w:r>
            <w:r w:rsidR="00B73BB9" w:rsidRPr="0007301C">
              <w:t xml:space="preserve"> Troster</w:t>
            </w:r>
            <w:r w:rsidR="00E5205A" w:rsidRPr="00E5205A">
              <w:rPr>
                <w:i/>
                <w:lang w:val="en-US"/>
              </w:rPr>
              <w:br/>
            </w:r>
          </w:p>
          <w:p w14:paraId="619DF72C" w14:textId="77777777" w:rsidR="00274CA1" w:rsidRPr="00E24E85" w:rsidRDefault="00274CA1">
            <w:pPr>
              <w:pStyle w:val="JENUIAutor"/>
              <w:snapToGrid w:val="0"/>
            </w:pPr>
          </w:p>
        </w:tc>
      </w:tr>
      <w:tr w:rsidR="00274CA1" w:rsidRPr="00E24E85" w14:paraId="3120CD6E" w14:textId="77777777" w:rsidTr="00274CA1">
        <w:trPr>
          <w:trHeight w:val="825"/>
          <w:jc w:val="center"/>
        </w:trPr>
        <w:tc>
          <w:tcPr>
            <w:tcW w:w="7691" w:type="dxa"/>
          </w:tcPr>
          <w:p w14:paraId="6480A880" w14:textId="77777777" w:rsidR="00383BC0" w:rsidRPr="00383BC0" w:rsidRDefault="00274CA1" w:rsidP="00383BC0">
            <w:pPr>
              <w:pStyle w:val="JENUIAutorAfiliacin"/>
              <w:rPr>
                <w:b/>
                <w:lang w:val="ca-ES"/>
              </w:rPr>
            </w:pPr>
            <w:r w:rsidRPr="00274CA1">
              <w:rPr>
                <w:lang w:val="en-US"/>
              </w:rPr>
              <w:t xml:space="preserve">Treball de fi de </w:t>
            </w:r>
            <w:r w:rsidR="00383BC0">
              <w:rPr>
                <w:lang w:val="en-US"/>
              </w:rPr>
              <w:t xml:space="preserve">Màster Universitari en Analisi de Dades Massives en Economia </w:t>
            </w:r>
            <w:r w:rsidR="004D5798">
              <w:rPr>
                <w:lang w:val="en-US"/>
              </w:rPr>
              <w:t>i</w:t>
            </w:r>
            <w:r w:rsidR="00383BC0">
              <w:rPr>
                <w:lang w:val="en-US"/>
              </w:rPr>
              <w:t xml:space="preserve"> Empresa</w:t>
            </w:r>
            <w:r w:rsidR="00383BC0" w:rsidRPr="00383BC0">
              <w:rPr>
                <w:lang w:val="ca-ES"/>
              </w:rPr>
              <w:t xml:space="preserve"> (MADM)</w:t>
            </w:r>
          </w:p>
          <w:p w14:paraId="36CD1942" w14:textId="1CE172BB" w:rsidR="00274CA1" w:rsidRPr="00274CA1" w:rsidRDefault="00274CA1" w:rsidP="00274CA1">
            <w:pPr>
              <w:pStyle w:val="JENUIAutorAfiliacin"/>
              <w:rPr>
                <w:lang w:val="en-US"/>
              </w:rPr>
            </w:pPr>
            <w:r>
              <w:rPr>
                <w:lang w:val="en-US"/>
              </w:rPr>
              <w:br/>
            </w:r>
            <w:r w:rsidRPr="00274CA1">
              <w:rPr>
                <w:lang w:val="en-US"/>
              </w:rPr>
              <w:t>Universitat de les Illes Balears</w:t>
            </w:r>
            <w:r>
              <w:rPr>
                <w:lang w:val="en-US"/>
              </w:rPr>
              <w:br/>
            </w:r>
            <w:r w:rsidRPr="00274CA1">
              <w:rPr>
                <w:lang w:val="en-US"/>
              </w:rPr>
              <w:t>07122 Palma de Mallorca</w:t>
            </w:r>
          </w:p>
          <w:p w14:paraId="754EBBE2" w14:textId="77777777" w:rsidR="00274CA1" w:rsidRPr="00274CA1" w:rsidRDefault="00B73BB9" w:rsidP="00274CA1">
            <w:pPr>
              <w:pStyle w:val="JENUIAutorE-mail"/>
              <w:rPr>
                <w:lang w:val="en-US"/>
              </w:rPr>
            </w:pPr>
            <w:r>
              <w:rPr>
                <w:lang w:val="en-US"/>
              </w:rPr>
              <w:t>dramoshoogwout@gmail.com</w:t>
            </w:r>
          </w:p>
          <w:p w14:paraId="688AD52B" w14:textId="77777777" w:rsidR="00274CA1" w:rsidRPr="00E24E85" w:rsidRDefault="00274CA1" w:rsidP="00056997">
            <w:pPr>
              <w:pStyle w:val="JENUIAutorE-mail"/>
            </w:pPr>
          </w:p>
        </w:tc>
      </w:tr>
    </w:tbl>
    <w:p w14:paraId="5275C3A3" w14:textId="77777777" w:rsidR="000D7D75" w:rsidRPr="00E24E85" w:rsidRDefault="000D7D75">
      <w:pPr>
        <w:pStyle w:val="JENUIAutor"/>
      </w:pPr>
    </w:p>
    <w:p w14:paraId="0ADF136B" w14:textId="77777777" w:rsidR="006A73BC" w:rsidRPr="00E24E85" w:rsidRDefault="006A73BC" w:rsidP="006A73BC">
      <w:pPr>
        <w:pStyle w:val="JENUIAutorAfiliacin"/>
        <w:sectPr w:rsidR="006A73BC" w:rsidRPr="00E24E85">
          <w:pgSz w:w="11905" w:h="16837"/>
          <w:pgMar w:top="1757" w:right="1417" w:bottom="1757" w:left="1417" w:header="708" w:footer="708" w:gutter="0"/>
          <w:cols w:space="708"/>
        </w:sectPr>
      </w:pPr>
    </w:p>
    <w:p w14:paraId="2AF8A320" w14:textId="77777777" w:rsidR="000D7D75" w:rsidRDefault="000D7D75" w:rsidP="00813FF0">
      <w:pPr>
        <w:pStyle w:val="JENUITituloResumen"/>
      </w:pPr>
      <w:r w:rsidRPr="00E24E85">
        <w:t>Resumen</w:t>
      </w:r>
    </w:p>
    <w:p w14:paraId="7F45B962" w14:textId="77777777" w:rsidR="002237F0" w:rsidRDefault="00A51A0E" w:rsidP="0007301C">
      <w:pPr>
        <w:pStyle w:val="JENUINormal"/>
        <w:ind w:firstLine="0"/>
      </w:pPr>
      <w:r>
        <w:t>En los últimos años se ha incrementado exponencialmente la utilización de criptomonedas, una moneda virtual que pretende sustituir al dinero fiduciario emitido por los bancos centrales</w:t>
      </w:r>
      <w:r w:rsidR="002D4071">
        <w:t xml:space="preserve">. </w:t>
      </w:r>
      <w:r>
        <w:t>Este tipo de activos ha crecido tanto en número como en capitalización al nivel de poder compararse incluso con índices bursátiles, por ello el objetivo de este estudio</w:t>
      </w:r>
      <w:r w:rsidR="00FF2F89">
        <w:t xml:space="preserve"> es </w:t>
      </w:r>
      <w:r>
        <w:t xml:space="preserve">intentar predecir el precio del Bitcoin, la criptomoneda por excelencia, </w:t>
      </w:r>
      <w:r w:rsidR="00FF2F89">
        <w:t xml:space="preserve">mediante un tipo de redes neuronales recurrentes, en concreto, </w:t>
      </w:r>
      <w:r w:rsidR="00FF2F89" w:rsidRPr="00FF2F89">
        <w:rPr>
          <w:i/>
          <w:iCs/>
        </w:rPr>
        <w:t>Long Short-Term</w:t>
      </w:r>
      <w:r w:rsidR="00FF2F89">
        <w:t xml:space="preserve"> Memory (LSTM), uno de los algoritmos de </w:t>
      </w:r>
      <w:r w:rsidR="00FF2F89">
        <w:rPr>
          <w:i/>
          <w:iCs/>
        </w:rPr>
        <w:t>deep learning</w:t>
      </w:r>
      <w:r w:rsidR="00FF2F89">
        <w:t xml:space="preserve"> más avanzados que existen que gracias a su celda de memoria permiten almacenar información del pasado para hacer predicciones más precisas.</w:t>
      </w:r>
    </w:p>
    <w:p w14:paraId="41AD022F" w14:textId="255C8192" w:rsidR="002237F0" w:rsidRPr="00D26B4F" w:rsidRDefault="002237F0" w:rsidP="0007301C">
      <w:pPr>
        <w:pStyle w:val="JENUINormal"/>
        <w:ind w:firstLine="0"/>
      </w:pPr>
      <w:r w:rsidRPr="002237F0">
        <w:rPr>
          <w:b/>
          <w:sz w:val="22"/>
        </w:rPr>
        <w:t>Palabras clave</w:t>
      </w:r>
      <w:r>
        <w:rPr>
          <w:sz w:val="22"/>
        </w:rPr>
        <w:t xml:space="preserve">: </w:t>
      </w:r>
      <w:r>
        <w:t>predicción, series temporales, redes neuronales recurrentes, LSTM, Bitcoin, Cripto.</w:t>
      </w:r>
    </w:p>
    <w:p w14:paraId="75394514" w14:textId="77777777" w:rsidR="00A51A0E" w:rsidRDefault="00A51A0E" w:rsidP="0007301C">
      <w:pPr>
        <w:pStyle w:val="JENUINormal"/>
        <w:ind w:firstLine="0"/>
      </w:pPr>
    </w:p>
    <w:p w14:paraId="311C03BB" w14:textId="77777777" w:rsidR="00E72920" w:rsidRPr="007B5D6B" w:rsidRDefault="00813FF0" w:rsidP="00E72920">
      <w:pPr>
        <w:pStyle w:val="JENUITtuloNoNumerado"/>
        <w:rPr>
          <w:lang w:val="en-US"/>
        </w:rPr>
      </w:pPr>
      <w:r w:rsidRPr="007B5D6B">
        <w:rPr>
          <w:lang w:val="en-US"/>
        </w:rPr>
        <w:t>Abstract</w:t>
      </w:r>
    </w:p>
    <w:p w14:paraId="4D189997" w14:textId="77777777" w:rsidR="002237F0" w:rsidRPr="007B5D6B" w:rsidRDefault="00E72920" w:rsidP="007B5D6B">
      <w:pPr>
        <w:pStyle w:val="JENUINormal"/>
        <w:ind w:firstLine="0"/>
        <w:rPr>
          <w:lang w:val="en-US"/>
        </w:rPr>
      </w:pPr>
      <w:r w:rsidRPr="007B5D6B">
        <w:rPr>
          <w:lang w:val="en-US"/>
        </w:rPr>
        <w:t>In recent years, the use of cryptocurrencies has increased exponentially, a virtual currency that aims to replace fiduciary money issued by the central banks. This type of asset has grown both in number and in capitalization to the level of being able to be compared even with stock market indexes, for this reason the objective of this study is to try to predict the price of Bitcoin, the cryptocurrency by excellence, through a type of recurrent neural network, specifically, Long Short-Term Memory (LSTM), one of the most advanced deep learning algorithms to date, that thanks to its memory cell, allows to store</w:t>
      </w:r>
      <w:r w:rsidR="00A7547E" w:rsidRPr="007B5D6B">
        <w:rPr>
          <w:lang w:val="en-US"/>
        </w:rPr>
        <w:t xml:space="preserve"> past </w:t>
      </w:r>
      <w:r w:rsidRPr="007B5D6B">
        <w:rPr>
          <w:lang w:val="en-US"/>
        </w:rPr>
        <w:t>information to make more precise predictions.</w:t>
      </w:r>
    </w:p>
    <w:p w14:paraId="72A45F29" w14:textId="4375CB59" w:rsidR="002237F0" w:rsidRPr="002237F0" w:rsidRDefault="002237F0" w:rsidP="0007301C">
      <w:pPr>
        <w:pStyle w:val="JENUINormal"/>
        <w:ind w:firstLine="0"/>
      </w:pPr>
      <w:r w:rsidRPr="0007301C">
        <w:rPr>
          <w:b/>
        </w:rPr>
        <w:t xml:space="preserve">Keywords: </w:t>
      </w:r>
      <w:r>
        <w:t>forecast, time series, Recurrent Neural Networks, LSTM, Bitcoin, Cryptocurrencies.</w:t>
      </w:r>
    </w:p>
    <w:p w14:paraId="2918755E" w14:textId="77777777" w:rsidR="00F35E6B" w:rsidRDefault="00BD75A1" w:rsidP="00754208">
      <w:pPr>
        <w:pStyle w:val="JENUITtulo1"/>
      </w:pPr>
      <w:r>
        <w:t>Introducción</w:t>
      </w:r>
    </w:p>
    <w:p w14:paraId="7FE8CC9C" w14:textId="629FDEC0" w:rsidR="00164F2A" w:rsidRDefault="00F35E6B" w:rsidP="00802E3C">
      <w:pPr>
        <w:pStyle w:val="JENUINormal"/>
      </w:pPr>
      <w:r>
        <w:t xml:space="preserve">Las redes neuronales recurrentes representan uno de los algoritmos más avanzados que existen en el mundo del </w:t>
      </w:r>
      <w:r w:rsidRPr="00077947">
        <w:rPr>
          <w:i/>
          <w:iCs/>
        </w:rPr>
        <w:t>deep learning</w:t>
      </w:r>
      <w:r>
        <w:rPr>
          <w:i/>
          <w:iCs/>
        </w:rPr>
        <w:t xml:space="preserve"> </w:t>
      </w:r>
      <w:r>
        <w:t>supervisado.</w:t>
      </w:r>
      <w:r w:rsidR="00802E3C">
        <w:t xml:space="preserve"> </w:t>
      </w:r>
      <w:r>
        <w:t>Como ya su propio nombre indica una red neuronal intenta imitar un cerebro humano para resolver problemas, en este caso, la red neuronal recurrente intenta imitar el lóbulo frontal, la parte del cerebro humano que se encarga de la memoria a corto plazo.</w:t>
      </w:r>
      <w:r w:rsidR="00330B75">
        <w:t xml:space="preserve"> </w:t>
      </w:r>
      <w:r>
        <w:t>Haciendo uso de esta memoria el algoritmo es capaz de reaccionar a situaciones futuras con información del pasado y por este motivo hace que este tipo de algoritmos sea</w:t>
      </w:r>
      <w:r w:rsidR="005A2EC0">
        <w:t>n</w:t>
      </w:r>
      <w:r>
        <w:t xml:space="preserve"> tan potentes para predecir series temporales.</w:t>
      </w:r>
    </w:p>
    <w:p w14:paraId="622B9C1E" w14:textId="52824C9D" w:rsidR="00754208" w:rsidRDefault="00754208" w:rsidP="00887EA2">
      <w:pPr>
        <w:pStyle w:val="JENUINormal"/>
      </w:pPr>
      <w:r>
        <w:t>Las redes neuronal</w:t>
      </w:r>
      <w:r w:rsidR="00964A49">
        <w:t>e</w:t>
      </w:r>
      <w:r>
        <w:t xml:space="preserve">s recurrentes, en concreto, la variante de </w:t>
      </w:r>
      <w:r w:rsidRPr="00342CFB">
        <w:rPr>
          <w:i/>
        </w:rPr>
        <w:t>Long Short-Term Memory</w:t>
      </w:r>
      <w:r>
        <w:t xml:space="preserve"> (LSTM) son redes neuronales muy adecuadas para datos de series temporales ya que gracias a su estructura incluye una celda de memoria que permite mantener información por periodos prolongados en el tiempo venciendo así al problema del gradiente descendente</w:t>
      </w:r>
      <w:r w:rsidR="00986A7F">
        <w:t>, un problema inherente de las redes neuronales recurrentes clásicas</w:t>
      </w:r>
      <w:r>
        <w:t>.</w:t>
      </w:r>
    </w:p>
    <w:p w14:paraId="3E110F61" w14:textId="7933A3B9" w:rsidR="00754208" w:rsidRDefault="00754208" w:rsidP="00754208">
      <w:pPr>
        <w:pStyle w:val="JENUINormal"/>
      </w:pPr>
      <w:r>
        <w:t>Este tipo de redes se han aplicado con resultados notables en aplicaciones como reconocimiento de voz, lenguaje natural, síntesis de voz… Por ello se va a utilizar este tipo de redes neuronales en este trabajo para intentar predecir el precio del bitcoin haciendo uso de datos de series temporales con su precio pasado</w:t>
      </w:r>
      <w:r w:rsidR="00330B75">
        <w:t xml:space="preserve"> entre otros indicadores para poder hacer una predicción lo más precisa posible</w:t>
      </w:r>
      <w:r w:rsidR="00C47FAD">
        <w:t>.</w:t>
      </w:r>
    </w:p>
    <w:p w14:paraId="2F87C5F8" w14:textId="5934AE9A" w:rsidR="003749D8" w:rsidRPr="00E24E85" w:rsidRDefault="003749D8" w:rsidP="005A2EC0">
      <w:pPr>
        <w:pStyle w:val="JENUITtulo2"/>
        <w:tabs>
          <w:tab w:val="clear" w:pos="1191"/>
          <w:tab w:val="num" w:pos="578"/>
        </w:tabs>
        <w:ind w:left="510" w:hanging="510"/>
      </w:pPr>
      <w:r>
        <w:lastRenderedPageBreak/>
        <w:t xml:space="preserve">Redes </w:t>
      </w:r>
      <w:r w:rsidR="00701BF9">
        <w:t>neuronales recurrentes</w:t>
      </w:r>
    </w:p>
    <w:p w14:paraId="06C28ABF" w14:textId="74F6D583" w:rsidR="00195F10" w:rsidRDefault="00330B75" w:rsidP="00195F10">
      <w:pPr>
        <w:pStyle w:val="JENUINormal"/>
      </w:pPr>
      <w:r>
        <w:t>Una red neuronal recurrente</w:t>
      </w:r>
      <w:r w:rsidR="007C21B7">
        <w:t xml:space="preserve"> (RNR)</w:t>
      </w:r>
      <w:r w:rsidR="00A326CA">
        <w:t xml:space="preserve"> </w:t>
      </w:r>
      <w:r w:rsidR="004145E6">
        <w:t>es un tipo de red neuronal que dentro de su estructura puede retroalimentarse, es decir, utiliza</w:t>
      </w:r>
      <w:r w:rsidR="00181B72">
        <w:t xml:space="preserve"> su propio</w:t>
      </w:r>
      <w:r w:rsidR="004145E6">
        <w:t xml:space="preserve"> </w:t>
      </w:r>
      <w:r w:rsidR="004145E6" w:rsidRPr="004145E6">
        <w:rPr>
          <w:i/>
          <w:iCs/>
        </w:rPr>
        <w:t>feedback</w:t>
      </w:r>
      <w:r w:rsidR="004145E6">
        <w:t xml:space="preserve"> para influenciar </w:t>
      </w:r>
      <w:r w:rsidR="002A1C4B">
        <w:t>la</w:t>
      </w:r>
      <w:r w:rsidR="004145E6">
        <w:t xml:space="preserve"> </w:t>
      </w:r>
      <w:r w:rsidR="002A1C4B">
        <w:t>entrada</w:t>
      </w:r>
      <w:r w:rsidR="004145E6">
        <w:t xml:space="preserve"> actual y </w:t>
      </w:r>
      <w:r w:rsidR="002A1C4B">
        <w:t>la salida</w:t>
      </w:r>
      <w:r w:rsidR="004145E6">
        <w:t>.</w:t>
      </w:r>
    </w:p>
    <w:p w14:paraId="70517815" w14:textId="77777777" w:rsidR="00D83702" w:rsidRDefault="00D83702" w:rsidP="00F35E6B">
      <w:pPr>
        <w:pStyle w:val="JENUINormal"/>
      </w:pPr>
    </w:p>
    <w:p w14:paraId="0078AE66" w14:textId="7071309C" w:rsidR="00181B72" w:rsidRDefault="004D06A0" w:rsidP="00181B72">
      <w:pPr>
        <w:pStyle w:val="JENUINormal"/>
        <w:ind w:firstLine="0"/>
      </w:pPr>
      <w:r>
        <w:rPr>
          <w:noProof/>
          <w:lang w:eastAsia="es-ES"/>
        </w:rPr>
        <w:drawing>
          <wp:inline distT="0" distB="0" distL="0" distR="0" wp14:anchorId="7BC9AD63" wp14:editId="23A79E50">
            <wp:extent cx="2647950" cy="942975"/>
            <wp:effectExtent l="0" t="0" r="0" b="9525"/>
            <wp:docPr id="1" name="Imagen 1" descr="RedNeuro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Neurona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942975"/>
                    </a:xfrm>
                    <a:prstGeom prst="rect">
                      <a:avLst/>
                    </a:prstGeom>
                    <a:noFill/>
                    <a:ln>
                      <a:noFill/>
                    </a:ln>
                  </pic:spPr>
                </pic:pic>
              </a:graphicData>
            </a:graphic>
          </wp:inline>
        </w:drawing>
      </w:r>
    </w:p>
    <w:p w14:paraId="30C740C5" w14:textId="77777777" w:rsidR="004145E6" w:rsidRDefault="002A1C4B" w:rsidP="004145E6">
      <w:pPr>
        <w:pStyle w:val="JENUINormal"/>
        <w:ind w:firstLine="0"/>
      </w:pPr>
      <w:r>
        <w:t>Figura 1: Diagrama de la red neuronal recurrente</w:t>
      </w:r>
    </w:p>
    <w:p w14:paraId="670C8481" w14:textId="77777777" w:rsidR="002A1C4B" w:rsidRDefault="002A1C4B" w:rsidP="004145E6">
      <w:pPr>
        <w:pStyle w:val="JENUINormal"/>
        <w:ind w:firstLine="0"/>
      </w:pPr>
    </w:p>
    <w:p w14:paraId="7C64FCF0" w14:textId="65FD7278" w:rsidR="00986A7F" w:rsidRDefault="002A1C4B" w:rsidP="00986A7F">
      <w:pPr>
        <w:pStyle w:val="JENUINormal"/>
        <w:rPr>
          <w:color w:val="000000"/>
        </w:rPr>
      </w:pPr>
      <w:r>
        <w:t>Por tanto, la salida de una red neuronal recurrente depende de los elementos previos de la propia secuencia. Esto</w:t>
      </w:r>
      <w:r w:rsidR="009403DF">
        <w:t xml:space="preserve"> </w:t>
      </w:r>
      <w:r>
        <w:t xml:space="preserve">genera una característica distintiva, </w:t>
      </w:r>
      <w:r w:rsidR="009403DF">
        <w:t>la red neuronal recurrente comparte el mismo parámetro de peso dentro de cada capa de la red</w:t>
      </w:r>
      <w:r w:rsidR="00342CFB">
        <w:t xml:space="preserve"> </w:t>
      </w:r>
      <w:r w:rsidR="00DB1B31">
        <w:fldChar w:fldCharType="begin"/>
      </w:r>
      <w:r w:rsidR="00DB1B31">
        <w:instrText xml:space="preserve"> ADDIN ZOTERO_ITEM CSL_CITATION {"citationID":"aONzQHCK","properties":{"formattedCitation":"[1]","plainCitation":"[1]","noteIndex":0},"citationItems":[{"id":10,"uris":["http://zotero.org/users/9733613/items/IUJBIPU2"],"itemData":{"id":10,"type":"post-weblog","container-title":"IBM","title":"Recurrent Neural Networks","URL":"https://www.ibm.com/cloud/learn/recurrent-neural-networks","author":[{"family":"IBM Cloud Education","given":""}],"accessed":{"date-parts":[["2022",5,19]]},"issued":{"date-parts":[["2020",9,14]]}}}],"schema":"https://github.com/citation-style-language/schema/raw/master/csl-citation.json"} </w:instrText>
      </w:r>
      <w:r w:rsidR="00DB1B31">
        <w:fldChar w:fldCharType="separate"/>
      </w:r>
      <w:r w:rsidR="00DB1B31" w:rsidRPr="00DB1B31">
        <w:t>[1]</w:t>
      </w:r>
      <w:r w:rsidR="00DB1B31">
        <w:fldChar w:fldCharType="end"/>
      </w:r>
      <w:ins w:id="1" w:author="Victor" w:date="2022-07-08T09:48:00Z">
        <w:r w:rsidR="00342CFB">
          <w:t>.</w:t>
        </w:r>
      </w:ins>
    </w:p>
    <w:p w14:paraId="229C59BE" w14:textId="77777777" w:rsidR="001E5DD4" w:rsidRDefault="001E5DD4" w:rsidP="00986A7F">
      <w:pPr>
        <w:pStyle w:val="JENUINormal"/>
        <w:rPr>
          <w:color w:val="000000"/>
        </w:rPr>
      </w:pPr>
    </w:p>
    <w:p w14:paraId="5909F2FB" w14:textId="18838991" w:rsidR="00436F28" w:rsidRDefault="004D06A0" w:rsidP="00436F28">
      <w:pPr>
        <w:pStyle w:val="JENUINormal"/>
        <w:ind w:firstLine="0"/>
        <w:rPr>
          <w:color w:val="000000"/>
        </w:rPr>
      </w:pPr>
      <w:r>
        <w:rPr>
          <w:noProof/>
          <w:color w:val="000000"/>
          <w:lang w:eastAsia="es-ES"/>
        </w:rPr>
        <w:drawing>
          <wp:inline distT="0" distB="0" distL="0" distR="0" wp14:anchorId="2E476802" wp14:editId="58964936">
            <wp:extent cx="2647950" cy="990600"/>
            <wp:effectExtent l="0" t="0" r="0" b="0"/>
            <wp:docPr id="2" name="Imagen 2" descr="LSTM3-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STM3-cha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7950" cy="990600"/>
                    </a:xfrm>
                    <a:prstGeom prst="rect">
                      <a:avLst/>
                    </a:prstGeom>
                    <a:noFill/>
                    <a:ln>
                      <a:noFill/>
                    </a:ln>
                  </pic:spPr>
                </pic:pic>
              </a:graphicData>
            </a:graphic>
          </wp:inline>
        </w:drawing>
      </w:r>
    </w:p>
    <w:p w14:paraId="6BED3BA9" w14:textId="0A071821" w:rsidR="00807ACE" w:rsidRDefault="00807ACE" w:rsidP="00436F28">
      <w:pPr>
        <w:pStyle w:val="JENUINormal"/>
        <w:ind w:firstLine="0"/>
        <w:rPr>
          <w:color w:val="000000"/>
        </w:rPr>
      </w:pPr>
      <w:r>
        <w:rPr>
          <w:color w:val="000000"/>
        </w:rPr>
        <w:t>Figura 2: Estructura de un módulo RNR clásico</w:t>
      </w:r>
    </w:p>
    <w:p w14:paraId="4D35640F" w14:textId="11A1DE4B" w:rsidR="00807ACE" w:rsidRDefault="00807ACE" w:rsidP="00436F28">
      <w:pPr>
        <w:pStyle w:val="JENUINormal"/>
        <w:ind w:firstLine="0"/>
        <w:rPr>
          <w:color w:val="000000"/>
        </w:rPr>
      </w:pPr>
      <w:r>
        <w:rPr>
          <w:color w:val="000000"/>
        </w:rPr>
        <w:t xml:space="preserve">Fuente: Colah’s </w:t>
      </w:r>
      <w:r w:rsidR="001E5DD4">
        <w:rPr>
          <w:color w:val="000000"/>
        </w:rPr>
        <w:t>Blog</w:t>
      </w:r>
      <w:r w:rsidR="0043141C">
        <w:rPr>
          <w:color w:val="000000"/>
        </w:rPr>
        <w:t xml:space="preserve"> </w:t>
      </w:r>
      <w:r w:rsidR="0043141C">
        <w:rPr>
          <w:color w:val="000000"/>
        </w:rPr>
        <w:fldChar w:fldCharType="begin"/>
      </w:r>
      <w:r w:rsidR="00DB1B31">
        <w:rPr>
          <w:color w:val="000000"/>
        </w:rPr>
        <w:instrText xml:space="preserve"> ADDIN ZOTERO_ITEM CSL_CITATION {"citationID":"9Ce0Gb7Q","properties":{"formattedCitation":"[2]","plainCitation":"[2]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Pr>
          <w:color w:val="000000"/>
        </w:rPr>
        <w:fldChar w:fldCharType="separate"/>
      </w:r>
      <w:r w:rsidR="00DB1B31" w:rsidRPr="00DB1B31">
        <w:t>[2]</w:t>
      </w:r>
      <w:r w:rsidR="0043141C">
        <w:rPr>
          <w:color w:val="000000"/>
        </w:rPr>
        <w:fldChar w:fldCharType="end"/>
      </w:r>
    </w:p>
    <w:p w14:paraId="1145F9E1" w14:textId="77777777" w:rsidR="00807ACE" w:rsidRDefault="00807ACE" w:rsidP="00436F28">
      <w:pPr>
        <w:pStyle w:val="JENUINormal"/>
        <w:ind w:firstLine="0"/>
      </w:pPr>
    </w:p>
    <w:p w14:paraId="16316C4C" w14:textId="6B439179" w:rsidR="00986A7F" w:rsidRPr="00986A7F" w:rsidRDefault="00986A7F" w:rsidP="00986A7F">
      <w:pPr>
        <w:pStyle w:val="JENUINormal"/>
      </w:pPr>
      <w:r>
        <w:t>Es decir, cada vez que la red actualiza sus pesos debe propagarse hacia atrás para actualizar todos y cada uno de los pesos de las capas que constituyen la red, generando así</w:t>
      </w:r>
      <w:r w:rsidR="007857A9">
        <w:t xml:space="preserve"> un posible desvanecimiento del gradiente.</w:t>
      </w:r>
    </w:p>
    <w:p w14:paraId="77E30DFD" w14:textId="15DCDC19" w:rsidR="00071A42" w:rsidRDefault="00071A42" w:rsidP="00071A42">
      <w:pPr>
        <w:pStyle w:val="JENUINormal"/>
      </w:pPr>
      <w:r>
        <w:t>Este problema que presentan las redes neuronales recurrentes fue descubierto por Josep Hochreiter</w:t>
      </w:r>
      <w:ins w:id="2" w:author="Victor" w:date="2022-07-08T09:49:00Z">
        <w:r w:rsidR="00342CFB">
          <w:t xml:space="preserve"> </w:t>
        </w:r>
      </w:ins>
      <w:del w:id="3" w:author="Victor" w:date="2022-07-08T09:49:00Z">
        <w:r w:rsidDel="00342CFB">
          <w:delText>.</w:delText>
        </w:r>
      </w:del>
      <w:r w:rsidR="00E05C57">
        <w:fldChar w:fldCharType="begin"/>
      </w:r>
      <w:r w:rsidR="00DB1B31">
        <w:instrText xml:space="preserve"> ADDIN ZOTERO_ITEM CSL_CITATION {"citationID":"jEgTSin4","properties":{"formattedCitation":"[3]","plainCitation":"[3]","noteIndex":0},"citationItems":[{"id":11,"uris":["http://zotero.org/users/9733613/items/IAXDNUKX"],"itemData":{"id":11,"type":"article-journal","container-title":"International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DB1B31" w:rsidRPr="00DB1B31">
        <w:t>[3]</w:t>
      </w:r>
      <w:r w:rsidR="00E05C57">
        <w:fldChar w:fldCharType="end"/>
      </w:r>
      <w:ins w:id="4" w:author="Victor" w:date="2022-07-08T09:49:00Z">
        <w:r w:rsidR="00342CFB">
          <w:t>.</w:t>
        </w:r>
      </w:ins>
    </w:p>
    <w:p w14:paraId="45453DCB" w14:textId="7D8464B6" w:rsidR="005B2F00" w:rsidRDefault="00071A42" w:rsidP="0007301C">
      <w:pPr>
        <w:pStyle w:val="JENUINormal"/>
        <w:ind w:firstLine="0"/>
      </w:pPr>
      <w:r>
        <w:t>El problema radica que en la red neuronal utiliza un algoritmo de gradiente descendente para encontrar el mínimo global de la función de costes</w:t>
      </w:r>
      <w:r w:rsidR="005970E1">
        <w:t xml:space="preserve"> que es la configuración óptima de la red. </w:t>
      </w:r>
    </w:p>
    <w:p w14:paraId="7D7B601D" w14:textId="75744AA3" w:rsidR="00071A42" w:rsidRDefault="005970E1" w:rsidP="005B2F00">
      <w:pPr>
        <w:pStyle w:val="JENUINormal"/>
      </w:pPr>
      <w:r>
        <w:t xml:space="preserve">En el caso de las redes neuronales recurrentes la </w:t>
      </w:r>
      <w:r w:rsidR="00F73F35">
        <w:t>información pasada</w:t>
      </w:r>
      <w:r>
        <w:t xml:space="preserve"> se utiliza como input para determinar la predicción presente por lo tanto </w:t>
      </w:r>
      <w:r w:rsidR="00F73F35">
        <w:t xml:space="preserve">cuando se actualizan </w:t>
      </w:r>
      <w:r>
        <w:t>los pesos para minimizar el error se tendrá que actualizar todas las neuronas que han participado en el proceso</w:t>
      </w:r>
      <w:r w:rsidR="00F73F35">
        <w:t>.</w:t>
      </w:r>
    </w:p>
    <w:p w14:paraId="09603F63" w14:textId="77777777" w:rsidR="00CF0067" w:rsidRDefault="00CF0067" w:rsidP="005B2F00">
      <w:pPr>
        <w:pStyle w:val="JENUINormal"/>
      </w:pPr>
    </w:p>
    <w:p w14:paraId="2DAE514C" w14:textId="144C3FDA" w:rsidR="007544B2" w:rsidRDefault="004D06A0" w:rsidP="007544B2">
      <w:pPr>
        <w:pStyle w:val="JENUINormal"/>
        <w:ind w:firstLine="0"/>
      </w:pPr>
      <w:r>
        <w:rPr>
          <w:noProof/>
          <w:lang w:eastAsia="es-ES"/>
        </w:rPr>
        <w:drawing>
          <wp:inline distT="0" distB="0" distL="0" distR="0" wp14:anchorId="1CA7E542" wp14:editId="43AB0E31">
            <wp:extent cx="2647950" cy="1571625"/>
            <wp:effectExtent l="0" t="0" r="0" b="9525"/>
            <wp:docPr id="3" name="Imagen 3" descr="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1571625"/>
                    </a:xfrm>
                    <a:prstGeom prst="rect">
                      <a:avLst/>
                    </a:prstGeom>
                    <a:noFill/>
                    <a:ln>
                      <a:noFill/>
                    </a:ln>
                  </pic:spPr>
                </pic:pic>
              </a:graphicData>
            </a:graphic>
          </wp:inline>
        </w:drawing>
      </w:r>
    </w:p>
    <w:p w14:paraId="0B07158F" w14:textId="77236D3F" w:rsidR="005B2F00" w:rsidRDefault="007544B2" w:rsidP="007544B2">
      <w:pPr>
        <w:pStyle w:val="JENUINormal"/>
        <w:ind w:firstLine="0"/>
      </w:pPr>
      <w:r>
        <w:t xml:space="preserve">Figura 2: Diagrama de RNR </w:t>
      </w:r>
      <w:r w:rsidRPr="007544B2">
        <w:rPr>
          <w:i/>
          <w:iCs/>
        </w:rPr>
        <w:t>Many to One</w:t>
      </w:r>
    </w:p>
    <w:p w14:paraId="6A9F1EF8" w14:textId="77777777" w:rsidR="007544B2" w:rsidRDefault="007544B2" w:rsidP="005B2F00">
      <w:pPr>
        <w:pStyle w:val="JENUINormal"/>
      </w:pPr>
    </w:p>
    <w:p w14:paraId="01232BC7" w14:textId="77777777" w:rsidR="00F73F35" w:rsidRDefault="00F73F35" w:rsidP="00071A42">
      <w:pPr>
        <w:pStyle w:val="JENUINormal"/>
      </w:pPr>
      <w:r>
        <w:t>Al principio del proceso se asignan pesos aleatorios con valores cercanos a cero y entonces se comienza a entrenar la red, al multiplicar todos los momentos pasados por un valor cercano a cero el gradiente se reduce tras cada multiplicación por lo que al final se hace cada vez más difícil actualizar los pesos de la red y aumenta el tiempo en el que se obtiene el resultado final.</w:t>
      </w:r>
    </w:p>
    <w:p w14:paraId="3D5332DB" w14:textId="77777777" w:rsidR="00920A10" w:rsidRDefault="00920A10" w:rsidP="00920A10">
      <w:pPr>
        <w:pStyle w:val="JENUITtulo2"/>
        <w:tabs>
          <w:tab w:val="clear" w:pos="1191"/>
          <w:tab w:val="num" w:pos="578"/>
        </w:tabs>
        <w:ind w:left="510" w:hanging="510"/>
      </w:pPr>
      <w:r>
        <w:t>LSTM</w:t>
      </w:r>
    </w:p>
    <w:p w14:paraId="3BD2D2ED" w14:textId="58C1D4D0" w:rsidR="00920A10" w:rsidRDefault="007C21B7" w:rsidP="00920A10">
      <w:pPr>
        <w:pStyle w:val="JENUINormal"/>
      </w:pPr>
      <w:r>
        <w:t>El LSTM (</w:t>
      </w:r>
      <w:r>
        <w:rPr>
          <w:i/>
        </w:rPr>
        <w:t xml:space="preserve">Long short-term </w:t>
      </w:r>
      <w:r w:rsidRPr="007C21B7">
        <w:rPr>
          <w:i/>
        </w:rPr>
        <w:t>memory</w:t>
      </w:r>
      <w:r>
        <w:t>, en inglés) e</w:t>
      </w:r>
      <w:r w:rsidR="00920A10" w:rsidRPr="007C21B7">
        <w:t>s</w:t>
      </w:r>
      <w:r w:rsidR="00920A10" w:rsidRPr="00920A10">
        <w:t xml:space="preserve"> una variación de la red neuronal recurrente</w:t>
      </w:r>
      <w:r w:rsidR="00FF686D">
        <w:t xml:space="preserve"> clásica </w:t>
      </w:r>
      <w:r w:rsidR="00920A10" w:rsidRPr="00920A10">
        <w:t xml:space="preserve">que soluciona </w:t>
      </w:r>
      <w:r w:rsidR="00F73F35">
        <w:t xml:space="preserve">el problema </w:t>
      </w:r>
      <w:r w:rsidR="00FF686D">
        <w:t xml:space="preserve">del desvanecimiento del gradiente </w:t>
      </w:r>
      <w:r w:rsidR="00F73F35">
        <w:t>comentado en la sección anterior</w:t>
      </w:r>
      <w:r w:rsidR="005B2F00">
        <w:t>.</w:t>
      </w:r>
      <w:r w:rsidR="00E668EA">
        <w:t xml:space="preserve"> Fue una de las soluciones propuestas por Josep Hochreiter y </w:t>
      </w:r>
      <w:r w:rsidR="00E668EA" w:rsidRPr="00E668EA">
        <w:t>Jürgen</w:t>
      </w:r>
      <w:r w:rsidR="00E668EA">
        <w:t xml:space="preserve"> </w:t>
      </w:r>
      <w:r w:rsidR="00E668EA" w:rsidRPr="00E668EA">
        <w:t>Schmidhuber</w:t>
      </w:r>
      <w:ins w:id="5" w:author="Victor" w:date="2022-07-08T09:49:00Z">
        <w:r w:rsidR="00342CFB">
          <w:t xml:space="preserve"> </w:t>
        </w:r>
      </w:ins>
      <w:r w:rsidR="0043141C">
        <w:fldChar w:fldCharType="begin"/>
      </w:r>
      <w:r w:rsidR="00DB1B31">
        <w:instrText xml:space="preserve"> ADDIN ZOTERO_ITEM CSL_CITATION {"citationID":"igFDDWtG","properties":{"formattedCitation":"[4]","plainCitation":"[4]","noteIndex":0},"citationItems":[{"id":9,"uris":["http://zotero.org/users/9733613/items/LHNUXLBH"],"itemData":{"id":9,"type":"article-journal","abstract":"Learning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 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 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Computation","DOI":"10.1162/neco.1997.9.8.1735","ISSN":"0899-7667, 1530-888X","issue":"8","journalAbbreviation":"Neural Computation","language":"en","page":"1735-1780","source":"DOI.org (Crossref)","title":"Long Short-Term Memory","volume":"9","author":[{"family":"Hochreiter","given":"Sepp"},{"family":"Schmidhuber","given":"Jürgen"}],"issued":{"date-parts":[["1997",11,1]]}}}],"schema":"https://github.com/citation-style-language/schema/raw/master/csl-citation.json"} </w:instrText>
      </w:r>
      <w:r w:rsidR="0043141C">
        <w:fldChar w:fldCharType="separate"/>
      </w:r>
      <w:r w:rsidR="00DB1B31" w:rsidRPr="00DB1B31">
        <w:t>[4]</w:t>
      </w:r>
      <w:r w:rsidR="0043141C">
        <w:fldChar w:fldCharType="end"/>
      </w:r>
      <w:r w:rsidR="00EF4B51">
        <w:t>, e</w:t>
      </w:r>
      <w:r w:rsidR="005B2F00">
        <w:t>st</w:t>
      </w:r>
      <w:r w:rsidR="00BA1B72">
        <w:t>a</w:t>
      </w:r>
      <w:r w:rsidR="005B2F00">
        <w:t xml:space="preserve"> evolución añade celdas de entrada, salida y olvido</w:t>
      </w:r>
      <w:r w:rsidR="00815975">
        <w:t>.</w:t>
      </w:r>
    </w:p>
    <w:p w14:paraId="0E26A460" w14:textId="7B7CBCEE" w:rsidR="00112666" w:rsidRDefault="00112666" w:rsidP="00112666">
      <w:pPr>
        <w:pStyle w:val="JENUINormal"/>
        <w:ind w:firstLine="0"/>
      </w:pPr>
    </w:p>
    <w:p w14:paraId="7B68F04B" w14:textId="2EF0FE00" w:rsidR="00112666" w:rsidRDefault="004D06A0" w:rsidP="00112666">
      <w:pPr>
        <w:pStyle w:val="JENUINormal"/>
        <w:ind w:firstLine="0"/>
      </w:pPr>
      <w:r>
        <w:rPr>
          <w:noProof/>
          <w:lang w:eastAsia="es-ES"/>
        </w:rPr>
        <w:drawing>
          <wp:inline distT="0" distB="0" distL="0" distR="0" wp14:anchorId="02CAAE87" wp14:editId="28E687B5">
            <wp:extent cx="2647950" cy="1943100"/>
            <wp:effectExtent l="0" t="0" r="0" b="0"/>
            <wp:docPr id="4" name="Imagen 4" descr="LSTMSt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St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950" cy="1943100"/>
                    </a:xfrm>
                    <a:prstGeom prst="rect">
                      <a:avLst/>
                    </a:prstGeom>
                    <a:noFill/>
                    <a:ln>
                      <a:noFill/>
                    </a:ln>
                  </pic:spPr>
                </pic:pic>
              </a:graphicData>
            </a:graphic>
          </wp:inline>
        </w:drawing>
      </w:r>
    </w:p>
    <w:p w14:paraId="2DD9B98C" w14:textId="6F040FA0" w:rsidR="00112666" w:rsidRDefault="00112666" w:rsidP="00112666">
      <w:pPr>
        <w:pStyle w:val="JENUINormal"/>
        <w:ind w:firstLine="0"/>
        <w:rPr>
          <w:color w:val="000000"/>
        </w:rPr>
      </w:pPr>
      <w:r>
        <w:t>Figura 3: Estructura de</w:t>
      </w:r>
      <w:r w:rsidR="009640C2">
        <w:t xml:space="preserve"> un</w:t>
      </w:r>
      <w:r>
        <w:t xml:space="preserve"> </w:t>
      </w:r>
      <w:r w:rsidR="009640C2">
        <w:t>módulo</w:t>
      </w:r>
      <w:r>
        <w:t xml:space="preserve"> LSTM</w:t>
      </w:r>
    </w:p>
    <w:p w14:paraId="09D872BA" w14:textId="54F467B3" w:rsidR="009640C2" w:rsidRDefault="009640C2" w:rsidP="00112666">
      <w:pPr>
        <w:pStyle w:val="JENUINormal"/>
        <w:ind w:firstLine="0"/>
        <w:rPr>
          <w:color w:val="000000"/>
        </w:rPr>
      </w:pPr>
      <w:r>
        <w:rPr>
          <w:color w:val="000000"/>
        </w:rPr>
        <w:t xml:space="preserve">Fuente: Adaptado de </w:t>
      </w:r>
      <w:r w:rsidR="0043141C">
        <w:rPr>
          <w:color w:val="000000"/>
        </w:rPr>
        <w:fldChar w:fldCharType="begin"/>
      </w:r>
      <w:r w:rsidR="00DB1B31">
        <w:rPr>
          <w:color w:val="000000"/>
        </w:rPr>
        <w:instrText xml:space="preserve"> ADDIN ZOTERO_ITEM CSL_CITATION {"citationID":"f9ajdwkc","properties":{"formattedCitation":"[2]","plainCitation":"[2]","noteIndex":0},"citationItems":[{"id":8,"uris":["http://zotero.org/users/9733613/items/IKVFFVL9"],"itemData":{"id":8,"type":"post-weblog","container-title":"Colah.github.io","language":"Inglés","title":"Understanding LSTM Networks","URL":"https://colah.github.io/posts/2015-08-Understanding-LSTMs/","accessed":{"date-parts":[["2022",5,20]]},"issued":{"date-parts":[["2015",8,27]]}}}],"schema":"https://github.com/citation-style-language/schema/raw/master/csl-citation.json"} </w:instrText>
      </w:r>
      <w:r w:rsidR="0043141C">
        <w:rPr>
          <w:color w:val="000000"/>
        </w:rPr>
        <w:fldChar w:fldCharType="separate"/>
      </w:r>
      <w:r w:rsidR="00DB1B31" w:rsidRPr="00DB1B31">
        <w:t>[2]</w:t>
      </w:r>
      <w:r w:rsidR="0043141C">
        <w:rPr>
          <w:color w:val="000000"/>
        </w:rPr>
        <w:fldChar w:fldCharType="end"/>
      </w:r>
    </w:p>
    <w:p w14:paraId="0252F324" w14:textId="43466BD8" w:rsidR="00EF4B51" w:rsidRDefault="00EF4B51" w:rsidP="00112666">
      <w:pPr>
        <w:pStyle w:val="JENUINormal"/>
        <w:ind w:firstLine="0"/>
        <w:rPr>
          <w:color w:val="000000"/>
        </w:rPr>
      </w:pPr>
    </w:p>
    <w:p w14:paraId="7FA4070C" w14:textId="21DBDE51" w:rsidR="00EF4B51" w:rsidRDefault="00EF4B51" w:rsidP="00112666">
      <w:pPr>
        <w:pStyle w:val="JENUINormal"/>
        <w:ind w:firstLine="0"/>
      </w:pPr>
      <w:r>
        <w:rPr>
          <w:color w:val="000000"/>
        </w:rPr>
        <w:t xml:space="preserve">Gracias a esta nueva </w:t>
      </w:r>
      <w:r w:rsidR="00DB6CD7">
        <w:rPr>
          <w:color w:val="000000"/>
        </w:rPr>
        <w:t>arquitectura</w:t>
      </w:r>
      <w:r w:rsidR="00517D28">
        <w:rPr>
          <w:color w:val="000000"/>
        </w:rPr>
        <w:t xml:space="preserve"> se </w:t>
      </w:r>
      <w:r w:rsidR="00533FB8">
        <w:rPr>
          <w:color w:val="000000"/>
        </w:rPr>
        <w:t xml:space="preserve">separa las celdas de memoria (C) y los valores de salida de la red (h) </w:t>
      </w:r>
      <w:r w:rsidR="00517D28">
        <w:rPr>
          <w:color w:val="000000"/>
        </w:rPr>
        <w:t xml:space="preserve">evitando así el desvanecimiento del gradiente. </w:t>
      </w:r>
      <w:r w:rsidR="00533FB8">
        <w:rPr>
          <w:color w:val="000000"/>
        </w:rPr>
        <w:t>Cabe recordar que en la figura anterior C, h y X son vectores, es decir, son capas completas de neuronas.</w:t>
      </w:r>
    </w:p>
    <w:p w14:paraId="2E6F7D19" w14:textId="77777777" w:rsidR="002C2C96" w:rsidRDefault="002C2C96">
      <w:pPr>
        <w:suppressAutoHyphens w:val="0"/>
        <w:spacing w:line="240" w:lineRule="auto"/>
        <w:textAlignment w:val="auto"/>
        <w:rPr>
          <w:b/>
          <w:sz w:val="28"/>
        </w:rPr>
      </w:pPr>
      <w:r>
        <w:br w:type="page"/>
      </w:r>
    </w:p>
    <w:p w14:paraId="21F2AB76" w14:textId="41D54972" w:rsidR="000D7D75" w:rsidRDefault="00BD75A1">
      <w:pPr>
        <w:pStyle w:val="JENUITtulo1"/>
      </w:pPr>
      <w:r>
        <w:lastRenderedPageBreak/>
        <w:t>Metodología</w:t>
      </w:r>
    </w:p>
    <w:p w14:paraId="75A88DC7" w14:textId="77777777" w:rsidR="006C0006" w:rsidRDefault="006C0006" w:rsidP="006C0006">
      <w:pPr>
        <w:pStyle w:val="JENUINormal"/>
      </w:pPr>
    </w:p>
    <w:p w14:paraId="22283527" w14:textId="20B742C7" w:rsidR="007A6637" w:rsidRDefault="006C0006" w:rsidP="00555E9D">
      <w:pPr>
        <w:pStyle w:val="JENUINormal"/>
      </w:pPr>
      <w:r>
        <w:t xml:space="preserve">En esta sección se expone la metodología utilizada para obtener el modelo </w:t>
      </w:r>
      <w:r w:rsidR="00B75AFA">
        <w:t>de redes neuronales recurrentes que se empleará para predecir el precio del bitcoin</w:t>
      </w:r>
      <w:r>
        <w:t>.</w:t>
      </w:r>
      <w:r w:rsidR="005125A1">
        <w:t xml:space="preserve"> Generalmente</w:t>
      </w:r>
      <w:r w:rsidR="00CF27B9">
        <w:t>,</w:t>
      </w:r>
      <w:r w:rsidR="005125A1">
        <w:t xml:space="preserve"> una predicción se basa en la descomposición de una serie temporal </w:t>
      </w:r>
      <w:r w:rsidR="00CF27B9">
        <w:t>(</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oMath>
      <w:r w:rsidR="005125A1">
        <w:t xml:space="preserve">la cual es constituida por </w:t>
      </w:r>
      <w:r w:rsidR="00815763">
        <w:t>tres</w:t>
      </w:r>
      <w:r w:rsidR="005125A1">
        <w:t xml:space="preserve"> </w:t>
      </w:r>
      <w:r w:rsidR="00815763">
        <w:t>componentes:</w:t>
      </w:r>
    </w:p>
    <w:p w14:paraId="3DDA803E" w14:textId="1E3BA253" w:rsidR="007A6637" w:rsidRPr="00555E9D" w:rsidRDefault="007A6637" w:rsidP="00546A5A">
      <w:pPr>
        <w:pStyle w:val="JENUINormal"/>
      </w:pPr>
    </w:p>
    <w:tbl>
      <w:tblPr>
        <w:tblStyle w:val="Tablaconcuadrcula"/>
        <w:tblW w:w="0" w:type="auto"/>
        <w:tblLook w:val="04A0" w:firstRow="1" w:lastRow="0" w:firstColumn="1" w:lastColumn="0" w:noHBand="0" w:noVBand="1"/>
      </w:tblPr>
      <w:tblGrid>
        <w:gridCol w:w="3539"/>
        <w:gridCol w:w="632"/>
      </w:tblGrid>
      <w:tr w:rsidR="00555E9D" w14:paraId="4160B48B" w14:textId="77777777" w:rsidTr="002C32BC">
        <w:trPr>
          <w:trHeight w:val="263"/>
        </w:trPr>
        <w:tc>
          <w:tcPr>
            <w:tcW w:w="3539" w:type="dxa"/>
            <w:tcBorders>
              <w:top w:val="nil"/>
              <w:left w:val="nil"/>
              <w:bottom w:val="nil"/>
              <w:right w:val="nil"/>
            </w:tcBorders>
          </w:tcPr>
          <w:p w14:paraId="2B90ED3E" w14:textId="77E7AD75" w:rsidR="00555E9D" w:rsidRDefault="00A82997" w:rsidP="00342CFB">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oMath>
            <w:r w:rsidR="00C715FB">
              <w:t>,</w:t>
            </w:r>
          </w:p>
        </w:tc>
        <w:tc>
          <w:tcPr>
            <w:tcW w:w="632" w:type="dxa"/>
            <w:tcBorders>
              <w:top w:val="nil"/>
              <w:left w:val="nil"/>
              <w:bottom w:val="nil"/>
              <w:right w:val="nil"/>
            </w:tcBorders>
          </w:tcPr>
          <w:p w14:paraId="71EA3784" w14:textId="5A8F8208" w:rsidR="00555E9D" w:rsidRDefault="00555E9D" w:rsidP="00342CFB">
            <w:pPr>
              <w:pStyle w:val="JENUINormal"/>
              <w:ind w:firstLine="0"/>
              <w:jc w:val="right"/>
            </w:pPr>
            <w:r>
              <w:t>(1)</w:t>
            </w:r>
          </w:p>
        </w:tc>
      </w:tr>
    </w:tbl>
    <w:p w14:paraId="76244BE0" w14:textId="77777777" w:rsidR="007A6637" w:rsidRPr="007A6637" w:rsidRDefault="007A6637" w:rsidP="00555E9D">
      <w:pPr>
        <w:pStyle w:val="JENUINormal"/>
        <w:ind w:firstLine="0"/>
      </w:pPr>
    </w:p>
    <w:p w14:paraId="6BF3BEC0" w14:textId="2C02A2B7" w:rsidR="00415240" w:rsidRDefault="004E74D0" w:rsidP="00342CFB">
      <w:pPr>
        <w:pStyle w:val="JENUINormal"/>
        <w:ind w:firstLine="0"/>
      </w:pPr>
      <w:r>
        <w:t>donde la tendencia</w:t>
      </w:r>
      <w:r w:rsidR="00815763">
        <w:t xml:space="preserve"> </w:t>
      </w:r>
      <w:r w:rsidR="00815763" w:rsidRPr="00A15766">
        <w:rPr>
          <w:i/>
          <w:iCs/>
        </w:rPr>
        <w:t>T</w:t>
      </w:r>
      <w:r w:rsidR="00815763" w:rsidRPr="00A15766">
        <w:rPr>
          <w:i/>
          <w:iCs/>
          <w:vertAlign w:val="subscript"/>
        </w:rPr>
        <w:t>t</w:t>
      </w:r>
      <w:r w:rsidR="00A15766">
        <w:rPr>
          <w:i/>
          <w:iCs/>
          <w:vertAlign w:val="subscript"/>
        </w:rPr>
        <w:t xml:space="preserve"> </w:t>
      </w:r>
      <w:r w:rsidR="00A15766">
        <w:t>son comportamientos suaves de la serie a largo plazo</w:t>
      </w:r>
      <w:r w:rsidR="00A15766" w:rsidRPr="00A15766">
        <w:t>,</w:t>
      </w:r>
      <w:r>
        <w:t xml:space="preserve"> la estacionalidad</w:t>
      </w:r>
      <w:r w:rsidR="00A15766">
        <w:t xml:space="preserve"> </w:t>
      </w:r>
      <w:r w:rsidR="00815763" w:rsidRPr="00A15766">
        <w:rPr>
          <w:i/>
          <w:iCs/>
        </w:rPr>
        <w:t>S</w:t>
      </w:r>
      <w:r w:rsidR="00815763" w:rsidRPr="00A15766">
        <w:rPr>
          <w:i/>
          <w:iCs/>
          <w:vertAlign w:val="subscript"/>
        </w:rPr>
        <w:t>t</w:t>
      </w:r>
      <w:r w:rsidR="00A15766">
        <w:t xml:space="preserve"> son movimientos de oscilación dentro del año y</w:t>
      </w:r>
      <w:r>
        <w:t xml:space="preserve"> el componente irregular</w:t>
      </w:r>
      <w:r w:rsidR="00A15766">
        <w:t xml:space="preserve"> </w:t>
      </w:r>
      <w:r w:rsidR="00815763" w:rsidRPr="00A15766">
        <w:rPr>
          <w:i/>
          <w:iCs/>
        </w:rPr>
        <w:t>I</w:t>
      </w:r>
      <w:r w:rsidR="00815763" w:rsidRPr="00A15766">
        <w:rPr>
          <w:i/>
          <w:iCs/>
          <w:vertAlign w:val="subscript"/>
        </w:rPr>
        <w:t>t</w:t>
      </w:r>
      <w:r w:rsidR="00A15766">
        <w:t xml:space="preserve"> son variaciones aleatorias a</w:t>
      </w:r>
      <w:r w:rsidR="00622463">
        <w:t xml:space="preserve">lrededor de las componentes anteriores. Es interesante aislar estas distintas componentes para </w:t>
      </w:r>
      <w:r w:rsidR="00ED76BB">
        <w:t>entender su comportamiento y as</w:t>
      </w:r>
      <w:r w:rsidR="00415240">
        <w:t>í poder hacer predicciones.</w:t>
      </w:r>
      <w:r w:rsidR="001A383C">
        <w:t xml:space="preserve"> </w:t>
      </w:r>
      <w:r w:rsidR="00415240">
        <w:t>Por tanto, el objetivo de la red es capturar este tipo de oscilaciones, aprender los patrones que siguen y así poder hacer predicciones.</w:t>
      </w:r>
    </w:p>
    <w:p w14:paraId="5E3BF6CB" w14:textId="461B82DD" w:rsidR="004D28C5" w:rsidRDefault="004D28C5" w:rsidP="00920A10">
      <w:pPr>
        <w:pStyle w:val="JENUITtulo2"/>
        <w:tabs>
          <w:tab w:val="clear" w:pos="1191"/>
          <w:tab w:val="num" w:pos="578"/>
        </w:tabs>
        <w:ind w:left="510" w:hanging="510"/>
      </w:pPr>
      <w:r>
        <w:t>Construcción de la red neuronal</w:t>
      </w:r>
    </w:p>
    <w:p w14:paraId="5277C620" w14:textId="180FDBED" w:rsidR="00A40995" w:rsidRDefault="00AB797D" w:rsidP="00887EA2">
      <w:pPr>
        <w:pStyle w:val="JENUINormal"/>
      </w:pPr>
      <w:r>
        <w:t xml:space="preserve">Para </w:t>
      </w:r>
      <w:r w:rsidR="00B75AFA">
        <w:t>la construcción de la red neuronal</w:t>
      </w:r>
      <w:r>
        <w:t xml:space="preserve"> se </w:t>
      </w:r>
      <w:r w:rsidR="00F800B5">
        <w:t>va a</w:t>
      </w:r>
      <w:r>
        <w:t xml:space="preserve"> utilizar una estructura compuesta por 4 capas de entrada</w:t>
      </w:r>
      <w:r w:rsidR="001423E0">
        <w:t xml:space="preserve"> interconectadas</w:t>
      </w:r>
      <w:r w:rsidR="00B75AFA">
        <w:t>, que contienen</w:t>
      </w:r>
      <w:r>
        <w:t xml:space="preserve"> 50 neuronas en cada capa</w:t>
      </w:r>
      <w:r w:rsidR="001423E0">
        <w:t xml:space="preserve"> dándole así una elevada dimensionalidad para que el modelo pueda capturar correlaciones en el precio del bitcoin a un nivel mucho más complejo que si el modelo fuese sencillo</w:t>
      </w:r>
      <w:r w:rsidR="003B0C52">
        <w:t xml:space="preserve"> ya que no podría capturar correlaciones más avanzadas.</w:t>
      </w:r>
    </w:p>
    <w:p w14:paraId="11CE63B9" w14:textId="52C96CD5" w:rsidR="003B0C52" w:rsidRDefault="003B0C52" w:rsidP="003A4E61">
      <w:pPr>
        <w:pStyle w:val="JENUINormal"/>
      </w:pPr>
      <w:r>
        <w:t xml:space="preserve">Tras cada capa de entrada se le añade una capa de </w:t>
      </w:r>
      <w:r w:rsidRPr="003B0C52">
        <w:rPr>
          <w:i/>
          <w:iCs/>
        </w:rPr>
        <w:t>dropout</w:t>
      </w:r>
      <w:r>
        <w:t xml:space="preserve">, </w:t>
      </w:r>
      <w:r w:rsidR="00B75AFA">
        <w:t xml:space="preserve">que es </w:t>
      </w:r>
      <w:r>
        <w:t>una capa de olvido que se utiliza para desactivar</w:t>
      </w:r>
      <w:r w:rsidR="00F800B5">
        <w:t xml:space="preserve"> aleatoriamente</w:t>
      </w:r>
      <w:r>
        <w:t xml:space="preserve"> </w:t>
      </w:r>
      <w:r w:rsidR="00F800B5">
        <w:t>neuronas de la capa anterior y solo un cierto porcentaje de ellas pase la información hacia delante para prevenir el sobreajuste.</w:t>
      </w:r>
    </w:p>
    <w:p w14:paraId="1460FC0D" w14:textId="5BF5615E" w:rsidR="004E6A0B" w:rsidRPr="003B0C52" w:rsidRDefault="004E6A0B" w:rsidP="003A4E61">
      <w:pPr>
        <w:pStyle w:val="JENUINormal"/>
      </w:pPr>
      <w:r>
        <w:t>Este hiperparámetro se mantendrá constante para todos los modelos y se ha situado en un 20</w:t>
      </w:r>
      <w:r w:rsidR="004B4246">
        <w:t xml:space="preserve"> </w:t>
      </w:r>
      <w:r>
        <w:t>%, por tanto, solo un 80</w:t>
      </w:r>
      <w:r w:rsidR="004B4246">
        <w:t xml:space="preserve"> </w:t>
      </w:r>
      <w:r>
        <w:t>% de la información pasa de una capa de entrada a otra.</w:t>
      </w:r>
    </w:p>
    <w:p w14:paraId="2045B13E" w14:textId="527BED2E" w:rsidR="003057F6" w:rsidRDefault="008826F6" w:rsidP="003057F6">
      <w:pPr>
        <w:pStyle w:val="JENUITtulo2"/>
        <w:tabs>
          <w:tab w:val="clear" w:pos="1191"/>
          <w:tab w:val="num" w:pos="578"/>
        </w:tabs>
        <w:ind w:left="510" w:hanging="510"/>
      </w:pPr>
      <w:r>
        <w:t>C</w:t>
      </w:r>
      <w:r w:rsidR="00B75AFA">
        <w:t xml:space="preserve">omplejidad </w:t>
      </w:r>
      <w:r w:rsidR="00E13264">
        <w:t>de</w:t>
      </w:r>
      <w:r w:rsidR="00B75AFA">
        <w:t xml:space="preserve"> entrenamiento</w:t>
      </w:r>
    </w:p>
    <w:p w14:paraId="04356F5F" w14:textId="40CAD4A8" w:rsidR="00D62731" w:rsidRDefault="006F0F94" w:rsidP="003057F6">
      <w:pPr>
        <w:pStyle w:val="JENUINormal"/>
      </w:pPr>
      <w:r w:rsidRPr="00342CFB">
        <w:rPr>
          <w:i/>
        </w:rPr>
        <w:t>A priori</w:t>
      </w:r>
      <w:r w:rsidRPr="003057F6">
        <w:t xml:space="preserve"> las redes neuronales pueden</w:t>
      </w:r>
      <w:r w:rsidR="008826F6">
        <w:t xml:space="preserve"> parece</w:t>
      </w:r>
      <w:r w:rsidR="0025060C">
        <w:t>r</w:t>
      </w:r>
      <w:r w:rsidRPr="003057F6">
        <w:t xml:space="preserve"> modelos sencillos que imitan a un cerebro humano y pueden aplicarse fácilmente a todo tipo de problemas</w:t>
      </w:r>
      <w:r w:rsidR="00EE4A57">
        <w:t xml:space="preserve">; </w:t>
      </w:r>
      <w:r w:rsidRPr="003057F6">
        <w:t xml:space="preserve">nada más lejos de la realidad, </w:t>
      </w:r>
      <w:r w:rsidR="00EE4A57">
        <w:t xml:space="preserve">porque </w:t>
      </w:r>
      <w:r w:rsidRPr="003057F6">
        <w:t>son modelos muy complejos que requieren de ajustes muy minuciosos para poder obtener resultados aceptables.</w:t>
      </w:r>
      <w:r w:rsidR="003057F6">
        <w:t xml:space="preserve"> </w:t>
      </w:r>
      <w:r w:rsidRPr="003057F6">
        <w:t>Las redes neuronales recurrentes son especialmente complejas a la hora de ser entrenadas</w:t>
      </w:r>
      <w:r w:rsidR="00D62731">
        <w:t>. A</w:t>
      </w:r>
      <w:r w:rsidRPr="003057F6">
        <w:t>parte del problema del desvanecimiento del gradiente</w:t>
      </w:r>
      <w:ins w:id="6" w:author="Victor" w:date="2022-07-08T09:51:00Z">
        <w:r w:rsidR="002C32BC">
          <w:t xml:space="preserve"> </w:t>
        </w:r>
      </w:ins>
      <w:r w:rsidR="00E05C57">
        <w:fldChar w:fldCharType="begin"/>
      </w:r>
      <w:r w:rsidR="00DB1B31">
        <w:instrText xml:space="preserve"> ADDIN ZOTERO_ITEM CSL_CITATION {"citationID":"dr9oEmTZ","properties":{"formattedCitation":"[3]","plainCitation":"[3]","noteIndex":0},"citationItems":[{"id":11,"uris":["http://zotero.org/users/9733613/items/IAXDNUKX"],"itemData":{"id":11,"type":"article-journal","container-title":"International Journal of Uncertainty, Fuzziness and Knowledge-Based Systems","issue":"02","note":"publisher: World Scientific","page":"107–116","source":"Google Scholar","title":"The vanishing gradient problem during learning recurrent neural nets and problem solutions","volume":"6","author":[{"family":"Hochreiter","given":"Sepp"}],"issued":{"date-parts":[["1998"]]}}}],"schema":"https://github.com/citation-style-language/schema/raw/master/csl-citation.json"} </w:instrText>
      </w:r>
      <w:r w:rsidR="00E05C57">
        <w:fldChar w:fldCharType="separate"/>
      </w:r>
      <w:r w:rsidR="00DB1B31" w:rsidRPr="00DB1B31">
        <w:t>[3]</w:t>
      </w:r>
      <w:r w:rsidR="00E05C57">
        <w:fldChar w:fldCharType="end"/>
      </w:r>
      <w:r w:rsidR="00CF7517">
        <w:t xml:space="preserve"> </w:t>
      </w:r>
      <w:r w:rsidRPr="003057F6">
        <w:t>comentado anteriormente</w:t>
      </w:r>
      <w:r w:rsidR="00D62731">
        <w:t>,</w:t>
      </w:r>
      <w:r w:rsidRPr="003057F6">
        <w:t xml:space="preserve"> también existe un grado de aleatoriedad muy elevado al iniciar el modelo que puede afectar el ritmo de aprendizaje o incluso que el modelo aprenda de manera ilógica. </w:t>
      </w:r>
      <w:r w:rsidR="00D62731">
        <w:t>Asimismo,</w:t>
      </w:r>
      <w:r w:rsidR="00D62731" w:rsidRPr="003057F6">
        <w:t xml:space="preserve"> </w:t>
      </w:r>
      <w:r w:rsidRPr="003057F6">
        <w:t xml:space="preserve">la </w:t>
      </w:r>
      <w:r w:rsidRPr="003057F6">
        <w:t>estructura o arquitectura escogida e incluso los hiperparámetros escogidos puede</w:t>
      </w:r>
      <w:r w:rsidR="00D62731">
        <w:t>n</w:t>
      </w:r>
      <w:r w:rsidRPr="003057F6">
        <w:t xml:space="preserve"> tener una importancia significativa. </w:t>
      </w:r>
    </w:p>
    <w:p w14:paraId="056833CF" w14:textId="06EDE18B" w:rsidR="00E13264" w:rsidRPr="003057F6" w:rsidRDefault="00D62731" w:rsidP="003057F6">
      <w:pPr>
        <w:pStyle w:val="JENUINormal"/>
      </w:pPr>
      <w:r>
        <w:t xml:space="preserve"> </w:t>
      </w:r>
      <w:r w:rsidR="006F0F94" w:rsidRPr="003057F6">
        <w:t>Todos estos factores juegan un papel fundamental en la dificultad de entrenar una red neuronal</w:t>
      </w:r>
      <w:r>
        <w:t>,</w:t>
      </w:r>
      <w:r w:rsidR="006F0F94" w:rsidRPr="003057F6">
        <w:t xml:space="preserve"> y entender los efectos que tienen estos factores está aún por determinar en investigac</w:t>
      </w:r>
      <w:r w:rsidR="00711309">
        <w:t>iones</w:t>
      </w:r>
      <w:r w:rsidR="006F0F94" w:rsidRPr="003057F6">
        <w:t xml:space="preserve"> en curso</w:t>
      </w:r>
      <w:ins w:id="7" w:author="Victor" w:date="2022-07-08T09:52:00Z">
        <w:r w:rsidR="002C32BC">
          <w:t xml:space="preserve"> </w:t>
        </w:r>
      </w:ins>
      <w:r w:rsidR="006A1D0C">
        <w:fldChar w:fldCharType="begin"/>
      </w:r>
      <w:r w:rsidR="00DB1B31">
        <w:instrText xml:space="preserve"> ADDIN ZOTERO_ITEM CSL_CITATION {"citationID":"vbniePIy","properties":{"formattedCitation":"[5]","plainCitation":"[5]","noteIndex":0},"citationItems":[{"id":15,"uris":["http://zotero.org/users/9733613/items/Z876DUCH"],"itemData":{"id":15,"type":"article-journal","abstract":"There are two widely known issues with properly training recurrent neural networks, the vanishing and the exploding gradient problems detailed in Bengio et al. (1994). In this paper we attempt to improve the understanding of the underlying issues by exploring these problems from an analytical, a geometric and a dynamical systems perspective. Our analysis is used to justify a simple yet effective solution. We propose a gradient norm clipping strategy to deal with exploding gradients and a soft constraint for the vanishing gradients problem. We validate empirically our hypothesis and proposed solutions in the experimental section.","language":"en","page":"9","source":"Zotero","title":"On the diﬃculty of training recurrent neural networks","author":[{"family":"Pascanu","given":"Razvan"},{"family":"Mikolov","given":"Tomas"},{"family":"Bengio","given":"Yoshua"}]}}],"schema":"https://github.com/citation-style-language/schema/raw/master/csl-citation.json"} </w:instrText>
      </w:r>
      <w:r w:rsidR="006A1D0C">
        <w:fldChar w:fldCharType="separate"/>
      </w:r>
      <w:r w:rsidR="00DB1B31" w:rsidRPr="00DB1B31">
        <w:t>[5]</w:t>
      </w:r>
      <w:r w:rsidR="006A1D0C">
        <w:fldChar w:fldCharType="end"/>
      </w:r>
      <w:r w:rsidR="0043141C">
        <w:t xml:space="preserve">. </w:t>
      </w:r>
      <w:r w:rsidR="006F0F94" w:rsidRPr="003057F6">
        <w:t>Por lo tanto, entrenar este tipo de redes requiere de un nivel de pericia elevado y numerosos intentos de prueba y error hasta alcanzar objetivos aceptables. Por esta razón</w:t>
      </w:r>
      <w:r w:rsidR="007E2CDF">
        <w:t>,</w:t>
      </w:r>
      <w:r w:rsidR="006F0F94" w:rsidRPr="003057F6">
        <w:t xml:space="preserve"> en este estudio se va a intentar limitar el número de variables escogidas arbitrariamente para poder obtener resultados objetivos y co</w:t>
      </w:r>
      <w:r w:rsidR="003057F6">
        <w:t>m</w:t>
      </w:r>
      <w:r w:rsidR="006F0F94" w:rsidRPr="003057F6">
        <w:t>par</w:t>
      </w:r>
      <w:r w:rsidR="00711309">
        <w:t>a</w:t>
      </w:r>
      <w:r w:rsidR="006F0F94" w:rsidRPr="003057F6">
        <w:t>bles.</w:t>
      </w:r>
    </w:p>
    <w:p w14:paraId="348BC37B" w14:textId="2A088DBD" w:rsidR="00A326CA" w:rsidRDefault="003749D8" w:rsidP="005A2EC0">
      <w:pPr>
        <w:pStyle w:val="JENUITtulo2"/>
        <w:tabs>
          <w:tab w:val="clear" w:pos="1191"/>
          <w:tab w:val="num" w:pos="578"/>
        </w:tabs>
        <w:ind w:left="510" w:hanging="510"/>
      </w:pPr>
      <w:bookmarkStart w:id="8" w:name="_Hlk103699201"/>
      <w:r>
        <w:t>Modelo inicial</w:t>
      </w:r>
      <w:r w:rsidR="00C9605D">
        <w:t xml:space="preserve"> e hiperparametrización</w:t>
      </w:r>
    </w:p>
    <w:p w14:paraId="68E7321C" w14:textId="5997937C" w:rsidR="00555E9D" w:rsidRDefault="00AB797D" w:rsidP="00555E9D">
      <w:pPr>
        <w:pStyle w:val="JENUINormal"/>
      </w:pPr>
      <w:r w:rsidRPr="00AB797D">
        <w:t xml:space="preserve">Se comienza con un modelo sencillo para establecer una base sobre la cual introducir cambios y mejorar el poder predictivo del modelo. El modelo inicial solo toma como </w:t>
      </w:r>
      <w:r w:rsidRPr="0007301C">
        <w:rPr>
          <w:i/>
        </w:rPr>
        <w:t xml:space="preserve">input </w:t>
      </w:r>
      <w:r w:rsidRPr="00AB797D">
        <w:t>los precios de apertura pasados</w:t>
      </w:r>
      <w:r w:rsidR="0015114C">
        <w:t xml:space="preserve">, por </w:t>
      </w:r>
      <w:r w:rsidR="00827317">
        <w:t>lo que</w:t>
      </w:r>
      <w:r w:rsidR="0015114C">
        <w:t xml:space="preserve"> inicialmente podría describirse de la siguiente manera:</w:t>
      </w:r>
    </w:p>
    <w:p w14:paraId="74126654" w14:textId="77777777" w:rsidR="00555E9D" w:rsidRPr="00555E9D" w:rsidRDefault="00555E9D" w:rsidP="00555E9D">
      <w:pPr>
        <w:pStyle w:val="JENUINormal"/>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90"/>
      </w:tblGrid>
      <w:tr w:rsidR="00555E9D" w14:paraId="3757A917" w14:textId="77777777" w:rsidTr="002C32BC">
        <w:trPr>
          <w:trHeight w:val="315"/>
        </w:trPr>
        <w:tc>
          <w:tcPr>
            <w:tcW w:w="3681" w:type="dxa"/>
          </w:tcPr>
          <w:p w14:paraId="43ADBA1F" w14:textId="3AF11CDA" w:rsidR="00555E9D" w:rsidRDefault="00A82997" w:rsidP="002C32BC">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w:r w:rsidR="00FD73CF">
              <w:t>,</w:t>
            </w:r>
          </w:p>
        </w:tc>
        <w:tc>
          <w:tcPr>
            <w:tcW w:w="490" w:type="dxa"/>
            <w:tcBorders>
              <w:left w:val="nil"/>
            </w:tcBorders>
          </w:tcPr>
          <w:p w14:paraId="7ACA20C2" w14:textId="4E3A39C8" w:rsidR="00555E9D" w:rsidRDefault="00555E9D" w:rsidP="002C32BC">
            <w:pPr>
              <w:pStyle w:val="JENUINormal"/>
              <w:ind w:firstLine="0"/>
              <w:jc w:val="right"/>
            </w:pPr>
            <w:r>
              <w:t>(2)</w:t>
            </w:r>
          </w:p>
        </w:tc>
      </w:tr>
    </w:tbl>
    <w:p w14:paraId="23104022" w14:textId="32F474A0" w:rsidR="003A2868" w:rsidRDefault="00E00545" w:rsidP="002C32BC">
      <w:pPr>
        <w:pStyle w:val="JENUINormal"/>
        <w:ind w:firstLine="0"/>
      </w:pPr>
      <w:r>
        <w:t xml:space="preserve">donde </w:t>
      </w:r>
      <m:oMath>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w:rPr>
            <w:rFonts w:ascii="Cambria Math" w:hAnsi="Cambria Math"/>
          </w:rPr>
          <m:t xml:space="preserve"> </m:t>
        </m:r>
      </m:oMath>
      <w:r w:rsidR="004817DE">
        <w:t>es un ruido blanco</w:t>
      </w:r>
      <w:r w:rsidR="00C61879">
        <w:t>. La Ecuación (2) tendría</w:t>
      </w:r>
      <w:r w:rsidR="003A2868">
        <w:t xml:space="preserve"> la forma de un AR(</w:t>
      </w:r>
      <w:r w:rsidR="003A2868" w:rsidRPr="002C32BC">
        <w:rPr>
          <w:i/>
        </w:rPr>
        <w:t>p</w:t>
      </w:r>
      <w:r w:rsidR="003A2868">
        <w:t xml:space="preserve">), un </w:t>
      </w:r>
      <w:r w:rsidR="00C61879">
        <w:t xml:space="preserve">modelo </w:t>
      </w:r>
      <w:r w:rsidR="003A2868">
        <w:t>autorregresivo</w:t>
      </w:r>
      <w:commentRangeStart w:id="9"/>
      <w:commentRangeEnd w:id="9"/>
      <w:r w:rsidR="003A2868">
        <w:t xml:space="preserve"> de orden </w:t>
      </w:r>
      <w:r w:rsidR="003A2868" w:rsidRPr="002C32BC">
        <w:rPr>
          <w:i/>
        </w:rPr>
        <w:t>p</w:t>
      </w:r>
      <w:r w:rsidR="00C61879">
        <w:t>,</w:t>
      </w:r>
      <w:r w:rsidR="003A2868" w:rsidRPr="002C32BC">
        <w:rPr>
          <w:i/>
        </w:rPr>
        <w:t xml:space="preserve"> </w:t>
      </w:r>
      <w:r w:rsidR="003A2868">
        <w:t xml:space="preserve">donde </w:t>
      </w:r>
      <w:r w:rsidR="003A2868" w:rsidRPr="002C32BC">
        <w:rPr>
          <w:i/>
        </w:rPr>
        <w:t>p</w:t>
      </w:r>
      <w:r w:rsidR="003A2868">
        <w:t xml:space="preserve"> sería el número de periodos atrás en el tiempo que la red neuronal es capaz de observar.</w:t>
      </w:r>
    </w:p>
    <w:p w14:paraId="13691EF5" w14:textId="595B6A77" w:rsidR="00C9605D" w:rsidRDefault="00AB797D" w:rsidP="00555E9D">
      <w:pPr>
        <w:pStyle w:val="JENUINormal"/>
      </w:pPr>
      <w:r w:rsidRPr="00AB797D">
        <w:t xml:space="preserve">Cabe destacar que los pesos iniciales en las redes neuronales se asignan de manera completamente </w:t>
      </w:r>
      <w:r w:rsidR="004275BE" w:rsidRPr="00AB797D">
        <w:t>aleatori</w:t>
      </w:r>
      <w:r w:rsidR="004275BE">
        <w:t>a;</w:t>
      </w:r>
      <w:r w:rsidR="004275BE" w:rsidRPr="00AB797D">
        <w:t xml:space="preserve"> </w:t>
      </w:r>
      <w:r w:rsidRPr="00AB797D">
        <w:t>por tanto, es muy importante fijar esta aleatoriedad con una semilla para poder replicar los resultados y compararlos con otros modelos.</w:t>
      </w:r>
      <w:bookmarkEnd w:id="8"/>
    </w:p>
    <w:p w14:paraId="1557D265" w14:textId="33D84837" w:rsidR="0075696E" w:rsidRDefault="005848D4" w:rsidP="0073130A">
      <w:pPr>
        <w:pStyle w:val="JENUINormal"/>
      </w:pPr>
      <w:r>
        <w:t xml:space="preserve">En el proceso de entrenar una red neuronal hay varios </w:t>
      </w:r>
      <w:r w:rsidR="00DF6F93">
        <w:t>parámetros</w:t>
      </w:r>
      <w:r>
        <w:t xml:space="preserve"> </w:t>
      </w:r>
      <w:r w:rsidR="00DF6F93">
        <w:t>que pueden alterarse para obtener mejores resultados.</w:t>
      </w:r>
      <w:r w:rsidR="00225BA8">
        <w:t xml:space="preserve"> </w:t>
      </w:r>
      <w:r w:rsidR="00DF6F93">
        <w:t xml:space="preserve">En este caso los más importantes son el </w:t>
      </w:r>
      <w:r w:rsidR="00DF6F93" w:rsidRPr="00DF6F93">
        <w:rPr>
          <w:i/>
          <w:iCs/>
        </w:rPr>
        <w:t>batch size</w:t>
      </w:r>
      <w:r w:rsidR="00DF6F93">
        <w:t xml:space="preserve">, los </w:t>
      </w:r>
      <w:r w:rsidR="00DF6F93" w:rsidRPr="00DF6F93">
        <w:rPr>
          <w:i/>
          <w:iCs/>
        </w:rPr>
        <w:t>epochs</w:t>
      </w:r>
      <w:r w:rsidR="00DF6F93">
        <w:t xml:space="preserve"> y el periodo </w:t>
      </w:r>
      <w:r w:rsidR="00117AC4">
        <w:t xml:space="preserve">en </w:t>
      </w:r>
      <w:r w:rsidR="00DF6F93">
        <w:t>el cual la red neuronal puede observar valores pasados.</w:t>
      </w:r>
    </w:p>
    <w:p w14:paraId="40619CAE" w14:textId="5BF2FD8E" w:rsidR="00A307A0" w:rsidRDefault="00DF6F93" w:rsidP="00F21709">
      <w:pPr>
        <w:pStyle w:val="JENUINormal"/>
        <w:rPr>
          <w:ins w:id="10" w:author="Daniel Ramos Hoogwout" w:date="2022-06-25T17:44:00Z"/>
        </w:rPr>
      </w:pPr>
      <w:r>
        <w:t xml:space="preserve">El </w:t>
      </w:r>
      <w:r w:rsidRPr="0075696E">
        <w:rPr>
          <w:i/>
          <w:iCs/>
        </w:rPr>
        <w:t>batch size</w:t>
      </w:r>
      <w:r>
        <w:t xml:space="preserve"> es el número de</w:t>
      </w:r>
      <w:r w:rsidR="00D349CD">
        <w:t xml:space="preserve"> muestras para trabajar antes de actualizar los parámetros internos del modelo.</w:t>
      </w:r>
      <w:r w:rsidR="00B73885">
        <w:t xml:space="preserve"> Es decir, el </w:t>
      </w:r>
      <w:r w:rsidR="00117AC4">
        <w:t>conjunto de datos se</w:t>
      </w:r>
      <w:r w:rsidR="00B73885">
        <w:t xml:space="preserve"> va a dividir en muestras de 32 unidades tras las cuales los </w:t>
      </w:r>
      <w:r w:rsidR="00480AB6">
        <w:t>parámetros</w:t>
      </w:r>
      <w:r w:rsidR="00B73885">
        <w:t xml:space="preserve"> del modelo se actualizarán</w:t>
      </w:r>
      <w:ins w:id="11" w:author="Victor" w:date="2022-07-08T09:52:00Z">
        <w:r w:rsidR="002C32BC">
          <w:t xml:space="preserve"> </w:t>
        </w:r>
      </w:ins>
      <w:r w:rsidR="0011085C">
        <w:fldChar w:fldCharType="begin"/>
      </w:r>
      <w:r w:rsidR="00DB1B31">
        <w:instrText xml:space="preserve"> ADDIN ZOTERO_ITEM CSL_CITATION {"citationID":"mpRGSWHU","properties":{"formattedCitation":"[6]","plainCitation":"[6]","noteIndex":0},"citationItems":[{"id":6,"uris":["http://zotero.org/users/9733613/items/5V6BFAUT"],"itemData":{"id":6,"type":"post-weblog","container-title":"Machine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DB1B31" w:rsidRPr="00DB1B31">
        <w:t>[6]</w:t>
      </w:r>
      <w:r w:rsidR="0011085C">
        <w:fldChar w:fldCharType="end"/>
      </w:r>
      <w:r w:rsidR="00B73885">
        <w:t>.</w:t>
      </w:r>
    </w:p>
    <w:p w14:paraId="497BB9AC" w14:textId="2CFA50FB" w:rsidR="005578F1" w:rsidRDefault="006B5A31" w:rsidP="002C32BC">
      <w:pPr>
        <w:pStyle w:val="JENUINormal"/>
      </w:pPr>
      <w:r>
        <w:t>Un buen tamaño por defecto es 32</w:t>
      </w:r>
      <w:r w:rsidR="00117AC4">
        <w:t>,</w:t>
      </w:r>
      <w:r>
        <w:t xml:space="preserve"> ya que usar tamaños pequeños </w:t>
      </w:r>
      <w:r w:rsidR="00117AC4">
        <w:t>permite</w:t>
      </w:r>
      <w:r>
        <w:t xml:space="preserve"> mejorar la estabilidad y el rendimiento de </w:t>
      </w:r>
      <w:r w:rsidR="00235209">
        <w:t>generalización</w:t>
      </w:r>
      <w:ins w:id="12" w:author="Victor" w:date="2022-07-08T09:52:00Z">
        <w:r w:rsidR="002C32BC">
          <w:t xml:space="preserve"> </w:t>
        </w:r>
      </w:ins>
      <w:r w:rsidR="0011085C">
        <w:fldChar w:fldCharType="begin"/>
      </w:r>
      <w:r w:rsidR="00DB1B31">
        <w:instrText xml:space="preserve"> ADDIN ZOTERO_ITEM CSL_CITATION {"citationID":"9Au8cypm","properties":{"formattedCitation":"[7]","plainCitation":"[7]","noteIndex":0},"citationItems":[{"id":7,"uris":["http://zotero.org/users/9733613/items/BPX8R8XN"],"itemData":{"id":7,"type":"post-weblog","container-title":"Machine Learning Mastery","language":"Inglés","title":"A Gentle Introduction to Mini-Batch Gradient Descent and How to Configure Batch Size","URL":"https://machinelearningmastery.com/gentle-introduction-mini-batch-gradient-descent-configure-batch-size/","author":[{"family":"Brownlee","given":"Jason"}],"accessed":{"date-parts":[["2022",5,22]]},"issued":{"date-parts":[["2021",7]]}}}],"schema":"https://github.com/citation-style-language/schema/raw/master/csl-citation.json"} </w:instrText>
      </w:r>
      <w:r w:rsidR="0011085C">
        <w:fldChar w:fldCharType="separate"/>
      </w:r>
      <w:r w:rsidR="00DB1B31" w:rsidRPr="00DB1B31">
        <w:t>[7]</w:t>
      </w:r>
      <w:r w:rsidR="0011085C">
        <w:fldChar w:fldCharType="end"/>
      </w:r>
      <w:del w:id="13" w:author="Victor" w:date="2022-07-08T09:53:00Z">
        <w:r w:rsidR="0011085C" w:rsidDel="002C32BC">
          <w:delText xml:space="preserve"> </w:delText>
        </w:r>
      </w:del>
      <w:r w:rsidR="005578F1">
        <w:t>,</w:t>
      </w:r>
      <w:r w:rsidR="00235209">
        <w:t xml:space="preserve"> aparte de que el proceso converge rápidamente </w:t>
      </w:r>
      <w:r w:rsidR="0075696E">
        <w:t>para el coste computacional que supone.</w:t>
      </w:r>
    </w:p>
    <w:p w14:paraId="7E2994B4" w14:textId="2E942CC9" w:rsidR="003249F0" w:rsidRDefault="0075696E" w:rsidP="00ED2C3B">
      <w:pPr>
        <w:pStyle w:val="JENUINormal"/>
      </w:pPr>
      <w:r>
        <w:t xml:space="preserve">Los </w:t>
      </w:r>
      <w:r w:rsidRPr="0075696E">
        <w:rPr>
          <w:i/>
          <w:iCs/>
        </w:rPr>
        <w:t>epochs</w:t>
      </w:r>
      <w:r>
        <w:t xml:space="preserve"> definen el número de veces que el algoritmo de aprendizaje va a digerir el </w:t>
      </w:r>
      <w:r w:rsidR="005578F1">
        <w:t xml:space="preserve">conjunto de datos </w:t>
      </w:r>
      <w:r>
        <w:t>de entreno</w:t>
      </w:r>
      <w:ins w:id="14" w:author="Victor" w:date="2022-07-08T09:53:00Z">
        <w:r w:rsidR="002C32BC">
          <w:t xml:space="preserve"> </w:t>
        </w:r>
      </w:ins>
      <w:r w:rsidR="0011085C">
        <w:fldChar w:fldCharType="begin"/>
      </w:r>
      <w:r w:rsidR="00DB1B31">
        <w:instrText xml:space="preserve"> ADDIN ZOTERO_ITEM CSL_CITATION {"citationID":"u333l5XP","properties":{"formattedCitation":"[6]","plainCitation":"[6]","noteIndex":0},"citationItems":[{"id":6,"uris":["http://zotero.org/users/9733613/items/5V6BFAUT"],"itemData":{"id":6,"type":"post-weblog","container-title":"Machine Learning Mastery","language":"Inglés","title":"Difference Between a Batch and an Epoch in a Neural Network","URL":"https://machinelearningmastery.com/difference-between-a-batch-and-an-epoch/","author":[{"family":"Brownlee","given":"Jason"}],"accessed":{"date-parts":[["2022",5,22]]},"issued":{"date-parts":[["2018",7,20]]}}}],"schema":"https://github.com/citation-style-language/schema/raw/master/csl-citation.json"} </w:instrText>
      </w:r>
      <w:r w:rsidR="0011085C">
        <w:fldChar w:fldCharType="separate"/>
      </w:r>
      <w:r w:rsidR="00DB1B31" w:rsidRPr="00DB1B31">
        <w:t>[6]</w:t>
      </w:r>
      <w:r w:rsidR="0011085C">
        <w:fldChar w:fldCharType="end"/>
      </w:r>
      <w:r>
        <w:t>. Este valor va a ser</w:t>
      </w:r>
      <w:r w:rsidR="00B73885">
        <w:t xml:space="preserve"> </w:t>
      </w:r>
      <w:r>
        <w:t xml:space="preserve">seleccionado </w:t>
      </w:r>
      <w:r w:rsidR="00B73885">
        <w:t xml:space="preserve">automáticamente </w:t>
      </w:r>
      <w:r>
        <w:t xml:space="preserve">por el propio algoritmo de aprendizaje ya que se ha </w:t>
      </w:r>
      <w:r w:rsidR="00B73885">
        <w:t xml:space="preserve">especificado un máximo de 100 </w:t>
      </w:r>
      <w:r w:rsidR="00B73885" w:rsidRPr="003249F0">
        <w:rPr>
          <w:i/>
          <w:iCs/>
        </w:rPr>
        <w:t>epochs</w:t>
      </w:r>
      <w:r w:rsidR="00B73885">
        <w:t xml:space="preserve"> </w:t>
      </w:r>
      <w:r w:rsidR="003249F0">
        <w:t>con una paciencia de un 10</w:t>
      </w:r>
      <w:r w:rsidR="005578F1">
        <w:t xml:space="preserve"> </w:t>
      </w:r>
      <w:r w:rsidR="003249F0">
        <w:t>%</w:t>
      </w:r>
      <w:r w:rsidR="005578F1">
        <w:t>;</w:t>
      </w:r>
      <w:r w:rsidR="003249F0">
        <w:t xml:space="preserve"> es decir, si tras </w:t>
      </w:r>
      <w:r w:rsidR="003249F0">
        <w:lastRenderedPageBreak/>
        <w:t xml:space="preserve">10 </w:t>
      </w:r>
      <w:r w:rsidR="003249F0" w:rsidRPr="003249F0">
        <w:rPr>
          <w:i/>
          <w:iCs/>
        </w:rPr>
        <w:t>epochs</w:t>
      </w:r>
      <w:r w:rsidR="003249F0">
        <w:t xml:space="preserve"> no hay una mejora en el modelo, el algoritmo </w:t>
      </w:r>
      <w:r w:rsidR="00A307A0">
        <w:t>detiene</w:t>
      </w:r>
      <w:r w:rsidR="003249F0">
        <w:t xml:space="preserve"> el entrenamiento. Esto es importante</w:t>
      </w:r>
      <w:r w:rsidR="00C77A71">
        <w:t xml:space="preserve">, </w:t>
      </w:r>
      <w:r w:rsidR="003C7D3B">
        <w:t>dado</w:t>
      </w:r>
      <w:r w:rsidR="003249F0">
        <w:t xml:space="preserve"> que al aprender relativamente rápido el modelo puede </w:t>
      </w:r>
      <w:r w:rsidR="00C77A71">
        <w:t>sobreajust</w:t>
      </w:r>
      <w:r w:rsidR="003C7D3B">
        <w:t>arse</w:t>
      </w:r>
      <w:r w:rsidR="003249F0">
        <w:t xml:space="preserve"> con facilidad al aumentar el número de </w:t>
      </w:r>
      <w:r w:rsidR="003249F0" w:rsidRPr="003249F0">
        <w:rPr>
          <w:i/>
          <w:iCs/>
        </w:rPr>
        <w:t>epochs</w:t>
      </w:r>
      <w:r w:rsidR="003249F0">
        <w:t>.</w:t>
      </w:r>
    </w:p>
    <w:p w14:paraId="00A96156" w14:textId="2788516D" w:rsidR="007E5D16" w:rsidRDefault="003249F0" w:rsidP="007E5D16">
      <w:pPr>
        <w:pStyle w:val="JENUINormal"/>
      </w:pPr>
      <w:r>
        <w:t xml:space="preserve">Finalmente, el periodo en el cual tiene visión la red neuronal se </w:t>
      </w:r>
      <w:r w:rsidR="00FB7E0B">
        <w:t>ha establecido en 30, 60, 90 y 120 días.</w:t>
      </w:r>
      <w:r w:rsidR="007E5D16">
        <w:t xml:space="preserve"> Esto significa </w:t>
      </w:r>
      <w:r w:rsidR="00EC146A">
        <w:t>que,</w:t>
      </w:r>
      <w:r w:rsidR="007E5D16">
        <w:t xml:space="preserve"> para hacer la predicción de un día, la red neuronal tendrá acceso a la información de los </w:t>
      </w:r>
      <w:r w:rsidR="00396004">
        <w:t>p</w:t>
      </w:r>
      <w:r w:rsidR="007E5D16">
        <w:t xml:space="preserve"> días anteriores definidos por este periodo</w:t>
      </w:r>
      <w:r w:rsidR="003570EA">
        <w:t xml:space="preserve">, a esta metodología de predicción se la conoce como </w:t>
      </w:r>
      <w:del w:id="15" w:author="Victor" w:date="2022-07-08T09:55:00Z">
        <w:r w:rsidR="003570EA" w:rsidRPr="009B346D" w:rsidDel="009B346D">
          <w:rPr>
            <w:i/>
            <w:iCs/>
          </w:rPr>
          <w:delText xml:space="preserve">Rolling </w:delText>
        </w:r>
      </w:del>
      <w:ins w:id="16" w:author="Victor" w:date="2022-07-08T09:55:00Z">
        <w:r w:rsidR="009B346D">
          <w:rPr>
            <w:i/>
            <w:iCs/>
          </w:rPr>
          <w:t>r</w:t>
        </w:r>
        <w:r w:rsidR="009B346D" w:rsidRPr="009B346D">
          <w:rPr>
            <w:i/>
            <w:iCs/>
          </w:rPr>
          <w:t xml:space="preserve">olling </w:t>
        </w:r>
      </w:ins>
      <w:del w:id="17" w:author="Victor" w:date="2022-07-08T09:55:00Z">
        <w:r w:rsidR="003570EA" w:rsidRPr="009B346D" w:rsidDel="009B346D">
          <w:rPr>
            <w:i/>
            <w:iCs/>
          </w:rPr>
          <w:delText>Window</w:delText>
        </w:r>
      </w:del>
      <w:ins w:id="18" w:author="Victor" w:date="2022-07-08T09:55:00Z">
        <w:r w:rsidR="009B346D">
          <w:rPr>
            <w:i/>
            <w:iCs/>
          </w:rPr>
          <w:t>w</w:t>
        </w:r>
        <w:r w:rsidR="009B346D" w:rsidRPr="009B346D">
          <w:rPr>
            <w:i/>
            <w:iCs/>
          </w:rPr>
          <w:t>indow</w:t>
        </w:r>
        <w:r w:rsidR="009B346D">
          <w:rPr>
            <w:i/>
            <w:iCs/>
          </w:rPr>
          <w:t xml:space="preserve"> </w:t>
        </w:r>
      </w:ins>
      <w:r w:rsidR="003570EA">
        <w:rPr>
          <w:i/>
          <w:iCs/>
        </w:rPr>
        <w:fldChar w:fldCharType="begin"/>
      </w:r>
      <w:r w:rsidR="003570EA">
        <w:rPr>
          <w:i/>
          <w:iCs/>
        </w:rPr>
        <w:instrText xml:space="preserve"> ADDIN ZOTERO_ITEM CSL_CITATION {"citationID":"XbG6v7QZ","properties":{"formattedCitation":"[8]","plainCitation":"[8]","noteIndex":0},"citationItems":[{"id":16,"uris":["http://zotero.org/users/9733613/items/LP4PDNAN"],"itemData":{"id":16,"type":"post-weblog","container-title":"MathWorks","title":"Rolling-Window Analysis of Time-Series Models","URL":"https://www.mathworks.com/help/econ/rolling-window-estimation-of-state-space-models.html","author":[{"family":"MathWorks","given":""}],"accessed":{"date-parts":[["2022",7,3]]},"issued":{"date-parts":[["2022"]]}}}],"schema":"https://github.com/citation-style-language/schema/raw/master/csl-citation.json"} </w:instrText>
      </w:r>
      <w:r w:rsidR="003570EA">
        <w:rPr>
          <w:i/>
          <w:iCs/>
        </w:rPr>
        <w:fldChar w:fldCharType="separate"/>
      </w:r>
      <w:r w:rsidR="003570EA" w:rsidRPr="003570EA">
        <w:t>[8]</w:t>
      </w:r>
      <w:r w:rsidR="003570EA">
        <w:rPr>
          <w:i/>
          <w:iCs/>
        </w:rPr>
        <w:fldChar w:fldCharType="end"/>
      </w:r>
      <w:ins w:id="19" w:author="Victor" w:date="2022-07-08T09:55:00Z">
        <w:r w:rsidR="009B346D">
          <w:rPr>
            <w:i/>
            <w:iCs/>
          </w:rPr>
          <w:t xml:space="preserve"> </w:t>
        </w:r>
      </w:ins>
      <w:ins w:id="20" w:author="Victor" w:date="2022-07-08T09:56:00Z">
        <w:r w:rsidR="009B346D">
          <w:rPr>
            <w:i/>
            <w:iCs/>
          </w:rPr>
          <w:t>–</w:t>
        </w:r>
        <w:r w:rsidR="009B346D">
          <w:rPr>
            <w:iCs/>
          </w:rPr>
          <w:t>ventana móvil, en inglés–</w:t>
        </w:r>
      </w:ins>
      <w:r w:rsidR="007E5D16">
        <w:t>.</w:t>
      </w:r>
    </w:p>
    <w:p w14:paraId="3249FA74" w14:textId="5B19FFD1" w:rsidR="008F6453" w:rsidRDefault="008F6453" w:rsidP="007E5D16">
      <w:pPr>
        <w:pStyle w:val="JENUINormal"/>
      </w:pPr>
    </w:p>
    <w:p w14:paraId="0F77E04D" w14:textId="4C287D13" w:rsidR="008F6453" w:rsidRDefault="008F6453" w:rsidP="008F6453">
      <w:pPr>
        <w:pStyle w:val="JENUITtulo2"/>
        <w:tabs>
          <w:tab w:val="clear" w:pos="1191"/>
          <w:tab w:val="num" w:pos="578"/>
        </w:tabs>
        <w:ind w:left="510" w:hanging="510"/>
      </w:pPr>
      <w:r>
        <w:t>Evolución del modelo</w:t>
      </w:r>
    </w:p>
    <w:p w14:paraId="485312AD" w14:textId="0586D970" w:rsidR="008F6453" w:rsidRDefault="008F6453" w:rsidP="008F6453">
      <w:pPr>
        <w:pStyle w:val="JENUINormal"/>
      </w:pPr>
      <w:r>
        <w:t>Una vez</w:t>
      </w:r>
      <w:r w:rsidR="0090755F">
        <w:t xml:space="preserve"> se obtiene un modelo de partida es interesante observar si la inclusión de </w:t>
      </w:r>
      <w:r w:rsidR="003C7D3B">
        <w:t>otras variables aumentan</w:t>
      </w:r>
      <w:r w:rsidR="0090755F">
        <w:t xml:space="preserve"> el poder predictivo del modelo. En este caso</w:t>
      </w:r>
      <w:r w:rsidR="0007368E">
        <w:t>, si se incluye otra variable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07368E">
        <w:t>,</w:t>
      </w:r>
      <w:r w:rsidR="0090755F">
        <w:t xml:space="preserve"> el nuevo modelo se representaría de la siguiente manera:</w:t>
      </w:r>
    </w:p>
    <w:p w14:paraId="3F76CE0E" w14:textId="77777777" w:rsidR="006259E3" w:rsidRDefault="006259E3" w:rsidP="008F6453">
      <w:pPr>
        <w:pStyle w:val="JENUINormal"/>
      </w:pPr>
    </w:p>
    <w:tbl>
      <w:tblPr>
        <w:tblStyle w:val="Tablaconcuadrcula"/>
        <w:tblW w:w="0" w:type="auto"/>
        <w:tblLook w:val="04A0" w:firstRow="1" w:lastRow="0" w:firstColumn="1" w:lastColumn="0" w:noHBand="0" w:noVBand="1"/>
      </w:tblPr>
      <w:tblGrid>
        <w:gridCol w:w="3686"/>
        <w:gridCol w:w="485"/>
      </w:tblGrid>
      <w:tr w:rsidR="006259E3" w14:paraId="0A1EF578" w14:textId="77777777" w:rsidTr="00ED0E68">
        <w:tc>
          <w:tcPr>
            <w:tcW w:w="3686" w:type="dxa"/>
            <w:tcBorders>
              <w:top w:val="nil"/>
              <w:left w:val="nil"/>
              <w:bottom w:val="nil"/>
              <w:right w:val="nil"/>
            </w:tcBorders>
          </w:tcPr>
          <w:p w14:paraId="59B16652" w14:textId="2309D5A1" w:rsidR="008509DE" w:rsidRPr="009B346D" w:rsidRDefault="00A82997" w:rsidP="0007368E">
            <w:pPr>
              <w:pStyle w:val="JENUINormal"/>
              <w:ind w:firstLine="0"/>
              <w:jc w:val="cente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1p</m:t>
                  </m:r>
                </m:sub>
              </m:sSub>
              <m:sSub>
                <m:sSubPr>
                  <m:ctrlPr>
                    <w:rPr>
                      <w:rFonts w:ascii="Cambria Math" w:hAnsi="Cambria Math"/>
                      <w:i/>
                    </w:rPr>
                  </m:ctrlPr>
                </m:sSubPr>
                <m:e>
                  <m:r>
                    <w:rPr>
                      <w:rFonts w:ascii="Cambria Math" w:hAnsi="Cambria Math"/>
                    </w:rPr>
                    <m:t>y</m:t>
                  </m:r>
                </m:e>
                <m:sub>
                  <m:r>
                    <w:rPr>
                      <w:rFonts w:ascii="Cambria Math" w:hAnsi="Cambria Math"/>
                    </w:rPr>
                    <m:t>t-p</m:t>
                  </m:r>
                </m:sub>
              </m:sSub>
            </m:oMath>
            <w:r w:rsidR="008509DE" w:rsidRPr="009B346D">
              <w:t>+</w:t>
            </w:r>
          </w:p>
          <w:p w14:paraId="626C8ED7" w14:textId="6D61D9F8" w:rsidR="006259E3" w:rsidRPr="008509DE" w:rsidRDefault="008509DE" w:rsidP="0007368E">
            <w:pPr>
              <w:pStyle w:val="JENUINormal"/>
              <w:ind w:firstLine="0"/>
              <w:jc w:val="center"/>
              <w:rPr>
                <w:sz w:val="18"/>
                <w:szCs w:val="18"/>
              </w:rP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oMath>
            </m:oMathPara>
          </w:p>
        </w:tc>
        <w:tc>
          <w:tcPr>
            <w:tcW w:w="485" w:type="dxa"/>
            <w:tcBorders>
              <w:top w:val="nil"/>
              <w:left w:val="nil"/>
              <w:bottom w:val="nil"/>
              <w:right w:val="nil"/>
            </w:tcBorders>
          </w:tcPr>
          <w:p w14:paraId="79B0AE63" w14:textId="1965FCC8" w:rsidR="006259E3" w:rsidRDefault="00ED0E68" w:rsidP="00ED0E68">
            <w:pPr>
              <w:pStyle w:val="JENUINormal"/>
              <w:ind w:firstLine="0"/>
              <w:jc w:val="right"/>
            </w:pPr>
            <w:r>
              <w:t>(3)</w:t>
            </w:r>
          </w:p>
        </w:tc>
      </w:tr>
      <w:tr w:rsidR="00ED0E68" w14:paraId="6521FAF6" w14:textId="77777777" w:rsidTr="00ED0E68">
        <w:trPr>
          <w:trHeight w:val="348"/>
        </w:trPr>
        <w:tc>
          <w:tcPr>
            <w:tcW w:w="3686" w:type="dxa"/>
            <w:tcBorders>
              <w:top w:val="nil"/>
              <w:left w:val="nil"/>
              <w:bottom w:val="nil"/>
              <w:right w:val="nil"/>
            </w:tcBorders>
          </w:tcPr>
          <w:p w14:paraId="29651B98" w14:textId="0CC3D24C" w:rsidR="008509DE" w:rsidRPr="009B346D" w:rsidRDefault="00A82997" w:rsidP="008509DE">
            <w:pPr>
              <w:pStyle w:val="JENUINormal"/>
              <w:ind w:firstLine="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2p</m:t>
                    </m:r>
                  </m:sub>
                </m:sSub>
                <m:sSub>
                  <m:sSubPr>
                    <m:ctrlPr>
                      <w:rPr>
                        <w:rFonts w:ascii="Cambria Math" w:hAnsi="Cambria Math"/>
                        <w:i/>
                      </w:rPr>
                    </m:ctrlPr>
                  </m:sSubPr>
                  <m:e>
                    <m:r>
                      <w:rPr>
                        <w:rFonts w:ascii="Cambria Math" w:hAnsi="Cambria Math"/>
                      </w:rPr>
                      <m:t>y</m:t>
                    </m:r>
                  </m:e>
                  <m:sub>
                    <m:r>
                      <w:rPr>
                        <w:rFonts w:ascii="Cambria Math" w:hAnsi="Cambria Math"/>
                      </w:rPr>
                      <m:t>t-p</m:t>
                    </m:r>
                  </m:sub>
                </m:sSub>
                <m:r>
                  <w:rPr>
                    <w:rFonts w:ascii="Cambria Math" w:hAnsi="Cambria Math"/>
                  </w:rPr>
                  <m:t>+</m:t>
                </m:r>
              </m:oMath>
            </m:oMathPara>
          </w:p>
          <w:p w14:paraId="4933FC08" w14:textId="3F3A57B7" w:rsidR="00ED0E68" w:rsidRPr="009B346D" w:rsidRDefault="008509DE" w:rsidP="008509DE">
            <w:pPr>
              <w:pStyle w:val="JENUINormal"/>
              <w:ind w:firstLine="0"/>
              <w:jc w:val="center"/>
              <w:rPr>
                <w:rFonts w:ascii="Cambria Math" w:hAnsi="Cambria Math"/>
                <w:i/>
                <w:sz w:val="16"/>
                <w:szCs w:val="16"/>
              </w:rPr>
            </w:pPr>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m:t>
                </m:r>
              </m:oMath>
            </m:oMathPara>
          </w:p>
        </w:tc>
        <w:tc>
          <w:tcPr>
            <w:tcW w:w="485" w:type="dxa"/>
            <w:tcBorders>
              <w:top w:val="nil"/>
              <w:left w:val="nil"/>
              <w:bottom w:val="nil"/>
              <w:right w:val="nil"/>
            </w:tcBorders>
          </w:tcPr>
          <w:p w14:paraId="6A58A0E9" w14:textId="789F417F" w:rsidR="00ED0E68" w:rsidRDefault="00ED0E68" w:rsidP="00ED0E68">
            <w:pPr>
              <w:pStyle w:val="JENUINormal"/>
              <w:ind w:firstLine="0"/>
              <w:jc w:val="right"/>
            </w:pPr>
            <w:r>
              <w:t>(4)</w:t>
            </w:r>
          </w:p>
        </w:tc>
      </w:tr>
    </w:tbl>
    <w:p w14:paraId="4BCBBF09" w14:textId="77777777" w:rsidR="006259E3" w:rsidRDefault="006259E3" w:rsidP="008F6453">
      <w:pPr>
        <w:pStyle w:val="JENUINormal"/>
      </w:pPr>
    </w:p>
    <w:p w14:paraId="0515459A" w14:textId="0B1C8C43" w:rsidR="00FD71EB" w:rsidRDefault="00E14039" w:rsidP="009B346D">
      <w:pPr>
        <w:pStyle w:val="JENUINormal"/>
        <w:ind w:firstLine="0"/>
      </w:pPr>
      <w:r>
        <w:t xml:space="preserve">donde </w:t>
      </w:r>
      <m:oMath>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1</m:t>
                    </m:r>
                  </m:sub>
                </m:sSub>
              </m:sub>
              <m:sup>
                <m:r>
                  <w:rPr>
                    <w:rFonts w:ascii="Cambria Math" w:hAnsi="Cambria Math"/>
                  </w:rPr>
                  <m:t>2</m:t>
                </m:r>
              </m:sup>
            </m:sSubSup>
          </m:e>
        </m:d>
      </m:oMath>
      <w:r w:rsidR="003643C9">
        <w:t xml:space="preserve"> y </w:t>
      </w:r>
      <m:oMath>
        <m:sSub>
          <m:sSubPr>
            <m:ctrlPr>
              <w:rPr>
                <w:rFonts w:ascii="Cambria Math" w:hAnsi="Cambria Math"/>
                <w:i/>
              </w:rPr>
            </m:ctrlPr>
          </m:sSubPr>
          <m:e>
            <m:r>
              <w:rPr>
                <w:rFonts w:ascii="Cambria Math" w:hAnsi="Cambria Math"/>
              </w:rPr>
              <m:t>u</m:t>
            </m:r>
          </m:e>
          <m:sub>
            <m:r>
              <w:rPr>
                <w:rFonts w:ascii="Cambria Math" w:hAnsi="Cambria Math"/>
              </w:rPr>
              <m:t>2t</m:t>
            </m:r>
          </m:sub>
        </m:sSub>
        <m:r>
          <w:rPr>
            <w:rFonts w:ascii="Cambria Math" w:hAnsi="Cambria Math"/>
          </w:rPr>
          <m:t xml:space="preserve"> </m:t>
        </m:r>
        <m:limUpp>
          <m:limUppPr>
            <m:ctrlPr>
              <w:rPr>
                <w:rFonts w:ascii="Cambria Math" w:hAnsi="Cambria Math"/>
                <w:i/>
              </w:rPr>
            </m:ctrlPr>
          </m:limUppPr>
          <m:e>
            <m:r>
              <w:rPr>
                <w:rFonts w:ascii="Cambria Math" w:hAnsi="Cambria Math"/>
              </w:rPr>
              <m:t>~</m:t>
            </m:r>
          </m:e>
          <m:lim>
            <m:r>
              <w:rPr>
                <w:rFonts w:ascii="Cambria Math" w:hAnsi="Cambria Math"/>
              </w:rPr>
              <m:t>i.i.d.</m:t>
            </m:r>
          </m:lim>
        </m:limUpp>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u</m:t>
                    </m:r>
                  </m:e>
                  <m:sub>
                    <m:r>
                      <w:rPr>
                        <w:rFonts w:ascii="Cambria Math" w:hAnsi="Cambria Math"/>
                      </w:rPr>
                      <m:t>2</m:t>
                    </m:r>
                  </m:sub>
                </m:sSub>
              </m:sub>
              <m:sup>
                <m:r>
                  <w:rPr>
                    <w:rFonts w:ascii="Cambria Math" w:hAnsi="Cambria Math"/>
                  </w:rPr>
                  <m:t>2</m:t>
                </m:r>
              </m:sup>
            </m:sSubSup>
          </m:e>
        </m:d>
      </m:oMath>
      <w:r w:rsidR="003643C9">
        <w:t xml:space="preserve"> son procesos ruido blanco</w:t>
      </w:r>
      <w:r>
        <w:t>.</w:t>
      </w:r>
      <w:r w:rsidR="00755F0D">
        <w:t xml:space="preserve"> </w:t>
      </w:r>
      <w:r w:rsidR="006410E3">
        <w:t>Las Ecuaciones (3)-(4)</w:t>
      </w:r>
      <w:r w:rsidR="00FD71EB">
        <w:t xml:space="preserve"> </w:t>
      </w:r>
      <w:r w:rsidR="0013749C">
        <w:t>muestran</w:t>
      </w:r>
      <w:r w:rsidR="00FD71EB">
        <w:t xml:space="preserve"> un vector autorregresivo </w:t>
      </w:r>
      <w:r w:rsidR="006E6656">
        <w:t xml:space="preserve">de orden </w:t>
      </w:r>
      <w:r w:rsidR="006E6656">
        <w:rPr>
          <w:i/>
        </w:rPr>
        <w:t>p</w:t>
      </w:r>
      <w:r w:rsidR="006E6656">
        <w:t>,</w:t>
      </w:r>
      <w:r w:rsidR="006E6656">
        <w:rPr>
          <w:i/>
        </w:rPr>
        <w:t xml:space="preserve"> </w:t>
      </w:r>
      <w:r w:rsidR="00FD71EB">
        <w:t>VAR</w:t>
      </w:r>
      <w:r w:rsidR="006E6656">
        <w:t>(</w:t>
      </w:r>
      <w:r w:rsidR="006E6656">
        <w:rPr>
          <w:i/>
        </w:rPr>
        <w:t>p</w:t>
      </w:r>
      <w:r w:rsidR="006E6656">
        <w:t>)</w:t>
      </w:r>
      <w:r w:rsidR="00FD71EB">
        <w:t>, un algoritmo de predicción que es utilizado cuando dos o más series temporales se influencian entre ellas. Esta relación entre las series temporal</w:t>
      </w:r>
      <w:r w:rsidR="006410E3">
        <w:t xml:space="preserve">es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322BD">
        <w:t xml:space="preserve"> y</w:t>
      </w:r>
      <w:r w:rsidR="006410E3">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A322BD">
        <w:t xml:space="preserve"> </w:t>
      </w:r>
      <w:r w:rsidR="00FD71EB">
        <w:t>es bidireccional</w:t>
      </w:r>
      <w:r w:rsidR="00167FC2">
        <w:t xml:space="preserve">, </w:t>
      </w:r>
      <w:r w:rsidR="00A322BD">
        <w:t xml:space="preserve">donde </w:t>
      </w:r>
      <w:r w:rsidR="00332B66">
        <w:t xml:space="preserve">los valores pasados de </w:t>
      </w:r>
      <w:r w:rsidR="00167FC2">
        <w:t>una serie influencia</w:t>
      </w:r>
      <w:r w:rsidR="00332B66">
        <w:t>n</w:t>
      </w:r>
      <w:r w:rsidR="00167FC2">
        <w:t xml:space="preserve"> la otra y viceversa.</w:t>
      </w:r>
    </w:p>
    <w:p w14:paraId="77507219" w14:textId="373AB89F" w:rsidR="004744E6" w:rsidRPr="005848D4" w:rsidRDefault="00167FC2" w:rsidP="004744E6">
      <w:pPr>
        <w:pStyle w:val="JENUINormal"/>
      </w:pPr>
      <w:r>
        <w:t>Es interesante analizar</w:t>
      </w:r>
      <w:r w:rsidR="00626055">
        <w:t xml:space="preserve"> si</w:t>
      </w:r>
      <w:r>
        <w:t xml:space="preserve"> la red </w:t>
      </w:r>
      <w:r w:rsidR="00626055">
        <w:t>puede</w:t>
      </w:r>
      <w:r>
        <w:t xml:space="preserve"> observar el comportamiento de otra serie temporal</w:t>
      </w:r>
      <w:r w:rsidR="00626055">
        <w:t xml:space="preserve"> tales</w:t>
      </w:r>
      <w:r>
        <w:t xml:space="preserve"> como el precio de cierre, otra criptomoneda o un índice bursátil</w:t>
      </w:r>
      <w:r w:rsidR="00626055">
        <w:t>,</w:t>
      </w:r>
      <w:r w:rsidR="004744E6">
        <w:t xml:space="preserve"> y en base a este comportamiento predecir mejor el precio de apertura del bitcoin.</w:t>
      </w:r>
    </w:p>
    <w:p w14:paraId="05FB5F36" w14:textId="2CE99E6F" w:rsidR="00A326CA" w:rsidRDefault="00A326CA" w:rsidP="005A2EC0">
      <w:pPr>
        <w:pStyle w:val="JENUITtulo2"/>
        <w:tabs>
          <w:tab w:val="clear" w:pos="1191"/>
          <w:tab w:val="num" w:pos="578"/>
        </w:tabs>
        <w:ind w:left="510" w:hanging="510"/>
      </w:pPr>
      <w:r>
        <w:t>Modelo final</w:t>
      </w:r>
    </w:p>
    <w:p w14:paraId="26AB8B1B" w14:textId="02472157" w:rsidR="00A81AFD" w:rsidRPr="00B0612D" w:rsidRDefault="00494295" w:rsidP="00C55F65">
      <w:pPr>
        <w:pStyle w:val="JENUINormal"/>
      </w:pPr>
      <w:r>
        <w:t>El modelo final se escoge comparando los resultados de</w:t>
      </w:r>
      <w:r w:rsidR="00EC146A">
        <w:t xml:space="preserve"> los distintos modelos creados a partir de la combinación de los hiperparámetros.</w:t>
      </w:r>
      <w:r w:rsidR="00F875E0">
        <w:t xml:space="preserve"> </w:t>
      </w:r>
      <w:r w:rsidR="00EC146A">
        <w:t>Para</w:t>
      </w:r>
      <w:r w:rsidR="000E76C0">
        <w:t xml:space="preserve"> evaluar</w:t>
      </w:r>
      <w:r w:rsidR="00EC146A">
        <w:t xml:space="preserve"> los modelos se </w:t>
      </w:r>
      <w:r w:rsidR="00ED2C3B">
        <w:t>utilizarán</w:t>
      </w:r>
      <w:r w:rsidR="00EC146A">
        <w:t xml:space="preserve"> dos medidas, en concreto, la raíz del error cuadrático medio (RMSE</w:t>
      </w:r>
      <w:r w:rsidR="00ED2C3B">
        <w:t xml:space="preserve">, del inglés </w:t>
      </w:r>
      <w:r w:rsidR="00ED2C3B">
        <w:rPr>
          <w:i/>
        </w:rPr>
        <w:t>Root Mean Squared Error</w:t>
      </w:r>
      <w:r w:rsidR="00EC146A">
        <w:t>)</w:t>
      </w:r>
      <w:r w:rsidR="007E32A2">
        <w:t xml:space="preserve"> y el error absoluto medio (MAE, del inglés </w:t>
      </w:r>
      <w:r w:rsidR="007E32A2">
        <w:rPr>
          <w:i/>
        </w:rPr>
        <w:t>Mean Absolute Error</w:t>
      </w:r>
      <w:r w:rsidR="007E32A2">
        <w:t>)</w:t>
      </w:r>
      <w:r w:rsidR="00AB5435">
        <w:t xml:space="preserve"> de predicción</w:t>
      </w:r>
      <w:r w:rsidR="0013440A">
        <w:t xml:space="preserve"> en </w:t>
      </w:r>
      <m:oMath>
        <m:r>
          <w:rPr>
            <w:rFonts w:ascii="Cambria Math" w:hAnsi="Cambria Math"/>
          </w:rPr>
          <m:t>t+</m:t>
        </m:r>
        <m:r>
          <m:rPr>
            <m:nor/>
          </m:rPr>
          <m:t>1</m:t>
        </m:r>
      </m:oMath>
      <w:r w:rsidR="00AB5435">
        <w:t xml:space="preserve">, definido como </w:t>
      </w:r>
      <m:oMath>
        <m:sSub>
          <m:sSubPr>
            <m:ctrlPr>
              <w:rPr>
                <w:rFonts w:ascii="Cambria Math" w:hAnsi="Cambria Math"/>
                <w:i/>
              </w:rPr>
            </m:ctrlPr>
          </m:sSubPr>
          <m:e>
            <m:r>
              <w:rPr>
                <w:rFonts w:ascii="Cambria Math" w:hAnsi="Cambria Math"/>
              </w:rPr>
              <m:t>ε</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donde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oMath>
      <w:r w:rsidR="00AB5435">
        <w:t xml:space="preserve"> es el valor predicho de </w:t>
      </w:r>
      <m:oMath>
        <m:sSub>
          <m:sSubPr>
            <m:ctrlPr>
              <w:rPr>
                <w:rFonts w:ascii="Cambria Math" w:hAnsi="Cambria Math"/>
                <w:i/>
              </w:rPr>
            </m:ctrlPr>
          </m:sSubPr>
          <m:e>
            <m:r>
              <w:rPr>
                <w:rFonts w:ascii="Cambria Math" w:hAnsi="Cambria Math"/>
              </w:rPr>
              <m:t>y</m:t>
            </m:r>
          </m:e>
          <m:sub>
            <m:r>
              <w:rPr>
                <w:rFonts w:ascii="Cambria Math" w:hAnsi="Cambria Math"/>
              </w:rPr>
              <m:t>t+1</m:t>
            </m:r>
          </m:sub>
        </m:sSub>
      </m:oMath>
      <w:r w:rsidR="00AB5435">
        <w:t xml:space="preserve"> usando la información hasta el periodo </w:t>
      </w:r>
      <w:r w:rsidR="00AB5435">
        <w:rPr>
          <w:i/>
        </w:rPr>
        <w:t>t</w:t>
      </w:r>
      <w:r w:rsidR="00AB5435">
        <w:t>.</w:t>
      </w:r>
      <w:r w:rsidR="00B0612D">
        <w:t xml:space="preserve"> Sea </w:t>
      </w:r>
      <w:r w:rsidR="00B0612D">
        <w:rPr>
          <w:i/>
        </w:rPr>
        <w:t>H</w:t>
      </w:r>
      <w:r w:rsidR="00B0612D">
        <w:t xml:space="preserve"> el número de periodos fuera de la muestra y </w:t>
      </w:r>
      <w:r w:rsidR="00B0612D">
        <w:rPr>
          <w:i/>
        </w:rPr>
        <w:t>T</w:t>
      </w:r>
      <w:r w:rsidR="00B0612D">
        <w:t xml:space="preserve"> el número de observaciones de entrenamiento, se define el RMSE como:</w:t>
      </w:r>
    </w:p>
    <w:p w14:paraId="59CA3BD0" w14:textId="77777777" w:rsidR="00C55F65" w:rsidRPr="00C55F65" w:rsidRDefault="00C55F65" w:rsidP="00C55F65">
      <w:pPr>
        <w:pStyle w:val="JENUINormal"/>
      </w:pPr>
    </w:p>
    <w:tbl>
      <w:tblPr>
        <w:tblStyle w:val="Tablaconcuadrcula"/>
        <w:tblW w:w="0" w:type="auto"/>
        <w:tblLook w:val="04A0" w:firstRow="1" w:lastRow="0" w:firstColumn="1" w:lastColumn="0" w:noHBand="0" w:noVBand="1"/>
      </w:tblPr>
      <w:tblGrid>
        <w:gridCol w:w="3686"/>
        <w:gridCol w:w="495"/>
      </w:tblGrid>
      <w:tr w:rsidR="00B0612D" w14:paraId="4EB64B64" w14:textId="77777777" w:rsidTr="00B0612D">
        <w:tc>
          <w:tcPr>
            <w:tcW w:w="3686" w:type="dxa"/>
            <w:tcBorders>
              <w:top w:val="nil"/>
              <w:left w:val="nil"/>
              <w:bottom w:val="nil"/>
              <w:right w:val="nil"/>
            </w:tcBorders>
            <w:vAlign w:val="center"/>
          </w:tcPr>
          <w:p w14:paraId="353C2CAF" w14:textId="7DD6C11F" w:rsidR="00B0612D" w:rsidRDefault="00B0612D" w:rsidP="00334C24">
            <w:pPr>
              <w:pStyle w:val="JENUINormal"/>
            </w:pPr>
            <m:oMathPara>
              <m:oMath>
                <m:r>
                  <w:rPr>
                    <w:rFonts w:ascii="Cambria Math" w:hAnsi="Cambria Math"/>
                  </w:rPr>
                  <m:t>RMSE=</m:t>
                </m:r>
                <m:rad>
                  <m:radPr>
                    <m:degHide m:val="1"/>
                    <m:ctrlPr>
                      <w:rPr>
                        <w:rFonts w:ascii="Cambria Math" w:eastAsia="MS Gothic" w:hAnsi="Cambria Math" w:cs="MS Gothic"/>
                        <w:i/>
                      </w:rPr>
                    </m:ctrlPr>
                  </m:radPr>
                  <m:deg/>
                  <m:e>
                    <m:f>
                      <m:fPr>
                        <m:ctrlPr>
                          <w:rPr>
                            <w:rFonts w:ascii="Cambria Math" w:eastAsia="MS Gothic" w:hAnsi="Cambria Math" w:cs="MS Gothic"/>
                            <w:i/>
                          </w:rPr>
                        </m:ctrlPr>
                      </m:fPr>
                      <m:num>
                        <m:sSup>
                          <m:sSupPr>
                            <m:ctrlPr>
                              <w:rPr>
                                <w:rFonts w:ascii="Cambria Math" w:eastAsia="MS Gothic" w:hAnsi="Cambria Math" w:cs="MS Gothic"/>
                                <w:i/>
                              </w:rPr>
                            </m:ctrlPr>
                          </m:sSupPr>
                          <m:e>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e>
                          <m:sup>
                            <m:r>
                              <w:rPr>
                                <w:rFonts w:ascii="Cambria Math" w:eastAsia="MS Gothic" w:hAnsi="Cambria Math" w:cs="MS Gothic"/>
                              </w:rPr>
                              <m:t>2</m:t>
                            </m:r>
                          </m:sup>
                        </m:sSup>
                      </m:num>
                      <m:den>
                        <m:r>
                          <w:rPr>
                            <w:rFonts w:ascii="Cambria Math" w:eastAsia="MS Gothic" w:hAnsi="Cambria Math" w:cs="MS Gothic"/>
                          </w:rPr>
                          <m:t>H</m:t>
                        </m:r>
                      </m:den>
                    </m:f>
                  </m:e>
                </m:rad>
                <m:r>
                  <w:rPr>
                    <w:rFonts w:ascii="Cambria Math" w:eastAsia="MS Gothic" w:hAnsi="Cambria Math" w:cs="MS Gothic"/>
                  </w:rPr>
                  <m:t>.</m:t>
                </m:r>
              </m:oMath>
            </m:oMathPara>
          </w:p>
        </w:tc>
        <w:tc>
          <w:tcPr>
            <w:tcW w:w="495" w:type="dxa"/>
            <w:tcBorders>
              <w:top w:val="nil"/>
              <w:left w:val="nil"/>
              <w:bottom w:val="nil"/>
              <w:right w:val="nil"/>
            </w:tcBorders>
            <w:vAlign w:val="center"/>
          </w:tcPr>
          <w:p w14:paraId="608AFA6F" w14:textId="39CC6D1D" w:rsidR="00B0612D" w:rsidRDefault="00B0612D" w:rsidP="00E6713E">
            <w:pPr>
              <w:pStyle w:val="JENUINormal"/>
              <w:ind w:firstLine="0"/>
              <w:jc w:val="right"/>
            </w:pPr>
            <w:r>
              <w:t>(</w:t>
            </w:r>
            <w:r w:rsidR="00E6713E">
              <w:t>5</w:t>
            </w:r>
            <w:r>
              <w:t>)</w:t>
            </w:r>
          </w:p>
        </w:tc>
      </w:tr>
    </w:tbl>
    <w:p w14:paraId="40DED92B" w14:textId="77777777" w:rsidR="00E43DEA" w:rsidRDefault="00E43DEA" w:rsidP="00A81AFD">
      <w:pPr>
        <w:pStyle w:val="JENUINormal"/>
      </w:pPr>
    </w:p>
    <w:p w14:paraId="23E8CBFF" w14:textId="18DA9871" w:rsidR="00C55F65" w:rsidRPr="00A81AFD" w:rsidRDefault="008B0A11" w:rsidP="00A81AFD">
      <w:pPr>
        <w:pStyle w:val="JENUINormal"/>
      </w:pPr>
      <w:r>
        <w:t>El MAE</w:t>
      </w:r>
      <w:r w:rsidR="00A60EEB">
        <w:t xml:space="preserve"> es el promedio del valor absoluto de los</w:t>
      </w:r>
      <w:r w:rsidR="0013440A">
        <w:t xml:space="preserve"> errores de predicción</w:t>
      </w:r>
      <w:r w:rsidR="00A60EEB">
        <w:t xml:space="preserve">  </w:t>
      </w:r>
      <w:r w:rsidR="0013440A">
        <w:t xml:space="preserve">en </w:t>
      </w:r>
      <m:oMath>
        <m:r>
          <w:rPr>
            <w:rFonts w:ascii="Cambria Math" w:hAnsi="Cambria Math"/>
          </w:rPr>
          <m:t>t+</m:t>
        </m:r>
        <m:r>
          <m:rPr>
            <m:nor/>
          </m:rPr>
          <m:t>1</m:t>
        </m:r>
      </m:oMath>
      <w:r w:rsidR="0013440A">
        <w:t xml:space="preserve"> (</w:t>
      </w:r>
      <m:oMath>
        <m:sSub>
          <m:sSubPr>
            <m:ctrlPr>
              <w:rPr>
                <w:rFonts w:ascii="Cambria Math" w:hAnsi="Cambria Math"/>
                <w:i/>
              </w:rPr>
            </m:ctrlPr>
          </m:sSubPr>
          <m:e>
            <m:r>
              <w:rPr>
                <w:rFonts w:ascii="Cambria Math" w:hAnsi="Cambria Math"/>
              </w:rPr>
              <m:t>ε</m:t>
            </m:r>
          </m:e>
          <m:sub>
            <m:r>
              <w:rPr>
                <w:rFonts w:ascii="Cambria Math" w:hAnsi="Cambria Math"/>
              </w:rPr>
              <m:t>t+1</m:t>
            </m:r>
          </m:sub>
        </m:sSub>
      </m:oMath>
      <w:r w:rsidR="0013440A">
        <w:t xml:space="preserve">), </w:t>
      </w:r>
      <w:r w:rsidR="005B3BE7">
        <w:t>y</w:t>
      </w:r>
      <w:r>
        <w:t xml:space="preserve"> </w:t>
      </w:r>
      <w:r w:rsidR="00E43DEA">
        <w:t xml:space="preserve">mide la magnitud </w:t>
      </w:r>
      <w:r>
        <w:t xml:space="preserve">media </w:t>
      </w:r>
      <w:r w:rsidR="00E43DEA">
        <w:t xml:space="preserve">del error penalizando sobre todo los errores </w:t>
      </w:r>
      <w:r>
        <w:t xml:space="preserve">de predicción </w:t>
      </w:r>
      <w:r w:rsidR="00E43DEA">
        <w:t xml:space="preserve">más elevados. Esto es deseable </w:t>
      </w:r>
      <w:r>
        <w:t>por</w:t>
      </w:r>
      <w:r w:rsidR="00E43DEA">
        <w:t>que separarse mucho del precio real implica la posibilidad de tener p</w:t>
      </w:r>
      <w:r>
        <w:t>é</w:t>
      </w:r>
      <w:r w:rsidR="00E43DEA">
        <w:t>rdidas elevadas.</w:t>
      </w:r>
      <w:r>
        <w:t xml:space="preserve"> El MAE se define como:</w:t>
      </w:r>
    </w:p>
    <w:p w14:paraId="57432D2A" w14:textId="2EFF6CB2" w:rsidR="00C55F65" w:rsidRPr="00E17084" w:rsidRDefault="00C55F65" w:rsidP="00BA0976">
      <w:pPr>
        <w:pStyle w:val="JENUINormal"/>
      </w:pPr>
    </w:p>
    <w:tbl>
      <w:tblPr>
        <w:tblStyle w:val="Tablaconcuadrcula"/>
        <w:tblW w:w="0" w:type="auto"/>
        <w:tblLook w:val="04A0" w:firstRow="1" w:lastRow="0" w:firstColumn="1" w:lastColumn="0" w:noHBand="0" w:noVBand="1"/>
      </w:tblPr>
      <w:tblGrid>
        <w:gridCol w:w="3544"/>
        <w:gridCol w:w="627"/>
      </w:tblGrid>
      <w:tr w:rsidR="00E17084" w14:paraId="34C95CAE" w14:textId="77777777" w:rsidTr="008B0A11">
        <w:tc>
          <w:tcPr>
            <w:tcW w:w="3544" w:type="dxa"/>
            <w:tcBorders>
              <w:top w:val="nil"/>
              <w:left w:val="nil"/>
              <w:bottom w:val="nil"/>
              <w:right w:val="nil"/>
            </w:tcBorders>
            <w:vAlign w:val="center"/>
          </w:tcPr>
          <w:p w14:paraId="12502C42" w14:textId="58B47408" w:rsidR="0079362E" w:rsidRPr="0079362E" w:rsidRDefault="00E17084" w:rsidP="00A60EEB">
            <w:pPr>
              <w:pStyle w:val="JENUINormal"/>
              <w:jc w:val="center"/>
            </w:pPr>
            <m:oMathPara>
              <m:oMath>
                <m:r>
                  <w:rPr>
                    <w:rFonts w:ascii="Cambria Math" w:hAnsi="Cambria Math"/>
                  </w:rPr>
                  <m:t>MAE=</m:t>
                </m:r>
                <m:f>
                  <m:fPr>
                    <m:ctrlPr>
                      <w:rPr>
                        <w:rFonts w:ascii="Cambria Math" w:hAnsi="Cambria Math"/>
                        <w:i/>
                      </w:rPr>
                    </m:ctrlPr>
                  </m:fPr>
                  <m:num>
                    <m:nary>
                      <m:naryPr>
                        <m:chr m:val="∑"/>
                        <m:ctrlPr>
                          <w:rPr>
                            <w:rFonts w:ascii="Cambria Math" w:eastAsia="MS Gothic" w:hAnsi="Cambria Math" w:cs="MS Gothic"/>
                            <w:i/>
                          </w:rPr>
                        </m:ctrlPr>
                      </m:naryPr>
                      <m:sub>
                        <m:r>
                          <w:rPr>
                            <w:rFonts w:ascii="Cambria Math" w:eastAsia="MS Gothic" w:hAnsi="Cambria Math" w:cs="MS Gothic"/>
                          </w:rPr>
                          <m:t>h=1</m:t>
                        </m:r>
                      </m:sub>
                      <m:sup>
                        <m:r>
                          <w:rPr>
                            <w:rFonts w:ascii="Cambria Math" w:eastAsia="MS Gothic" w:hAnsi="Cambria Math" w:cs="MS Gothic"/>
                          </w:rPr>
                          <m:t>H</m:t>
                        </m:r>
                      </m:sup>
                      <m:e>
                        <m:d>
                          <m:dPr>
                            <m:begChr m:val="|"/>
                            <m:endChr m:val="|"/>
                            <m:ctrlPr>
                              <w:rPr>
                                <w:rFonts w:ascii="Cambria Math" w:eastAsia="MS Gothic" w:hAnsi="Cambria Math" w:cs="MS Gothic"/>
                                <w:i/>
                              </w:rPr>
                            </m:ctrlPr>
                          </m:dPr>
                          <m:e>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t+h|T+h-</m:t>
                                </m:r>
                                <m:r>
                                  <w:rPr>
                                    <w:rFonts w:ascii="Cambria Math" w:hAnsi="Cambria Math"/>
                                  </w:rPr>
                                  <m:t>1</m:t>
                                </m:r>
                              </m:sub>
                            </m:sSub>
                          </m:e>
                        </m:d>
                      </m:e>
                    </m:nary>
                  </m:num>
                  <m:den>
                    <m:r>
                      <w:rPr>
                        <w:rFonts w:ascii="Cambria Math" w:hAnsi="Cambria Math"/>
                      </w:rPr>
                      <m:t>H</m:t>
                    </m:r>
                  </m:den>
                </m:f>
                <m:r>
                  <w:rPr>
                    <w:rFonts w:ascii="Cambria Math" w:hAnsi="Cambria Math"/>
                  </w:rPr>
                  <m:t>.</m:t>
                </m:r>
              </m:oMath>
            </m:oMathPara>
          </w:p>
        </w:tc>
        <w:tc>
          <w:tcPr>
            <w:tcW w:w="627" w:type="dxa"/>
            <w:tcBorders>
              <w:top w:val="nil"/>
              <w:left w:val="nil"/>
              <w:bottom w:val="nil"/>
              <w:right w:val="nil"/>
            </w:tcBorders>
            <w:vAlign w:val="center"/>
          </w:tcPr>
          <w:p w14:paraId="28BEA4EA" w14:textId="54B9B42F" w:rsidR="00E17084" w:rsidRDefault="00E17084" w:rsidP="008B0A11">
            <w:pPr>
              <w:pStyle w:val="JENUINormal"/>
              <w:ind w:firstLine="0"/>
              <w:jc w:val="right"/>
            </w:pPr>
            <w:r>
              <w:t>(</w:t>
            </w:r>
            <w:r w:rsidR="008B0A11">
              <w:t>6</w:t>
            </w:r>
            <w:r>
              <w:t>)</w:t>
            </w:r>
          </w:p>
        </w:tc>
      </w:tr>
    </w:tbl>
    <w:p w14:paraId="6A9323D3" w14:textId="77777777" w:rsidR="00E43DEA" w:rsidRDefault="00E43DEA" w:rsidP="00E43DEA">
      <w:pPr>
        <w:pStyle w:val="JENUINormal"/>
      </w:pPr>
    </w:p>
    <w:p w14:paraId="178053A4" w14:textId="64D3AA5C" w:rsidR="00A326CA" w:rsidRDefault="00A71A91" w:rsidP="005A2EC0">
      <w:pPr>
        <w:pStyle w:val="JENUITtulo2"/>
        <w:tabs>
          <w:tab w:val="clear" w:pos="1191"/>
          <w:tab w:val="num" w:pos="578"/>
        </w:tabs>
        <w:ind w:left="510" w:hanging="510"/>
      </w:pPr>
      <w:r>
        <w:t xml:space="preserve">Predicción </w:t>
      </w:r>
      <w:r w:rsidR="00042965">
        <w:t xml:space="preserve">con </w:t>
      </w:r>
      <w:del w:id="21" w:author="Victor" w:date="2022-07-08T09:55:00Z">
        <w:r w:rsidR="00042965" w:rsidDel="009B346D">
          <w:rPr>
            <w:i/>
            <w:iCs/>
          </w:rPr>
          <w:delText xml:space="preserve">Rolling </w:delText>
        </w:r>
      </w:del>
      <w:ins w:id="22" w:author="Victor" w:date="2022-07-08T09:55:00Z">
        <w:r w:rsidR="009B346D">
          <w:rPr>
            <w:i/>
            <w:iCs/>
          </w:rPr>
          <w:t xml:space="preserve">rolling </w:t>
        </w:r>
      </w:ins>
      <w:del w:id="23" w:author="Victor" w:date="2022-07-08T09:55:00Z">
        <w:r w:rsidR="00042965" w:rsidDel="009B346D">
          <w:rPr>
            <w:i/>
            <w:iCs/>
          </w:rPr>
          <w:delText>Window</w:delText>
        </w:r>
      </w:del>
      <w:ins w:id="24" w:author="Victor" w:date="2022-07-08T09:55:00Z">
        <w:r w:rsidR="009B346D">
          <w:rPr>
            <w:i/>
            <w:iCs/>
          </w:rPr>
          <w:t>window</w:t>
        </w:r>
      </w:ins>
    </w:p>
    <w:p w14:paraId="3AC587D8" w14:textId="184F9306" w:rsidR="008A2FB2" w:rsidRDefault="00135BF6" w:rsidP="00A71A91">
      <w:pPr>
        <w:pStyle w:val="JENUINormal"/>
      </w:pPr>
      <w:r>
        <w:t>Las predicciones</w:t>
      </w:r>
      <w:r w:rsidR="001359A6">
        <w:t xml:space="preserve"> se suelen hacer sobre un periodo de tiempo</w:t>
      </w:r>
      <w:r w:rsidR="008A2FB2">
        <w:t>.</w:t>
      </w:r>
      <w:r w:rsidR="00A71A91">
        <w:t xml:space="preserve"> </w:t>
      </w:r>
      <w:r w:rsidR="00480AB6">
        <w:t>En cambio, en este estudio</w:t>
      </w:r>
      <w:r w:rsidR="001359A6">
        <w:t xml:space="preserve"> </w:t>
      </w:r>
      <w:r w:rsidR="00480AB6">
        <w:t>se toma una aproximación diferente, se hace una predicción</w:t>
      </w:r>
      <w:r w:rsidR="00042965">
        <w:t xml:space="preserve"> mediante </w:t>
      </w:r>
      <w:del w:id="25" w:author="Victor" w:date="2022-07-08T09:56:00Z">
        <w:r w:rsidR="00042965" w:rsidDel="009B346D">
          <w:rPr>
            <w:i/>
            <w:iCs/>
          </w:rPr>
          <w:delText xml:space="preserve">Rolling </w:delText>
        </w:r>
      </w:del>
      <w:ins w:id="26" w:author="Victor" w:date="2022-07-08T09:56:00Z">
        <w:r w:rsidR="009B346D">
          <w:rPr>
            <w:i/>
            <w:iCs/>
          </w:rPr>
          <w:t xml:space="preserve">rolling </w:t>
        </w:r>
      </w:ins>
      <w:del w:id="27" w:author="Victor" w:date="2022-07-08T09:56:00Z">
        <w:r w:rsidR="00042965" w:rsidDel="009B346D">
          <w:rPr>
            <w:i/>
            <w:iCs/>
          </w:rPr>
          <w:delText>Window</w:delText>
        </w:r>
      </w:del>
      <w:ins w:id="28" w:author="Victor" w:date="2022-07-08T09:56:00Z">
        <w:r w:rsidR="009B346D">
          <w:rPr>
            <w:i/>
            <w:iCs/>
          </w:rPr>
          <w:t>window</w:t>
        </w:r>
      </w:ins>
      <w:r w:rsidR="00480AB6">
        <w:t xml:space="preserve">, es decir, </w:t>
      </w:r>
      <w:r w:rsidR="008A2FB2">
        <w:t>se predice el precio del bitcoin para cada día utilizando los precios</w:t>
      </w:r>
      <w:r w:rsidR="00B60742">
        <w:t xml:space="preserve"> reales</w:t>
      </w:r>
      <w:r w:rsidR="008A2FB2">
        <w:t xml:space="preserve"> de los últimos </w:t>
      </w:r>
      <w:r w:rsidR="005E6209" w:rsidRPr="009B346D">
        <w:rPr>
          <w:i/>
        </w:rPr>
        <w:t>T</w:t>
      </w:r>
      <w:r w:rsidR="005E6209">
        <w:t xml:space="preserve"> </w:t>
      </w:r>
      <w:r w:rsidR="008A2FB2">
        <w:t>días definidos por el hiperparámetro periodo</w:t>
      </w:r>
      <w:r w:rsidR="00FA393A">
        <w:t>, el nombre que se le ha dado al hiperparámatro que indica a cuantas observaciones pasadas tiene acceso el algoritmo LSTM</w:t>
      </w:r>
      <w:r w:rsidR="008A2FB2">
        <w:t>.</w:t>
      </w:r>
      <w:r w:rsidR="00B60742">
        <w:t xml:space="preserve"> </w:t>
      </w:r>
      <w:r w:rsidR="005E6209">
        <w:t>Luego</w:t>
      </w:r>
      <w:r w:rsidR="00B60742">
        <w:t xml:space="preserve">, cada día </w:t>
      </w:r>
      <w:r w:rsidR="005E6209">
        <w:t xml:space="preserve">adelante se predice </w:t>
      </w:r>
      <w:r w:rsidR="00B60742">
        <w:t xml:space="preserve">sobre los valores reales </w:t>
      </w:r>
      <w:r w:rsidR="008F7787">
        <w:t>de la siguiente ventana</w:t>
      </w:r>
      <w:r w:rsidR="00B60742">
        <w:t>, en vez de predecir sobre predicciones anteriores.</w:t>
      </w:r>
    </w:p>
    <w:p w14:paraId="0E3A8A79" w14:textId="77777777" w:rsidR="008A2FB2" w:rsidRDefault="008A2FB2" w:rsidP="008A2FB2">
      <w:pPr>
        <w:pStyle w:val="JENUINormal"/>
      </w:pPr>
    </w:p>
    <w:p w14:paraId="3DEAD20A" w14:textId="7488AB30" w:rsidR="008A2FB2" w:rsidRDefault="008A2FB2" w:rsidP="008A2FB2">
      <w:pPr>
        <w:pStyle w:val="JENUINormal"/>
        <w:ind w:firstLine="0"/>
      </w:pPr>
    </w:p>
    <w:p w14:paraId="3A1C3D4F" w14:textId="31BDAC44" w:rsidR="008A2FB2" w:rsidRDefault="004D06A0" w:rsidP="008A2FB2">
      <w:pPr>
        <w:pStyle w:val="JENUINormal"/>
        <w:ind w:firstLine="0"/>
      </w:pPr>
      <w:r>
        <w:rPr>
          <w:noProof/>
          <w:lang w:eastAsia="es-ES"/>
        </w:rPr>
        <w:drawing>
          <wp:inline distT="0" distB="0" distL="0" distR="0" wp14:anchorId="190119B9" wp14:editId="626E04DE">
            <wp:extent cx="2647950" cy="1143000"/>
            <wp:effectExtent l="0" t="0" r="0" b="0"/>
            <wp:docPr id="5" name="Imagen 5" descr="Prediccion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ccionDiagram.drawi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7950" cy="1143000"/>
                    </a:xfrm>
                    <a:prstGeom prst="rect">
                      <a:avLst/>
                    </a:prstGeom>
                    <a:noFill/>
                    <a:ln>
                      <a:noFill/>
                    </a:ln>
                  </pic:spPr>
                </pic:pic>
              </a:graphicData>
            </a:graphic>
          </wp:inline>
        </w:drawing>
      </w:r>
    </w:p>
    <w:p w14:paraId="6248B4AF" w14:textId="10CAD71D" w:rsidR="008A2FB2" w:rsidRPr="009B346D" w:rsidRDefault="008A2FB2" w:rsidP="009B346D">
      <w:pPr>
        <w:pStyle w:val="JENUINormal"/>
        <w:ind w:firstLine="0"/>
        <w:jc w:val="center"/>
        <w:rPr>
          <w:i/>
          <w:iCs/>
        </w:rPr>
      </w:pPr>
      <w:r>
        <w:t xml:space="preserve">Figura 4: </w:t>
      </w:r>
      <w:r w:rsidR="00EC6EB0">
        <w:t xml:space="preserve">Predicción </w:t>
      </w:r>
      <w:r w:rsidR="006D6217">
        <w:t xml:space="preserve">con </w:t>
      </w:r>
      <w:del w:id="29" w:author="Victor" w:date="2022-07-08T09:56:00Z">
        <w:r w:rsidR="006D6217" w:rsidDel="009B346D">
          <w:rPr>
            <w:i/>
            <w:iCs/>
          </w:rPr>
          <w:delText xml:space="preserve">Rolling </w:delText>
        </w:r>
      </w:del>
      <w:ins w:id="30" w:author="Victor" w:date="2022-07-08T09:56:00Z">
        <w:r w:rsidR="009B346D">
          <w:rPr>
            <w:i/>
            <w:iCs/>
          </w:rPr>
          <w:t xml:space="preserve">rolling </w:t>
        </w:r>
      </w:ins>
      <w:del w:id="31" w:author="Victor" w:date="2022-07-08T09:56:00Z">
        <w:r w:rsidR="006D6217" w:rsidDel="009B346D">
          <w:rPr>
            <w:i/>
            <w:iCs/>
          </w:rPr>
          <w:delText>Window</w:delText>
        </w:r>
      </w:del>
      <w:ins w:id="32" w:author="Victor" w:date="2022-07-08T09:56:00Z">
        <w:r w:rsidR="009B346D">
          <w:rPr>
            <w:i/>
            <w:iCs/>
          </w:rPr>
          <w:t>window</w:t>
        </w:r>
      </w:ins>
    </w:p>
    <w:p w14:paraId="29733591" w14:textId="77777777" w:rsidR="00941311" w:rsidRDefault="00941311" w:rsidP="008A2FB2">
      <w:pPr>
        <w:pStyle w:val="JENUINormal"/>
        <w:ind w:firstLine="0"/>
      </w:pPr>
    </w:p>
    <w:p w14:paraId="40F6AC40" w14:textId="3DE30F30" w:rsidR="009C1899" w:rsidRDefault="00941311" w:rsidP="00941311">
      <w:pPr>
        <w:pStyle w:val="JENUINormal"/>
        <w:ind w:firstLine="0"/>
      </w:pPr>
      <w:r>
        <w:t xml:space="preserve">   </w:t>
      </w:r>
      <w:r w:rsidR="00EC6EB0">
        <w:t xml:space="preserve">Tal y como se puede observar en la figura anterior se hace una predicción </w:t>
      </w:r>
      <w:r w:rsidR="006D6217">
        <w:t>recurrente</w:t>
      </w:r>
      <w:r w:rsidR="00EC6EB0">
        <w:t xml:space="preserve"> donde el modelo puede observar los valores pasados de los últimos 90 días y en base a estos hace una predicción y a continuación repite el proceso siempre utilizando el precio real</w:t>
      </w:r>
      <w:r w:rsidR="00FA393A">
        <w:t>.</w:t>
      </w:r>
    </w:p>
    <w:p w14:paraId="32156CC0" w14:textId="0BE7D3C1" w:rsidR="009C1899" w:rsidRDefault="009C1899" w:rsidP="00941311">
      <w:pPr>
        <w:pStyle w:val="JENUINormal"/>
        <w:ind w:firstLine="0"/>
      </w:pPr>
    </w:p>
    <w:p w14:paraId="137D1879" w14:textId="0FA654A9" w:rsidR="009C1899" w:rsidRDefault="009C1899" w:rsidP="009C1899">
      <w:pPr>
        <w:pStyle w:val="JENUITtulo2"/>
        <w:tabs>
          <w:tab w:val="clear" w:pos="1191"/>
          <w:tab w:val="num" w:pos="578"/>
        </w:tabs>
        <w:ind w:left="510" w:hanging="510"/>
      </w:pPr>
      <w:r>
        <w:t>Comparación de la precisión predictiva</w:t>
      </w:r>
    </w:p>
    <w:p w14:paraId="067E6F2F" w14:textId="3BFA6A9B" w:rsidR="00976FB3" w:rsidRDefault="00C47B66" w:rsidP="00976FB3">
      <w:pPr>
        <w:pStyle w:val="JENUINormal"/>
      </w:pPr>
      <w:r>
        <w:t xml:space="preserve">Se debe </w:t>
      </w:r>
      <w:r w:rsidR="00542947">
        <w:t>contrastar</w:t>
      </w:r>
      <w:r>
        <w:t xml:space="preserve"> si los modelos </w:t>
      </w:r>
      <w:r w:rsidR="00542947">
        <w:t>anteriores tienen una precisión significativamente similar. Por consiguiente se utiliza el contraste de Diebold-Mariano</w:t>
      </w:r>
      <w:ins w:id="33" w:author="Victor" w:date="2022-07-08T10:04:00Z">
        <w:r w:rsidR="006B1822">
          <w:t xml:space="preserve"> </w:t>
        </w:r>
      </w:ins>
      <w:r w:rsidR="00542947">
        <w:fldChar w:fldCharType="begin"/>
      </w:r>
      <w:r w:rsidR="00542947">
        <w:instrText xml:space="preserve"> ADDIN ZOTERO_ITEM CSL_CITATION {"citationID":"liqLY9M9","properties":{"formattedCitation":"[9]","plainCitation":"[9]","noteIndex":0},"citationItems":[{"id":17,"uris":["http://zotero.org/users/9733613/items/QIAI8GYM"],"itemData":{"id":17,"type":"article-journal","container-title":"Journal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42947">
        <w:fldChar w:fldCharType="separate"/>
      </w:r>
      <w:r w:rsidR="00542947" w:rsidRPr="00542947">
        <w:t>[9]</w:t>
      </w:r>
      <w:r w:rsidR="00542947">
        <w:fldChar w:fldCharType="end"/>
      </w:r>
      <w:r w:rsidR="00542947">
        <w:t xml:space="preserve"> </w:t>
      </w:r>
      <w:r w:rsidR="0039588F">
        <w:t>el cual utiliza los errores de predicción para comparar los modelos entre ellos y determinar si estos tienen precisiones significativamente distintas.</w:t>
      </w:r>
      <w:ins w:id="34" w:author="Victor" w:date="2022-07-08T10:20:00Z">
        <w:r w:rsidR="00563512" w:rsidRPr="00563512">
          <w:t xml:space="preserve"> </w:t>
        </w:r>
        <w:r w:rsidR="00563512">
          <w:t>S</w:t>
        </w:r>
        <w:r w:rsidR="00563512" w:rsidRPr="00563512">
          <w:t xml:space="preserve">ean </w:t>
        </w:r>
      </w:ins>
      <m:oMath>
        <m:sSub>
          <m:sSubPr>
            <m:ctrlPr>
              <w:ins w:id="35" w:author="Victor" w:date="2022-07-08T10:21:00Z">
                <w:rPr>
                  <w:rFonts w:ascii="Cambria Math" w:hAnsi="Cambria Math"/>
                  <w:i/>
                </w:rPr>
              </w:ins>
            </m:ctrlPr>
          </m:sSubPr>
          <m:e>
            <m:r>
              <w:ins w:id="36" w:author="Victor" w:date="2022-07-08T10:21:00Z">
                <w:rPr>
                  <w:rFonts w:ascii="Cambria Math" w:hAnsi="Cambria Math"/>
                </w:rPr>
                <m:t>ε</m:t>
              </w:ins>
            </m:r>
          </m:e>
          <m:sub>
            <m:r>
              <w:ins w:id="37" w:author="Victor" w:date="2022-07-08T10:21:00Z">
                <w:rPr>
                  <w:rFonts w:ascii="Cambria Math" w:hAnsi="Cambria Math"/>
                </w:rPr>
                <m:t xml:space="preserve">1, </m:t>
              </w:ins>
            </m:r>
            <m:r>
              <w:ins w:id="38" w:author="Victor" w:date="2022-07-08T10:22:00Z">
                <w:rPr>
                  <w:rFonts w:ascii="Cambria Math" w:hAnsi="Cambria Math"/>
                </w:rPr>
                <m:t>T</m:t>
              </w:ins>
            </m:r>
            <m:r>
              <w:ins w:id="39" w:author="Victor" w:date="2022-07-08T10:21:00Z">
                <w:rPr>
                  <w:rFonts w:ascii="Cambria Math" w:hAnsi="Cambria Math"/>
                </w:rPr>
                <m:t>+h|T</m:t>
              </w:ins>
            </m:r>
          </m:sub>
        </m:sSub>
      </m:oMath>
      <w:ins w:id="40" w:author="Victor" w:date="2022-07-08T10:20:00Z">
        <w:r w:rsidR="00563512" w:rsidRPr="00563512">
          <w:t xml:space="preserve">  y </w:t>
        </w:r>
      </w:ins>
      <m:oMath>
        <m:sSub>
          <m:sSubPr>
            <m:ctrlPr>
              <w:ins w:id="41" w:author="Victor" w:date="2022-07-08T10:22:00Z">
                <w:rPr>
                  <w:rFonts w:ascii="Cambria Math" w:hAnsi="Cambria Math"/>
                  <w:i/>
                </w:rPr>
              </w:ins>
            </m:ctrlPr>
          </m:sSubPr>
          <m:e>
            <m:r>
              <w:ins w:id="42" w:author="Victor" w:date="2022-07-08T10:22:00Z">
                <w:rPr>
                  <w:rFonts w:ascii="Cambria Math" w:hAnsi="Cambria Math"/>
                </w:rPr>
                <m:t>ε</m:t>
              </w:ins>
            </m:r>
          </m:e>
          <m:sub>
            <m:r>
              <w:ins w:id="43" w:author="Victor" w:date="2022-07-08T10:22:00Z">
                <w:rPr>
                  <w:rFonts w:ascii="Cambria Math" w:hAnsi="Cambria Math"/>
                </w:rPr>
                <m:t>2</m:t>
              </w:ins>
            </m:r>
            <m:r>
              <w:ins w:id="44" w:author="Victor" w:date="2022-07-08T10:22:00Z">
                <w:rPr>
                  <w:rFonts w:ascii="Cambria Math" w:hAnsi="Cambria Math"/>
                </w:rPr>
                <m:t xml:space="preserve">, </m:t>
              </w:ins>
            </m:r>
            <m:r>
              <w:ins w:id="45" w:author="Victor" w:date="2022-07-08T10:22:00Z">
                <w:rPr>
                  <w:rFonts w:ascii="Cambria Math" w:hAnsi="Cambria Math"/>
                </w:rPr>
                <m:t>T</m:t>
              </w:ins>
            </m:r>
            <m:r>
              <w:ins w:id="46" w:author="Victor" w:date="2022-07-08T10:22:00Z">
                <w:rPr>
                  <w:rFonts w:ascii="Cambria Math" w:hAnsi="Cambria Math"/>
                </w:rPr>
                <m:t>+h|T</m:t>
              </w:ins>
            </m:r>
          </m:sub>
        </m:sSub>
      </m:oMath>
      <w:ins w:id="47" w:author="Victor" w:date="2022-07-08T10:22:00Z">
        <w:r w:rsidR="00563512">
          <w:t xml:space="preserve"> los errores de predicción</w:t>
        </w:r>
      </w:ins>
      <w:ins w:id="48" w:author="Victor" w:date="2022-07-08T10:20:00Z">
        <w:r w:rsidR="00563512" w:rsidRPr="00563512">
          <w:t xml:space="preserve"> </w:t>
        </w:r>
      </w:ins>
      <w:ins w:id="49" w:author="Victor" w:date="2022-07-08T10:22:00Z">
        <w:r w:rsidR="00563512">
          <w:t>de los modelos 1 y 2</w:t>
        </w:r>
      </w:ins>
      <w:ins w:id="50" w:author="Victor" w:date="2022-07-08T10:23:00Z">
        <w:r w:rsidR="00563512">
          <w:t xml:space="preserve"> en </w:t>
        </w:r>
        <m:oMath>
          <m:r>
            <w:rPr>
              <w:rFonts w:ascii="Cambria Math" w:hAnsi="Cambria Math"/>
            </w:rPr>
            <m:t>T+h</m:t>
          </m:r>
        </m:oMath>
        <w:r w:rsidR="00563512">
          <w:t xml:space="preserve">, </w:t>
        </w:r>
      </w:ins>
      <w:ins w:id="51" w:author="Victor" w:date="2022-07-08T10:20:00Z">
        <w:r w:rsidR="00563512" w:rsidRPr="00563512">
          <w:t>respectivamente</w:t>
        </w:r>
      </w:ins>
      <w:ins w:id="52" w:author="Victor" w:date="2022-07-08T10:23:00Z">
        <w:r w:rsidR="00563512">
          <w:t>.</w:t>
        </w:r>
      </w:ins>
      <w:ins w:id="53" w:author="Victor" w:date="2022-07-08T10:20:00Z">
        <w:r w:rsidR="00563512" w:rsidRPr="00563512">
          <w:t xml:space="preserve"> </w:t>
        </w:r>
      </w:ins>
      <w:ins w:id="54" w:author="Victor" w:date="2022-07-08T10:23:00Z">
        <w:r w:rsidR="00563512">
          <w:t xml:space="preserve">Sea </w:t>
        </w:r>
      </w:ins>
      <m:oMath>
        <m:sSup>
          <m:sSupPr>
            <m:ctrlPr>
              <w:ins w:id="55" w:author="Victor" w:date="2022-07-08T10:24:00Z">
                <w:rPr>
                  <w:rFonts w:ascii="Cambria Math" w:hAnsi="Cambria Math"/>
                  <w:i/>
                </w:rPr>
              </w:ins>
            </m:ctrlPr>
          </m:sSupPr>
          <m:e>
            <m:r>
              <w:ins w:id="56" w:author="Victor" w:date="2022-07-08T10:24:00Z">
                <m:rPr>
                  <m:sty m:val="p"/>
                </m:rPr>
                <w:rPr>
                  <w:rFonts w:ascii="Cambria Math" w:hAnsi="Cambria Math"/>
                  <w:rPrChange w:id="57" w:author="Victor" w:date="2022-07-08T10:24:00Z">
                    <w:rPr>
                      <w:rFonts w:ascii="Cambria Math" w:hAnsi="Cambria Math"/>
                    </w:rPr>
                  </w:rPrChange>
                </w:rPr>
                <m:t>Δ</m:t>
              </w:ins>
            </m:r>
            <m:ctrlPr>
              <w:ins w:id="58" w:author="Victor" w:date="2022-07-08T10:24:00Z">
                <w:rPr>
                  <w:rFonts w:ascii="Cambria Math" w:hAnsi="Cambria Math"/>
                </w:rPr>
              </w:ins>
            </m:ctrlPr>
          </m:e>
          <m:sup>
            <m:r>
              <w:ins w:id="59" w:author="Victor" w:date="2022-07-08T10:24:00Z">
                <w:rPr>
                  <w:rFonts w:ascii="Cambria Math" w:hAnsi="Cambria Math"/>
                </w:rPr>
                <m:t>T+h</m:t>
              </w:ins>
            </m:r>
            <m:r>
              <w:ins w:id="60" w:author="Victor" w:date="2022-07-08T10:25:00Z">
                <w:rPr>
                  <w:rFonts w:ascii="Cambria Math" w:hAnsi="Cambria Math"/>
                </w:rPr>
                <m:t>|T</m:t>
              </w:ins>
            </m:r>
          </m:sup>
        </m:sSup>
        <m:r>
          <w:ins w:id="61" w:author="Victor" w:date="2022-07-08T10:24:00Z">
            <m:rPr>
              <m:sty m:val="p"/>
            </m:rPr>
            <w:rPr>
              <w:rFonts w:ascii="Cambria Math" w:hAnsi="Cambria Math"/>
            </w:rPr>
            <m:t>=</m:t>
          </w:ins>
        </m:r>
        <m:sSubSup>
          <m:sSubSupPr>
            <m:ctrlPr>
              <w:ins w:id="62" w:author="Victor" w:date="2022-07-08T10:24:00Z">
                <w:rPr>
                  <w:rFonts w:ascii="Cambria Math" w:hAnsi="Cambria Math"/>
                  <w:i/>
                </w:rPr>
              </w:ins>
            </m:ctrlPr>
          </m:sSubSupPr>
          <m:e>
            <m:r>
              <w:ins w:id="63" w:author="Victor" w:date="2022-07-08T10:25:00Z">
                <w:rPr>
                  <w:rFonts w:ascii="Cambria Math" w:hAnsi="Cambria Math"/>
                </w:rPr>
                <m:t>ε</m:t>
              </w:ins>
            </m:r>
          </m:e>
          <m:sub>
            <m:r>
              <w:ins w:id="64" w:author="Victor" w:date="2022-07-08T10:25:00Z">
                <w:rPr>
                  <w:rFonts w:ascii="Cambria Math" w:hAnsi="Cambria Math"/>
                </w:rPr>
                <m:t>1</m:t>
              </w:ins>
            </m:r>
            <m:r>
              <w:ins w:id="65" w:author="Victor" w:date="2022-07-08T10:24:00Z">
                <w:rPr>
                  <w:rFonts w:ascii="Cambria Math" w:hAnsi="Cambria Math"/>
                </w:rPr>
                <m:t>, T+h|T</m:t>
              </w:ins>
            </m:r>
          </m:sub>
          <m:sup>
            <m:r>
              <w:ins w:id="66" w:author="Victor" w:date="2022-07-08T10:24:00Z">
                <w:rPr>
                  <w:rFonts w:ascii="Cambria Math" w:hAnsi="Cambria Math"/>
                </w:rPr>
                <m:t>2</m:t>
              </w:ins>
            </m:r>
          </m:sup>
        </m:sSubSup>
        <m:r>
          <w:ins w:id="67" w:author="Victor" w:date="2022-07-08T10:24:00Z">
            <m:rPr>
              <m:sty m:val="p"/>
            </m:rPr>
            <w:rPr>
              <w:rFonts w:ascii="Cambria Math" w:hAnsi="Cambria Math"/>
            </w:rPr>
            <m:t>-</m:t>
          </w:ins>
        </m:r>
        <m:sSubSup>
          <m:sSubSupPr>
            <m:ctrlPr>
              <w:ins w:id="68" w:author="Victor" w:date="2022-07-08T10:24:00Z">
                <w:rPr>
                  <w:rFonts w:ascii="Cambria Math" w:hAnsi="Cambria Math"/>
                  <w:i/>
                </w:rPr>
              </w:ins>
            </m:ctrlPr>
          </m:sSubSupPr>
          <m:e>
            <m:r>
              <w:ins w:id="69" w:author="Victor" w:date="2022-07-08T10:25:00Z">
                <w:rPr>
                  <w:rFonts w:ascii="Cambria Math" w:hAnsi="Cambria Math"/>
                </w:rPr>
                <m:t>ε</m:t>
              </w:ins>
            </m:r>
          </m:e>
          <m:sub>
            <m:r>
              <w:ins w:id="70" w:author="Victor" w:date="2022-07-08T10:25:00Z">
                <w:rPr>
                  <w:rFonts w:ascii="Cambria Math" w:hAnsi="Cambria Math"/>
                </w:rPr>
                <m:t>2</m:t>
              </w:ins>
            </m:r>
            <m:r>
              <w:ins w:id="71" w:author="Victor" w:date="2022-07-08T10:24:00Z">
                <w:rPr>
                  <w:rFonts w:ascii="Cambria Math" w:hAnsi="Cambria Math"/>
                </w:rPr>
                <m:t>, T+h|T</m:t>
              </w:ins>
            </m:r>
          </m:sub>
          <m:sup>
            <m:r>
              <w:ins w:id="72" w:author="Victor" w:date="2022-07-08T10:24:00Z">
                <w:rPr>
                  <w:rFonts w:ascii="Cambria Math" w:hAnsi="Cambria Math"/>
                </w:rPr>
                <m:t>2</m:t>
              </w:ins>
            </m:r>
          </m:sup>
        </m:sSubSup>
        <m:r>
          <w:ins w:id="73" w:author="Victor" w:date="2022-07-08T10:25:00Z">
            <w:rPr>
              <w:rFonts w:ascii="Cambria Math" w:hAnsi="Cambria Math"/>
            </w:rPr>
            <m:t xml:space="preserve"> </m:t>
          </w:ins>
        </m:r>
      </m:oMath>
      <w:ins w:id="74" w:author="Victor" w:date="2022-07-08T10:24:00Z">
        <w:r w:rsidR="00563512">
          <w:t>el diferencial de los errores cuadráticos</w:t>
        </w:r>
      </w:ins>
      <w:ins w:id="75" w:author="Victor" w:date="2022-07-08T10:25:00Z">
        <w:r w:rsidR="00563512">
          <w:t xml:space="preserve"> de predicción de los modelos 1 y 2. El contraste de Diebold-Mariano</w:t>
        </w:r>
      </w:ins>
      <w:ins w:id="76" w:author="Victor" w:date="2022-07-08T10:26:00Z">
        <w:r w:rsidR="00563512">
          <w:t xml:space="preserve"> </w:t>
        </w:r>
        <w:r w:rsidR="00563512">
          <w:fldChar w:fldCharType="begin"/>
        </w:r>
        <w:r w:rsidR="00563512">
          <w:instrText xml:space="preserve"> ADDIN ZOTERO_ITEM CSL_CITATION {"citationID":"liqLY9M9","properties":{"formattedCitation":"[9]","plainCitation":"[9]","noteIndex":0},"citationItems":[{"id":17,"uris":["http://zotero.org/users/9733613/items/QIAI8GYM"],"itemData":{"id":17,"type":"article-journal","container-title":"Journal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rsidR="00563512">
          <w:fldChar w:fldCharType="separate"/>
        </w:r>
        <w:r w:rsidR="00563512" w:rsidRPr="00542947">
          <w:t>[9]</w:t>
        </w:r>
        <w:r w:rsidR="00563512">
          <w:fldChar w:fldCharType="end"/>
        </w:r>
        <w:r w:rsidR="00563512">
          <w:t xml:space="preserve"> contrasta si ambos modelos tienen errores cuadráticos de predicción bajo la hipótesis nula frente a la hipótesis alternativa de que el modelo de pr</w:t>
        </w:r>
      </w:ins>
      <w:ins w:id="77" w:author="Victor" w:date="2022-07-08T10:27:00Z">
        <w:r w:rsidR="00563512">
          <w:t>edicción 1 tiene un error cuadrático de predicción menor:</w:t>
        </w:r>
      </w:ins>
      <w:ins w:id="78" w:author="Victor" w:date="2022-07-08T10:25:00Z">
        <w:r w:rsidR="00563512">
          <w:t xml:space="preserve"> </w:t>
        </w:r>
      </w:ins>
      <w:ins w:id="79" w:author="Victor" w:date="2022-07-08T10:24:00Z">
        <w:r w:rsidR="00563512">
          <w:t xml:space="preserve"> </w:t>
        </w:r>
      </w:ins>
    </w:p>
    <w:tbl>
      <w:tblPr>
        <w:tblW w:w="0" w:type="auto"/>
        <w:tblLook w:val="04A0" w:firstRow="1" w:lastRow="0" w:firstColumn="1" w:lastColumn="0" w:noHBand="0" w:noVBand="1"/>
      </w:tblPr>
      <w:tblGrid>
        <w:gridCol w:w="4181"/>
      </w:tblGrid>
      <w:tr w:rsidR="00976FB3" w:rsidRPr="00A64E4E" w14:paraId="5214059F" w14:textId="77777777" w:rsidTr="004A6E08">
        <w:trPr>
          <w:trHeight w:val="229"/>
        </w:trPr>
        <w:tc>
          <w:tcPr>
            <w:tcW w:w="4337" w:type="dxa"/>
            <w:shd w:val="clear" w:color="auto" w:fill="auto"/>
            <w:vAlign w:val="center"/>
          </w:tcPr>
          <w:p w14:paraId="69A3F5A7" w14:textId="7D12F2E1" w:rsidR="00976FB3" w:rsidRPr="00F73C8D" w:rsidRDefault="00976FB3" w:rsidP="00976FB3">
            <w:pPr>
              <w:spacing w:before="60" w:after="60" w:line="240" w:lineRule="auto"/>
              <w:jc w:val="center"/>
              <w:rPr>
                <w:rFonts w:ascii="Cambria Math" w:hAnsi="Cambria Math"/>
                <w:i/>
                <w:sz w:val="20"/>
              </w:rPr>
            </w:p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0</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=0</m:t>
              </m:r>
            </m:oMath>
            <w:r>
              <w:rPr>
                <w:rFonts w:ascii="Cambria Math" w:hAnsi="Cambria Math"/>
                <w:i/>
                <w:sz w:val="20"/>
              </w:rPr>
              <w:t>,</w:t>
            </w:r>
          </w:p>
        </w:tc>
      </w:tr>
      <w:tr w:rsidR="00976FB3" w:rsidRPr="00A64E4E" w14:paraId="5F7EF53E" w14:textId="77777777" w:rsidTr="004A6E08">
        <w:trPr>
          <w:trHeight w:val="229"/>
        </w:trPr>
        <w:tc>
          <w:tcPr>
            <w:tcW w:w="4337" w:type="dxa"/>
            <w:shd w:val="clear" w:color="auto" w:fill="auto"/>
            <w:vAlign w:val="center"/>
          </w:tcPr>
          <w:p w14:paraId="65288B90" w14:textId="3F9327FC" w:rsidR="00976FB3" w:rsidRPr="00F86498" w:rsidRDefault="00976FB3" w:rsidP="004A6E08">
            <w:pPr>
              <w:spacing w:before="60" w:after="60" w:line="240" w:lineRule="auto"/>
              <w:jc w:val="center"/>
              <w:rPr>
                <w:rFonts w:ascii="Cambria Math" w:hAnsi="Cambria Math"/>
                <w:i/>
                <w:sz w:val="20"/>
              </w:rPr>
            </w:pPr>
            <m:oMathPara>
              <m:oMathParaPr>
                <m:jc m:val="center"/>
              </m:oMathParaPr>
              <m:oMath>
                <m:sSub>
                  <m:sSubPr>
                    <m:ctrlPr>
                      <w:rPr>
                        <w:rFonts w:ascii="Cambria Math" w:hAnsi="Cambria Math"/>
                        <w:i/>
                        <w:sz w:val="20"/>
                      </w:rPr>
                    </m:ctrlPr>
                  </m:sSubPr>
                  <m:e>
                    <m:r>
                      <w:rPr>
                        <w:rFonts w:ascii="Cambria Math" w:hAnsi="Cambria Math"/>
                        <w:sz w:val="20"/>
                      </w:rPr>
                      <m:t>H</m:t>
                    </m:r>
                  </m:e>
                  <m:sub>
                    <m:r>
                      <w:rPr>
                        <w:rFonts w:ascii="Cambria Math" w:hAnsi="Cambria Math"/>
                        <w:sz w:val="20"/>
                      </w:rPr>
                      <m:t>A</m:t>
                    </m:r>
                  </m:sub>
                </m:sSub>
                <m:r>
                  <w:rPr>
                    <w:rFonts w:ascii="Cambria Math" w:hAnsi="Cambria Math"/>
                    <w:sz w:val="20"/>
                  </w:rPr>
                  <m:t>: E</m:t>
                </m:r>
                <m:d>
                  <m:dPr>
                    <m:ctrlPr>
                      <w:rPr>
                        <w:rFonts w:ascii="Cambria Math" w:hAnsi="Cambria Math"/>
                        <w:i/>
                        <w:sz w:val="20"/>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sz w:val="20"/>
                  </w:rPr>
                  <m:t>&lt;0.</m:t>
                </m:r>
              </m:oMath>
            </m:oMathPara>
          </w:p>
        </w:tc>
      </w:tr>
    </w:tbl>
    <w:p w14:paraId="45F08C16" w14:textId="77777777" w:rsidR="00976FB3" w:rsidRDefault="00976FB3" w:rsidP="009C1899">
      <w:pPr>
        <w:pStyle w:val="JENUINormal"/>
      </w:pPr>
    </w:p>
    <w:p w14:paraId="7EE62820" w14:textId="177C56E0" w:rsidR="00976FB3" w:rsidRDefault="00C81A01" w:rsidP="00976FB3">
      <w:pPr>
        <w:pStyle w:val="JENUINormal"/>
      </w:pPr>
      <w:r>
        <w:t xml:space="preserve">El estadístico de prueba del contraste de Diebold-Mariano </w:t>
      </w:r>
      <w:r>
        <w:fldChar w:fldCharType="begin"/>
      </w:r>
      <w:r>
        <w:instrText xml:space="preserve"> ADDIN ZOTERO_ITEM CSL_CITATION {"citationID":"liqLY9M9","properties":{"formattedCitation":"[9]","plainCitation":"[9]","noteIndex":0},"citationItems":[{"id":17,"uris":["http://zotero.org/users/9733613/items/QIAI8GYM"],"itemData":{"id":17,"type":"article-journal","container-title":"Journal of Business &amp; economic statistics","issue":"1","note":"publisher: Taylor &amp; Francis","page":"134–144","source":"Google Scholar","title":"Comparing predictive accuracy","volume":"20","author":[{"family":"Diebold","given":"Francis X."},{"family":"Mariano","given":"Robert S."}],"issued":{"date-parts":[["2002"]]}}}],"schema":"https://github.com/citation-style-language/schema/raw/master/csl-citation.json"} </w:instrText>
      </w:r>
      <w:r>
        <w:fldChar w:fldCharType="separate"/>
      </w:r>
      <w:r w:rsidRPr="00542947">
        <w:t>[9]</w:t>
      </w:r>
      <w:r>
        <w:fldChar w:fldCharType="end"/>
      </w:r>
      <w:r>
        <w:t xml:space="preserve"> bajo la hipótesis nula se define como:</w:t>
      </w:r>
    </w:p>
    <w:tbl>
      <w:tblPr>
        <w:tblStyle w:val="Tablaconcuadrcula"/>
        <w:tblW w:w="4253" w:type="dxa"/>
        <w:tblLook w:val="04A0" w:firstRow="1" w:lastRow="0" w:firstColumn="1" w:lastColumn="0" w:noHBand="0" w:noVBand="1"/>
        <w:tblPrChange w:id="80" w:author="Victor" w:date="2022-07-08T10:33:00Z">
          <w:tblPr>
            <w:tblStyle w:val="Tablaconcuadrcula"/>
            <w:tblW w:w="0" w:type="auto"/>
            <w:tblLook w:val="04A0" w:firstRow="1" w:lastRow="0" w:firstColumn="1" w:lastColumn="0" w:noHBand="0" w:noVBand="1"/>
          </w:tblPr>
        </w:tblPrChange>
      </w:tblPr>
      <w:tblGrid>
        <w:gridCol w:w="4253"/>
        <w:tblGridChange w:id="81">
          <w:tblGrid>
            <w:gridCol w:w="3686"/>
          </w:tblGrid>
        </w:tblGridChange>
      </w:tblGrid>
      <w:tr w:rsidR="00C81A01" w14:paraId="133082C7" w14:textId="77777777" w:rsidTr="00C81A01">
        <w:trPr>
          <w:trHeight w:val="994"/>
        </w:trPr>
        <w:tc>
          <w:tcPr>
            <w:tcW w:w="4253" w:type="dxa"/>
            <w:tcBorders>
              <w:top w:val="nil"/>
              <w:left w:val="nil"/>
              <w:bottom w:val="nil"/>
              <w:right w:val="nil"/>
            </w:tcBorders>
            <w:vAlign w:val="center"/>
            <w:tcPrChange w:id="82" w:author="Victor" w:date="2022-07-08T10:33:00Z">
              <w:tcPr>
                <w:tcW w:w="3686" w:type="dxa"/>
                <w:tcBorders>
                  <w:top w:val="nil"/>
                  <w:left w:val="nil"/>
                  <w:bottom w:val="nil"/>
                  <w:right w:val="nil"/>
                </w:tcBorders>
                <w:vAlign w:val="center"/>
              </w:tcPr>
            </w:tcPrChange>
          </w:tcPr>
          <w:p w14:paraId="66033ADD" w14:textId="22E558FD" w:rsidR="00C81A01" w:rsidRDefault="00C81A01" w:rsidP="00C81A01">
            <w:pPr>
              <w:pStyle w:val="JENUINormal"/>
            </w:pPr>
            <m:oMathPara>
              <m:oMath>
                <m:r>
                  <w:rPr>
                    <w:rFonts w:ascii="Cambria Math" w:hAnsi="Cambria Math"/>
                  </w:rPr>
                  <m:t>DM</m:t>
                </m:r>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h</m:t>
                        </m:r>
                        <m:r>
                          <m:rPr>
                            <m:sty m:val="p"/>
                          </m:rPr>
                          <w:rPr>
                            <w:rFonts w:ascii="Cambria Math" w:hAnsi="Cambria Math"/>
                          </w:rPr>
                          <m:t>=1</m:t>
                        </m:r>
                      </m:sub>
                      <m:sup>
                        <m:r>
                          <w:rPr>
                            <w:rFonts w:ascii="Cambria Math" w:hAnsi="Cambria Math"/>
                          </w:rPr>
                          <m:t>H</m:t>
                        </m:r>
                      </m:sup>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nary>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m:t>
                                </m:r>
                              </m:sub>
                            </m:sSub>
                            <m:r>
                              <w:rPr>
                                <w:rFonts w:ascii="Cambria Math" w:hAnsi="Cambria Math"/>
                              </w:rPr>
                              <m:t>(0)</m:t>
                            </m:r>
                          </m:num>
                          <m:den>
                            <m:r>
                              <w:rPr>
                                <w:rFonts w:ascii="Cambria Math" w:hAnsi="Cambria Math"/>
                              </w:rPr>
                              <m:t>T</m:t>
                            </m:r>
                          </m:den>
                        </m:f>
                      </m:e>
                    </m:rad>
                  </m:den>
                </m:f>
                <m:r>
                  <w:ins w:id="83" w:author="Victor" w:date="2022-07-08T10:33:00Z">
                    <w:rPr>
                      <w:rFonts w:ascii="Cambria Math" w:hAnsi="Cambria Math"/>
                    </w:rPr>
                    <m:t>,</m:t>
                  </w:ins>
                </m:r>
              </m:oMath>
            </m:oMathPara>
          </w:p>
        </w:tc>
      </w:tr>
    </w:tbl>
    <w:p w14:paraId="018F1AAE" w14:textId="5E38190C" w:rsidR="00C81A01" w:rsidDel="00C81A01" w:rsidRDefault="00C81A01" w:rsidP="00976FB3">
      <w:pPr>
        <w:pStyle w:val="JENUINormal"/>
        <w:rPr>
          <w:del w:id="84" w:author="Victor" w:date="2022-07-08T10:33:00Z"/>
        </w:rPr>
      </w:pPr>
    </w:p>
    <w:p w14:paraId="7B4B31E0" w14:textId="4D048CB9" w:rsidR="0039588F" w:rsidRPr="009B346D" w:rsidDel="00976FB3" w:rsidRDefault="00A82997" w:rsidP="009C1899">
      <w:pPr>
        <w:pStyle w:val="JENUINormal"/>
        <w:rPr>
          <w:del w:id="85" w:author="Victor" w:date="2022-07-08T10:27:00Z"/>
        </w:rPr>
      </w:pPr>
      <m:oMathPara>
        <m:oMath>
          <m:sSub>
            <m:sSubPr>
              <m:ctrlPr>
                <w:del w:id="86" w:author="Victor" w:date="2022-07-08T10:27:00Z">
                  <w:rPr>
                    <w:rFonts w:ascii="Cambria Math" w:hAnsi="Cambria Math"/>
                    <w:i/>
                  </w:rPr>
                </w:del>
              </m:ctrlPr>
            </m:sSubPr>
            <m:e>
              <m:r>
                <w:del w:id="87" w:author="Victor" w:date="2022-07-08T10:27:00Z">
                  <w:rPr>
                    <w:rFonts w:ascii="Cambria Math" w:hAnsi="Cambria Math"/>
                  </w:rPr>
                  <m:t>H</m:t>
                </w:del>
              </m:r>
            </m:e>
            <m:sub>
              <m:r>
                <w:del w:id="88" w:author="Victor" w:date="2022-07-08T10:27:00Z">
                  <w:rPr>
                    <w:rFonts w:ascii="Cambria Math" w:hAnsi="Cambria Math"/>
                  </w:rPr>
                  <m:t>0</m:t>
                </w:del>
              </m:r>
            </m:sub>
          </m:sSub>
          <m:r>
            <w:del w:id="89" w:author="Victor" w:date="2022-07-08T10:27:00Z">
              <w:rPr>
                <w:rFonts w:ascii="Cambria Math" w:hAnsi="Cambria Math"/>
              </w:rPr>
              <m:t>:Ambas predicciones tienen la misma precisión</m:t>
            </w:del>
          </m:r>
        </m:oMath>
      </m:oMathPara>
    </w:p>
    <w:p w14:paraId="6912EF00" w14:textId="577AF20A" w:rsidR="0039588F" w:rsidRPr="009B346D" w:rsidDel="00976FB3" w:rsidRDefault="0039588F" w:rsidP="009C1899">
      <w:pPr>
        <w:pStyle w:val="JENUINormal"/>
        <w:rPr>
          <w:del w:id="90" w:author="Victor" w:date="2022-07-08T10:27:00Z"/>
        </w:rPr>
      </w:pPr>
    </w:p>
    <w:p w14:paraId="41897634" w14:textId="6CC6D223" w:rsidR="0039588F" w:rsidRPr="009B346D" w:rsidDel="00976FB3" w:rsidRDefault="00A82997" w:rsidP="009C1899">
      <w:pPr>
        <w:pStyle w:val="JENUINormal"/>
        <w:rPr>
          <w:del w:id="91" w:author="Victor" w:date="2022-07-08T10:27:00Z"/>
        </w:rPr>
      </w:pPr>
      <m:oMathPara>
        <m:oMath>
          <m:sSub>
            <m:sSubPr>
              <m:ctrlPr>
                <w:del w:id="92" w:author="Victor" w:date="2022-07-08T10:27:00Z">
                  <w:rPr>
                    <w:rFonts w:ascii="Cambria Math" w:hAnsi="Cambria Math"/>
                    <w:i/>
                  </w:rPr>
                </w:del>
              </m:ctrlPr>
            </m:sSubPr>
            <m:e>
              <m:r>
                <w:del w:id="93" w:author="Victor" w:date="2022-07-08T10:27:00Z">
                  <w:rPr>
                    <w:rFonts w:ascii="Cambria Math" w:hAnsi="Cambria Math"/>
                  </w:rPr>
                  <m:t>H</m:t>
                </w:del>
              </m:r>
            </m:e>
            <m:sub>
              <m:r>
                <w:del w:id="94" w:author="Victor" w:date="2022-07-08T10:27:00Z">
                  <w:rPr>
                    <w:rFonts w:ascii="Cambria Math" w:hAnsi="Cambria Math"/>
                  </w:rPr>
                  <m:t>A</m:t>
                </w:del>
              </m:r>
            </m:sub>
          </m:sSub>
          <m:r>
            <w:del w:id="95" w:author="Victor" w:date="2022-07-08T10:27:00Z">
              <w:rPr>
                <w:rFonts w:ascii="Cambria Math" w:hAnsi="Cambria Math"/>
              </w:rPr>
              <m:t>:Las predicciones no tienen la misma precisión</m:t>
            </w:del>
          </m:r>
        </m:oMath>
      </m:oMathPara>
    </w:p>
    <w:p w14:paraId="44A64801" w14:textId="23EEB116" w:rsidR="0039588F" w:rsidRPr="009B346D" w:rsidDel="00C81A01" w:rsidRDefault="0039588F" w:rsidP="009C1899">
      <w:pPr>
        <w:pStyle w:val="JENUINormal"/>
        <w:rPr>
          <w:del w:id="96" w:author="Victor" w:date="2022-07-08T10:33:00Z"/>
        </w:rPr>
      </w:pPr>
    </w:p>
    <w:p w14:paraId="68D87C54" w14:textId="4E7A6049" w:rsidR="0039588F" w:rsidRPr="008573C7" w:rsidDel="00C81A01" w:rsidRDefault="008573C7" w:rsidP="009C1899">
      <w:pPr>
        <w:pStyle w:val="JENUINormal"/>
        <w:rPr>
          <w:del w:id="97" w:author="Victor" w:date="2022-07-08T10:33:00Z"/>
        </w:rPr>
      </w:pPr>
      <m:oMathPara>
        <m:oMath>
          <m:r>
            <w:del w:id="98" w:author="Victor" w:date="2022-07-08T10:33:00Z">
              <w:rPr>
                <w:rFonts w:ascii="Cambria Math" w:hAnsi="Cambria Math"/>
              </w:rPr>
              <m:t>DM</m:t>
            </w:del>
          </m:r>
          <m:r>
            <w:del w:id="99" w:author="Victor" w:date="2022-07-08T10:33:00Z">
              <m:rPr>
                <m:sty m:val="p"/>
              </m:rPr>
              <w:rPr>
                <w:rFonts w:ascii="Cambria Math" w:hAnsi="Cambria Math"/>
              </w:rPr>
              <m:t>=</m:t>
            </w:del>
          </m:r>
          <m:f>
            <m:fPr>
              <m:ctrlPr>
                <w:del w:id="100" w:author="Victor" w:date="2022-07-08T10:33:00Z">
                  <w:rPr>
                    <w:rFonts w:ascii="Cambria Math" w:hAnsi="Cambria Math"/>
                  </w:rPr>
                </w:del>
              </m:ctrlPr>
            </m:fPr>
            <m:num>
              <m:nary>
                <m:naryPr>
                  <m:chr m:val="∑"/>
                  <m:ctrlPr>
                    <w:del w:id="101" w:author="Victor" w:date="2022-07-08T10:33:00Z">
                      <w:rPr>
                        <w:rFonts w:ascii="Cambria Math" w:hAnsi="Cambria Math"/>
                      </w:rPr>
                    </w:del>
                  </m:ctrlPr>
                </m:naryPr>
                <m:sub>
                  <m:r>
                    <w:del w:id="102" w:author="Victor" w:date="2022-07-08T10:33:00Z">
                      <w:rPr>
                        <w:rFonts w:ascii="Cambria Math" w:hAnsi="Cambria Math"/>
                      </w:rPr>
                      <m:t>h</m:t>
                    </w:del>
                  </m:r>
                  <m:r>
                    <w:del w:id="103" w:author="Victor" w:date="2022-07-08T10:33:00Z">
                      <m:rPr>
                        <m:sty m:val="p"/>
                      </m:rPr>
                      <w:rPr>
                        <w:rFonts w:ascii="Cambria Math" w:hAnsi="Cambria Math"/>
                      </w:rPr>
                      <m:t>=1</m:t>
                    </w:del>
                  </m:r>
                </m:sub>
                <m:sup>
                  <m:r>
                    <w:del w:id="104" w:author="Victor" w:date="2022-07-08T10:33:00Z">
                      <w:rPr>
                        <w:rFonts w:ascii="Cambria Math" w:hAnsi="Cambria Math"/>
                      </w:rPr>
                      <m:t>H</m:t>
                    </w:del>
                  </m:r>
                </m:sup>
                <m:e>
                  <m:sSub>
                    <m:sSubPr>
                      <m:ctrlPr>
                        <w:del w:id="105" w:author="Victor" w:date="2022-07-08T10:29:00Z">
                          <w:rPr>
                            <w:rFonts w:ascii="Cambria Math" w:hAnsi="Cambria Math"/>
                          </w:rPr>
                        </w:del>
                      </m:ctrlPr>
                    </m:sSubPr>
                    <m:e>
                      <m:r>
                        <w:del w:id="106" w:author="Victor" w:date="2022-07-08T10:29:00Z">
                          <m:rPr>
                            <m:sty m:val="p"/>
                          </m:rPr>
                          <w:rPr>
                            <w:rFonts w:ascii="Cambria Math" w:hAnsi="Cambria Math"/>
                          </w:rPr>
                          <m:t>∆</m:t>
                        </w:del>
                      </m:r>
                    </m:e>
                    <m:sub>
                      <m:r>
                        <w:del w:id="107" w:author="Victor" w:date="2022-07-08T10:29:00Z">
                          <w:rPr>
                            <w:rFonts w:ascii="Cambria Math" w:hAnsi="Cambria Math"/>
                          </w:rPr>
                          <m:t>T+h|T</m:t>
                        </w:del>
                      </m:r>
                    </m:sub>
                  </m:sSub>
                </m:e>
              </m:nary>
            </m:num>
            <m:den>
              <m:rad>
                <m:radPr>
                  <m:degHide m:val="1"/>
                  <m:ctrlPr>
                    <w:del w:id="108" w:author="Victor" w:date="2022-07-08T10:33:00Z">
                      <w:rPr>
                        <w:rFonts w:ascii="Cambria Math" w:hAnsi="Cambria Math"/>
                        <w:i/>
                      </w:rPr>
                    </w:del>
                  </m:ctrlPr>
                </m:radPr>
                <m:deg/>
                <m:e>
                  <m:f>
                    <m:fPr>
                      <m:ctrlPr>
                        <w:del w:id="109" w:author="Victor" w:date="2022-07-08T10:33:00Z">
                          <w:rPr>
                            <w:rFonts w:ascii="Cambria Math" w:hAnsi="Cambria Math"/>
                            <w:i/>
                          </w:rPr>
                        </w:del>
                      </m:ctrlPr>
                    </m:fPr>
                    <m:num>
                      <m:r>
                        <w:del w:id="110" w:author="Victor" w:date="2022-07-08T10:33:00Z">
                          <w:rPr>
                            <w:rFonts w:ascii="Cambria Math" w:hAnsi="Cambria Math"/>
                          </w:rPr>
                          <m:t>2π</m:t>
                        </w:del>
                      </m:r>
                      <m:sSub>
                        <m:sSubPr>
                          <m:ctrlPr>
                            <w:del w:id="111" w:author="Victor" w:date="2022-07-08T10:33:00Z">
                              <w:rPr>
                                <w:rFonts w:ascii="Cambria Math" w:hAnsi="Cambria Math"/>
                                <w:i/>
                              </w:rPr>
                            </w:del>
                          </m:ctrlPr>
                        </m:sSubPr>
                        <m:e>
                          <m:acc>
                            <m:accPr>
                              <m:ctrlPr>
                                <w:del w:id="112" w:author="Victor" w:date="2022-07-08T10:33:00Z">
                                  <w:rPr>
                                    <w:rFonts w:ascii="Cambria Math" w:hAnsi="Cambria Math"/>
                                    <w:i/>
                                  </w:rPr>
                                </w:del>
                              </m:ctrlPr>
                            </m:accPr>
                            <m:e>
                              <m:r>
                                <w:del w:id="113" w:author="Victor" w:date="2022-07-08T10:33:00Z">
                                  <w:rPr>
                                    <w:rFonts w:ascii="Cambria Math" w:hAnsi="Cambria Math"/>
                                  </w:rPr>
                                  <m:t>f</m:t>
                                </w:del>
                              </m:r>
                            </m:e>
                          </m:acc>
                        </m:e>
                        <m:sub>
                          <m:r>
                            <w:del w:id="114" w:author="Victor" w:date="2022-07-08T10:33:00Z">
                              <w:rPr>
                                <w:rFonts w:ascii="Cambria Math" w:hAnsi="Cambria Math"/>
                              </w:rPr>
                              <m:t>∆</m:t>
                            </w:del>
                          </m:r>
                        </m:sub>
                      </m:sSub>
                      <m:r>
                        <w:del w:id="115" w:author="Victor" w:date="2022-07-08T10:33:00Z">
                          <w:rPr>
                            <w:rFonts w:ascii="Cambria Math" w:hAnsi="Cambria Math"/>
                          </w:rPr>
                          <m:t>(0)</m:t>
                        </w:del>
                      </m:r>
                    </m:num>
                    <m:den>
                      <m:r>
                        <w:del w:id="116" w:author="Victor" w:date="2022-07-08T10:33:00Z">
                          <w:rPr>
                            <w:rFonts w:ascii="Cambria Math" w:hAnsi="Cambria Math"/>
                          </w:rPr>
                          <m:t>T</m:t>
                        </w:del>
                      </m:r>
                    </m:den>
                  </m:f>
                </m:e>
              </m:rad>
            </m:den>
          </m:f>
        </m:oMath>
      </m:oMathPara>
    </w:p>
    <w:p w14:paraId="2B2483D4" w14:textId="27DC68B0" w:rsidR="008573C7" w:rsidRPr="0039588F" w:rsidRDefault="008573C7" w:rsidP="00C81A01">
      <w:pPr>
        <w:pStyle w:val="JENUINormal"/>
        <w:ind w:firstLine="0"/>
        <w:pPrChange w:id="117" w:author="Victor" w:date="2022-07-08T10:29:00Z">
          <w:pPr>
            <w:pStyle w:val="JENUINormal"/>
          </w:pPr>
        </w:pPrChange>
      </w:pPr>
      <w:r>
        <w:t>donde</w:t>
      </w:r>
      <w:r w:rsidRPr="008573C7">
        <w:t xml:space="preserve"> </w:t>
      </w:r>
      <m:oMath>
        <m:r>
          <w:ins w:id="118" w:author="Victor" w:date="2022-07-08T10:30:00Z">
            <m:rPr>
              <m:sty m:val="p"/>
            </m:rPr>
            <w:rPr>
              <w:rFonts w:ascii="Cambria Math" w:hAnsi="Cambria Math"/>
            </w:rPr>
            <m:t>2</m:t>
          </w:ins>
        </m:r>
        <m:r>
          <w:ins w:id="119" w:author="Victor" w:date="2022-07-08T10:30:00Z">
            <w:rPr>
              <w:rFonts w:ascii="Cambria Math" w:hAnsi="Cambria Math"/>
            </w:rPr>
            <m:t>π</m:t>
          </w:ins>
        </m:r>
        <m:sSub>
          <m:sSubPr>
            <m:ctrlPr>
              <w:ins w:id="120" w:author="Victor" w:date="2022-07-08T10:30:00Z">
                <w:rPr>
                  <w:rFonts w:ascii="Cambria Math" w:hAnsi="Cambria Math"/>
                </w:rPr>
              </w:ins>
            </m:ctrlPr>
          </m:sSubPr>
          <m:e>
            <m:acc>
              <m:accPr>
                <m:ctrlPr>
                  <w:ins w:id="121" w:author="Victor" w:date="2022-07-08T10:30:00Z">
                    <w:rPr>
                      <w:rFonts w:ascii="Cambria Math" w:hAnsi="Cambria Math"/>
                    </w:rPr>
                  </w:ins>
                </m:ctrlPr>
              </m:accPr>
              <m:e>
                <m:r>
                  <w:ins w:id="122" w:author="Victor" w:date="2022-07-08T10:30:00Z">
                    <w:rPr>
                      <w:rFonts w:ascii="Cambria Math" w:hAnsi="Cambria Math"/>
                    </w:rPr>
                    <m:t>f</m:t>
                  </w:ins>
                </m:r>
              </m:e>
            </m:acc>
          </m:e>
          <m:sub>
            <m:r>
              <w:ins w:id="123" w:author="Victor" w:date="2022-07-08T10:30:00Z">
                <m:rPr>
                  <m:sty m:val="p"/>
                </m:rPr>
                <w:rPr>
                  <w:rFonts w:ascii="Cambria Math" w:hAnsi="Cambria Math"/>
                </w:rPr>
                <m:t>∆</m:t>
              </w:ins>
            </m:r>
          </m:sub>
        </m:sSub>
        <m:d>
          <m:dPr>
            <m:ctrlPr>
              <w:ins w:id="124" w:author="Victor" w:date="2022-07-08T10:30:00Z">
                <w:rPr>
                  <w:rFonts w:ascii="Cambria Math" w:hAnsi="Cambria Math"/>
                </w:rPr>
              </w:ins>
            </m:ctrlPr>
          </m:dPr>
          <m:e>
            <m:r>
              <w:ins w:id="125" w:author="Victor" w:date="2022-07-08T10:30:00Z">
                <m:rPr>
                  <m:sty m:val="p"/>
                </m:rPr>
                <w:rPr>
                  <w:rFonts w:ascii="Cambria Math" w:hAnsi="Cambria Math"/>
                </w:rPr>
                <m:t>0</m:t>
              </w:ins>
            </m:r>
          </m:e>
        </m:d>
        <m:r>
          <w:ins w:id="126" w:author="Victor" w:date="2022-07-08T10:30:00Z">
            <m:rPr>
              <m:sty m:val="p"/>
            </m:rPr>
            <w:rPr>
              <w:rFonts w:ascii="Cambria Math" w:hAnsi="Cambria Math"/>
            </w:rPr>
            <m:t xml:space="preserve">  </m:t>
          </w:ins>
        </m:r>
        <m:r>
          <w:del w:id="127" w:author="Victor" w:date="2022-07-08T10:30:00Z">
            <w:rPr>
              <w:rFonts w:ascii="Cambria Math" w:hAnsi="Cambria Math"/>
            </w:rPr>
            <m:t>2π</m:t>
          </w:del>
        </m:r>
        <m:sSub>
          <m:sSubPr>
            <m:ctrlPr>
              <w:del w:id="128" w:author="Victor" w:date="2022-07-08T10:30:00Z">
                <w:rPr>
                  <w:rFonts w:ascii="Cambria Math" w:hAnsi="Cambria Math"/>
                  <w:i/>
                </w:rPr>
              </w:del>
            </m:ctrlPr>
          </m:sSubPr>
          <m:e>
            <m:acc>
              <m:accPr>
                <m:ctrlPr>
                  <w:del w:id="129" w:author="Victor" w:date="2022-07-08T10:30:00Z">
                    <w:rPr>
                      <w:rFonts w:ascii="Cambria Math" w:hAnsi="Cambria Math"/>
                      <w:i/>
                    </w:rPr>
                  </w:del>
                </m:ctrlPr>
              </m:accPr>
              <m:e>
                <m:r>
                  <w:del w:id="130" w:author="Victor" w:date="2022-07-08T10:30:00Z">
                    <w:rPr>
                      <w:rFonts w:ascii="Cambria Math" w:hAnsi="Cambria Math"/>
                    </w:rPr>
                    <m:t>f</m:t>
                  </w:del>
                </m:r>
              </m:e>
            </m:acc>
          </m:e>
          <m:sub>
            <m:r>
              <w:del w:id="131" w:author="Victor" w:date="2022-07-08T10:30:00Z">
                <w:rPr>
                  <w:rFonts w:ascii="Cambria Math" w:hAnsi="Cambria Math"/>
                </w:rPr>
                <m:t>d</m:t>
              </w:del>
            </m:r>
          </m:sub>
        </m:sSub>
        <m:r>
          <w:del w:id="132" w:author="Victor" w:date="2022-07-08T10:30:00Z">
            <w:rPr>
              <w:rFonts w:ascii="Cambria Math" w:hAnsi="Cambria Math"/>
            </w:rPr>
            <m:t>(0)</m:t>
          </w:del>
        </m:r>
      </m:oMath>
      <w:del w:id="133" w:author="Victor" w:date="2022-07-08T10:30:00Z">
        <w:r w:rsidRPr="008573C7" w:rsidDel="00C81A01">
          <w:delText xml:space="preserve"> </w:delText>
        </w:r>
      </w:del>
      <w:r>
        <w:t>es un estimador consistente</w:t>
      </w:r>
      <w:ins w:id="134" w:author="Victor" w:date="2022-07-08T10:30:00Z">
        <w:r w:rsidR="00C81A01">
          <w:t xml:space="preserve"> </w:t>
        </w:r>
        <w:r w:rsidR="00C81A01" w:rsidRPr="00E878B5">
          <w:t>de la</w:t>
        </w:r>
      </w:ins>
      <w:ins w:id="135" w:author="Victor" w:date="2022-07-08T10:31:00Z">
        <w:r w:rsidR="00C81A01">
          <w:t>s</w:t>
        </w:r>
      </w:ins>
      <w:ins w:id="136" w:author="Victor" w:date="2022-07-08T10:30:00Z">
        <w:r w:rsidR="00C81A01" w:rsidRPr="00E878B5">
          <w:t xml:space="preserve"> autocovarianza</w:t>
        </w:r>
      </w:ins>
      <w:ins w:id="137" w:author="Victor" w:date="2022-07-08T10:31:00Z">
        <w:r w:rsidR="00C81A01">
          <w:t>s</w:t>
        </w:r>
      </w:ins>
      <w:ins w:id="138" w:author="Victor" w:date="2022-07-08T10:30:00Z">
        <w:r w:rsidR="00C81A01" w:rsidRPr="00E878B5">
          <w:t xml:space="preserve"> de</w:t>
        </w:r>
        <m:oMath>
          <m:r>
            <m:rPr>
              <m:sty m:val="p"/>
            </m:rPr>
            <w:rPr>
              <w:rFonts w:ascii="Cambria Math" w:hAnsi="Cambria Math"/>
            </w:rPr>
            <m:t xml:space="preserve"> </m:t>
          </m:r>
        </m:oMath>
      </w:ins>
      <m:oMath>
        <m:sSup>
          <m:sSupPr>
            <m:ctrlPr>
              <w:ins w:id="139" w:author="Victor" w:date="2022-07-08T10:31:00Z">
                <w:rPr>
                  <w:rFonts w:ascii="Cambria Math" w:hAnsi="Cambria Math"/>
                  <w:i/>
                </w:rPr>
              </w:ins>
            </m:ctrlPr>
          </m:sSupPr>
          <m:e>
            <m:r>
              <w:ins w:id="140" w:author="Victor" w:date="2022-07-08T10:31:00Z">
                <m:rPr>
                  <m:sty m:val="p"/>
                </m:rPr>
                <w:rPr>
                  <w:rFonts w:ascii="Cambria Math" w:hAnsi="Cambria Math"/>
                </w:rPr>
                <m:t>Δ</m:t>
              </w:ins>
            </m:r>
            <m:ctrlPr>
              <w:ins w:id="141" w:author="Victor" w:date="2022-07-08T10:31:00Z">
                <w:rPr>
                  <w:rFonts w:ascii="Cambria Math" w:hAnsi="Cambria Math"/>
                </w:rPr>
              </w:ins>
            </m:ctrlPr>
          </m:e>
          <m:sup>
            <m:r>
              <w:ins w:id="142" w:author="Victor" w:date="2022-07-08T10:31:00Z">
                <w:rPr>
                  <w:rFonts w:ascii="Cambria Math" w:hAnsi="Cambria Math"/>
                </w:rPr>
                <m:t>T+h|T</m:t>
              </w:ins>
            </m:r>
          </m:sup>
        </m:sSup>
      </m:oMath>
      <w:ins w:id="143" w:author="Victor" w:date="2022-07-08T10:31:00Z">
        <w:r w:rsidR="00C81A01">
          <w:t>.</w:t>
        </w:r>
      </w:ins>
      <w:ins w:id="144" w:author="Victor" w:date="2022-07-08T10:34:00Z">
        <w:r w:rsidR="00DB4D7C">
          <w:t xml:space="preserve"> Bajo la hipótesis nula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T+h|T</m:t>
                  </m:r>
                </m:sup>
              </m:sSup>
            </m:e>
          </m:d>
          <m:r>
            <w:rPr>
              <w:rFonts w:ascii="Cambria Math" w:hAnsi="Cambria Math"/>
            </w:rPr>
            <m:t>=0</m:t>
          </m:r>
        </m:oMath>
        <w:r w:rsidR="00DB4D7C">
          <w:t>, DM tiene una distribución normal</w:t>
        </w:r>
      </w:ins>
      <w:ins w:id="145" w:author="Victor" w:date="2022-07-08T10:35:00Z">
        <w:r w:rsidR="00DB4D7C">
          <w:t xml:space="preserve"> estándar.</w:t>
        </w:r>
      </w:ins>
      <w:del w:id="146" w:author="Victor" w:date="2022-07-08T10:30:00Z">
        <w:r w:rsidR="008A3974" w:rsidDel="00C81A01">
          <w:delText>.</w:delText>
        </w:r>
      </w:del>
    </w:p>
    <w:p w14:paraId="6E934B3C" w14:textId="77777777" w:rsidR="00FA393A" w:rsidRPr="00E24E85" w:rsidRDefault="00FA393A" w:rsidP="00941311">
      <w:pPr>
        <w:pStyle w:val="JENUINormal"/>
        <w:ind w:firstLine="0"/>
      </w:pPr>
    </w:p>
    <w:p w14:paraId="7A88B112" w14:textId="1B79933A" w:rsidR="000D7D75" w:rsidRPr="00E24E85" w:rsidRDefault="00C90D36">
      <w:pPr>
        <w:pStyle w:val="JENUITtulo1"/>
      </w:pPr>
      <w:r>
        <w:t xml:space="preserve">Análisis </w:t>
      </w:r>
      <w:r w:rsidR="00B75AFA">
        <w:t>empírico</w:t>
      </w:r>
    </w:p>
    <w:p w14:paraId="7D4893E3" w14:textId="4ACA6D0B" w:rsidR="005610F6" w:rsidRDefault="0011715E" w:rsidP="0007301C">
      <w:pPr>
        <w:pStyle w:val="JENUINormal"/>
        <w:ind w:firstLine="0"/>
      </w:pPr>
      <w:r>
        <w:t xml:space="preserve">En esta sección se aplican las redes neuronales recurrentes para predecir el precio de apertura del </w:t>
      </w:r>
      <w:r w:rsidR="00B7652A">
        <w:t xml:space="preserve">bitcoin </w:t>
      </w:r>
      <w:r>
        <w:t xml:space="preserve">durante un </w:t>
      </w:r>
      <w:r w:rsidR="00B7652A">
        <w:t xml:space="preserve">periodo </w:t>
      </w:r>
      <w:r>
        <w:t>de tres meses</w:t>
      </w:r>
      <w:r w:rsidR="009671BF">
        <w:t>.</w:t>
      </w:r>
      <w:r w:rsidR="00B7652A">
        <w:t xml:space="preserve"> </w:t>
      </w:r>
      <w:r w:rsidR="005610F6">
        <w:t xml:space="preserve">El modelo </w:t>
      </w:r>
      <w:r w:rsidR="00B7652A">
        <w:t>evoluciona</w:t>
      </w:r>
      <w:r w:rsidR="005610F6">
        <w:t xml:space="preserve"> desde un modelo inicial</w:t>
      </w:r>
      <w:r w:rsidR="00B7652A">
        <w:t>,</w:t>
      </w:r>
      <w:r w:rsidR="005610F6">
        <w:t xml:space="preserve"> donde solamente se </w:t>
      </w:r>
      <w:r w:rsidR="00B7652A">
        <w:t xml:space="preserve">tiene </w:t>
      </w:r>
      <w:r w:rsidR="005610F6">
        <w:t>en cuenta el precio de apertura del bitcoin para utilizarlo como modelo de partida</w:t>
      </w:r>
      <w:r w:rsidR="00B7652A">
        <w:t>,</w:t>
      </w:r>
      <w:r w:rsidR="005610F6">
        <w:t xml:space="preserve"> </w:t>
      </w:r>
      <w:r w:rsidR="00B7652A">
        <w:t xml:space="preserve">y se ajusta y añade </w:t>
      </w:r>
      <w:r w:rsidR="005610F6">
        <w:t xml:space="preserve">información hasta llegar al modelo </w:t>
      </w:r>
      <w:r w:rsidR="0097531A">
        <w:t>final</w:t>
      </w:r>
      <w:r w:rsidR="005610F6">
        <w:t>.</w:t>
      </w:r>
    </w:p>
    <w:p w14:paraId="645E6393" w14:textId="28AA4B59" w:rsidR="005610F6" w:rsidRDefault="00162D68" w:rsidP="00162D68">
      <w:pPr>
        <w:pStyle w:val="JENUITtulo2"/>
        <w:tabs>
          <w:tab w:val="clear" w:pos="1191"/>
          <w:tab w:val="num" w:pos="578"/>
        </w:tabs>
        <w:ind w:left="510" w:hanging="510"/>
      </w:pPr>
      <w:r>
        <w:t>Datos</w:t>
      </w:r>
    </w:p>
    <w:p w14:paraId="7F5788D0" w14:textId="52C61935" w:rsidR="0031797D" w:rsidRDefault="00E83521" w:rsidP="00B7652A">
      <w:pPr>
        <w:pStyle w:val="JENUINormal"/>
      </w:pPr>
      <w:r>
        <w:t xml:space="preserve">Para la muestra de entrenamiento se ha escogido el </w:t>
      </w:r>
      <w:r w:rsidR="00B7652A">
        <w:t xml:space="preserve">periodo </w:t>
      </w:r>
      <w:r>
        <w:t xml:space="preserve">que abarca desde </w:t>
      </w:r>
      <w:r w:rsidR="00B7652A">
        <w:t xml:space="preserve">el </w:t>
      </w:r>
      <w:r>
        <w:t>17 de septiembre de 2015 hasta el 30 de noviembre de 2019. S</w:t>
      </w:r>
      <w:r w:rsidR="00701D58">
        <w:t xml:space="preserve">e ha optado por este </w:t>
      </w:r>
      <w:r w:rsidR="00B7652A">
        <w:t xml:space="preserve">periodo </w:t>
      </w:r>
      <w:r w:rsidR="00BF149F">
        <w:t>por</w:t>
      </w:r>
      <w:r w:rsidR="00B7652A">
        <w:t>que</w:t>
      </w:r>
      <w:r w:rsidR="00701D58">
        <w:t xml:space="preserve"> comienza desde el dato más antiguo disponible en</w:t>
      </w:r>
      <w:r w:rsidR="00E97F0B">
        <w:t xml:space="preserve"> el portal</w:t>
      </w:r>
      <w:r w:rsidR="00701D58">
        <w:t xml:space="preserve"> </w:t>
      </w:r>
      <w:r w:rsidR="00701D58" w:rsidRPr="0007301C">
        <w:rPr>
          <w:i/>
        </w:rPr>
        <w:t>Yahoo Finance</w:t>
      </w:r>
      <w:r w:rsidR="00701D58">
        <w:t xml:space="preserve"> </w:t>
      </w:r>
      <w:r w:rsidR="00890033">
        <w:t>(</w:t>
      </w:r>
      <w:hyperlink r:id="rId13" w:history="1">
        <w:r w:rsidR="00890033" w:rsidRPr="00C328F4">
          <w:rPr>
            <w:rStyle w:val="Hipervnculo"/>
          </w:rPr>
          <w:t>https://finance.yahoo.com/</w:t>
        </w:r>
      </w:hyperlink>
      <w:r w:rsidR="00890033">
        <w:t xml:space="preserve">) </w:t>
      </w:r>
      <w:r w:rsidR="00701D58">
        <w:t xml:space="preserve">hasta tres meses antes de que el efecto de la pandemia </w:t>
      </w:r>
      <w:r w:rsidR="00890033">
        <w:t xml:space="preserve">del COVID-19 </w:t>
      </w:r>
      <w:r w:rsidR="00701D58">
        <w:t xml:space="preserve">fuese global, considerando marzo </w:t>
      </w:r>
      <w:r w:rsidR="00890033">
        <w:t xml:space="preserve">de 2020 </w:t>
      </w:r>
      <w:r w:rsidR="00701D58">
        <w:t>como el inicio de la pandemia de COVID-19.</w:t>
      </w:r>
      <w:r w:rsidR="009F6110">
        <w:t xml:space="preserve"> </w:t>
      </w:r>
      <w:r w:rsidR="00701D58">
        <w:t xml:space="preserve">Por tanto, la muestra de </w:t>
      </w:r>
      <w:r w:rsidR="00890033">
        <w:t xml:space="preserve">prueba </w:t>
      </w:r>
      <w:r w:rsidR="00701D58">
        <w:t>comienza desde el 1 de diciembre de 2019 hasta el 29 de febrero de 2020.</w:t>
      </w:r>
    </w:p>
    <w:p w14:paraId="6E6F6ED5" w14:textId="773DBF12" w:rsidR="00162D68" w:rsidRDefault="00890033" w:rsidP="00B7652A">
      <w:pPr>
        <w:pStyle w:val="JENUINormal"/>
      </w:pPr>
      <w:r>
        <w:t xml:space="preserve">Además, </w:t>
      </w:r>
      <w:r w:rsidR="0031797D">
        <w:t xml:space="preserve">se ha escogido como muestra de validación el periodo que </w:t>
      </w:r>
      <w:r w:rsidR="00E97F0B">
        <w:t xml:space="preserve">comprende </w:t>
      </w:r>
      <w:r w:rsidR="0031797D">
        <w:t>desde el 1 de marzo de 2021 hasta el 27 de noviembre de 2021</w:t>
      </w:r>
      <w:r w:rsidR="005759ED">
        <w:t xml:space="preserve">, </w:t>
      </w:r>
      <w:r w:rsidR="005759ED" w:rsidRPr="005759ED">
        <w:t>se utiliza para dar una estimación imparcial de la habilidad</w:t>
      </w:r>
      <w:r w:rsidR="005759ED">
        <w:t xml:space="preserve"> </w:t>
      </w:r>
      <w:r w:rsidR="00E97F0B">
        <w:t>predictiva</w:t>
      </w:r>
      <w:r w:rsidR="00E97F0B" w:rsidRPr="005759ED">
        <w:t xml:space="preserve"> </w:t>
      </w:r>
      <w:r w:rsidR="005759ED" w:rsidRPr="005759ED">
        <w:t>del modelo.</w:t>
      </w:r>
    </w:p>
    <w:p w14:paraId="190D76BB" w14:textId="234C19D0" w:rsidR="00A52AAD" w:rsidRDefault="00E97F0B" w:rsidP="009F6110">
      <w:pPr>
        <w:pStyle w:val="JENUINormal"/>
      </w:pPr>
      <w:r>
        <w:t xml:space="preserve">El portal </w:t>
      </w:r>
      <w:r w:rsidR="00701D58" w:rsidRPr="0007301C">
        <w:rPr>
          <w:i/>
        </w:rPr>
        <w:t>Yahoo Finance</w:t>
      </w:r>
      <w:r w:rsidR="00701D58">
        <w:t xml:space="preserve"> ofrece varios datos referentes a la cotización de activos </w:t>
      </w:r>
      <w:r w:rsidR="00106829">
        <w:t xml:space="preserve">de los cuales se han escogido el precio de apertura y de cierre diarios </w:t>
      </w:r>
      <w:r>
        <w:t xml:space="preserve">del </w:t>
      </w:r>
      <w:r>
        <w:t xml:space="preserve">bitcoin </w:t>
      </w:r>
      <w:r w:rsidR="00106829">
        <w:t>para entrenar la red neuronal. En un principio también se había incluido un índice bursátil, en concreto, el IBEX 35 ya que en los últimos meses se ha comentado mucho la correlación creciente entre el bitcoin y los índices bursátiles, desafortunadamente la inclusión del índice empeoró mucho las predicciones y se ha optado por eliminarlo de este análisis.</w:t>
      </w:r>
    </w:p>
    <w:p w14:paraId="3490B3A9" w14:textId="129757FE" w:rsidR="00366CE9" w:rsidRDefault="00162D68" w:rsidP="00162D68">
      <w:pPr>
        <w:pStyle w:val="JENUITtulo2"/>
        <w:tabs>
          <w:tab w:val="clear" w:pos="1191"/>
          <w:tab w:val="num" w:pos="578"/>
        </w:tabs>
        <w:ind w:left="510" w:hanging="510"/>
      </w:pPr>
      <w:r>
        <w:t>Matriz de entrada</w:t>
      </w:r>
      <w:r w:rsidR="00921DC1">
        <w:t xml:space="preserve"> y estructura</w:t>
      </w:r>
    </w:p>
    <w:p w14:paraId="2E491810" w14:textId="13658AB1" w:rsidR="00366CE9" w:rsidRDefault="00366CE9" w:rsidP="00366CE9">
      <w:pPr>
        <w:pStyle w:val="JENUINormal"/>
      </w:pPr>
      <w:r>
        <w:t xml:space="preserve">La entrada de información a la red neuronal está compuesta por una matriz tridimensional que contiene el precio de apertura y de cierre del bitcoin con 90 </w:t>
      </w:r>
      <w:r>
        <w:rPr>
          <w:i/>
          <w:iCs/>
        </w:rPr>
        <w:t>time</w:t>
      </w:r>
      <w:r w:rsidR="00674824">
        <w:rPr>
          <w:i/>
          <w:iCs/>
        </w:rPr>
        <w:t xml:space="preserve"> </w:t>
      </w:r>
      <w:r>
        <w:rPr>
          <w:i/>
          <w:iCs/>
        </w:rPr>
        <w:t>steps</w:t>
      </w:r>
      <w:r>
        <w:t xml:space="preserve">¸ es decir, en cada momento del tiempo la red neuronal </w:t>
      </w:r>
      <w:r w:rsidR="00E97F0B">
        <w:t>observará</w:t>
      </w:r>
      <w:r>
        <w:t xml:space="preserve"> 90 días previos al día actual.</w:t>
      </w:r>
      <w:r w:rsidR="00BA3F31">
        <w:t xml:space="preserve"> Previamente</w:t>
      </w:r>
      <w:r w:rsidR="00E97F0B">
        <w:t>,</w:t>
      </w:r>
      <w:r w:rsidR="00BA3F31">
        <w:t xml:space="preserve"> se había hecho uso de 60 días como período base, pero el incremento a </w:t>
      </w:r>
      <w:r w:rsidR="00E97F0B">
        <w:t>90 días</w:t>
      </w:r>
      <w:r w:rsidR="00BA3F31">
        <w:t xml:space="preserve"> supuso una mejora considerable en el modelo.</w:t>
      </w:r>
    </w:p>
    <w:p w14:paraId="452CE418" w14:textId="77777777" w:rsidR="00611113" w:rsidRDefault="00611113" w:rsidP="00366CE9">
      <w:pPr>
        <w:pStyle w:val="JENUINormal"/>
      </w:pPr>
    </w:p>
    <w:p w14:paraId="66375518" w14:textId="4C9C669E" w:rsidR="00611113" w:rsidRDefault="004D06A0" w:rsidP="00435247">
      <w:pPr>
        <w:pStyle w:val="JENUINormal"/>
        <w:ind w:firstLine="0"/>
      </w:pPr>
      <w:r>
        <w:rPr>
          <w:noProof/>
          <w:lang w:eastAsia="es-ES"/>
        </w:rPr>
        <w:drawing>
          <wp:inline distT="0" distB="0" distL="0" distR="0" wp14:anchorId="030DA80E" wp14:editId="0876B222">
            <wp:extent cx="2619375" cy="2762250"/>
            <wp:effectExtent l="0" t="0" r="9525" b="0"/>
            <wp:docPr id="6" name="Imagen 6" descr="MatrizEntrada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rizEntradaDra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2762250"/>
                    </a:xfrm>
                    <a:prstGeom prst="rect">
                      <a:avLst/>
                    </a:prstGeom>
                    <a:noFill/>
                    <a:ln>
                      <a:noFill/>
                    </a:ln>
                  </pic:spPr>
                </pic:pic>
              </a:graphicData>
            </a:graphic>
          </wp:inline>
        </w:drawing>
      </w:r>
    </w:p>
    <w:p w14:paraId="73C85487" w14:textId="4C2556D7" w:rsidR="00106829" w:rsidRDefault="00425B30" w:rsidP="00435247">
      <w:pPr>
        <w:pStyle w:val="JENUINormal"/>
        <w:ind w:firstLine="0"/>
      </w:pPr>
      <w:r>
        <w:t xml:space="preserve">Figura </w:t>
      </w:r>
      <w:r w:rsidR="003967C3">
        <w:t>4</w:t>
      </w:r>
      <w:r>
        <w:t xml:space="preserve">: Matriz de </w:t>
      </w:r>
      <w:r w:rsidR="00F11FDC">
        <w:t>entrada</w:t>
      </w:r>
    </w:p>
    <w:p w14:paraId="675FC4F0" w14:textId="77777777" w:rsidR="00425B30" w:rsidRDefault="00425B30" w:rsidP="0011715E">
      <w:pPr>
        <w:pStyle w:val="JENUINormal"/>
      </w:pPr>
    </w:p>
    <w:p w14:paraId="60131BCE" w14:textId="371DF045" w:rsidR="00DE4FEC" w:rsidRDefault="00106829" w:rsidP="007A384B">
      <w:pPr>
        <w:pStyle w:val="JENUINormal"/>
      </w:pPr>
      <w:r>
        <w:t>Antes de introducir estos datos en la red neuronal estos se han normalizado a valores entre 0 y 1 para simplificar la entra</w:t>
      </w:r>
      <w:r w:rsidR="00921DC1">
        <w:t>da</w:t>
      </w:r>
      <w:r w:rsidR="00DE4FEC">
        <w:t xml:space="preserve"> a la red neuronal, evitando así que una variable domine sobre otra en el caso de que sus magnitudes fuesen diferentes.</w:t>
      </w:r>
    </w:p>
    <w:p w14:paraId="26506922" w14:textId="6F85B2D7" w:rsidR="00BA3F31" w:rsidRDefault="00DE4FEC" w:rsidP="005037A0">
      <w:pPr>
        <w:pStyle w:val="JENUINormal"/>
      </w:pPr>
      <w:r>
        <w:t xml:space="preserve">La red neuronal que procesa </w:t>
      </w:r>
      <w:r w:rsidR="004E6A0B">
        <w:t xml:space="preserve">la </w:t>
      </w:r>
      <w:r>
        <w:t>matriz</w:t>
      </w:r>
      <w:r w:rsidR="004E6A0B">
        <w:t xml:space="preserve"> tridimensional</w:t>
      </w:r>
      <w:r>
        <w:t xml:space="preserve"> </w:t>
      </w:r>
      <w:r w:rsidR="00BA3F31">
        <w:t>está</w:t>
      </w:r>
      <w:r>
        <w:t xml:space="preserve"> compuesta </w:t>
      </w:r>
      <w:r w:rsidR="004E6A0B">
        <w:t>tal y como observar en la figura mostrada a continuación.</w:t>
      </w:r>
    </w:p>
    <w:p w14:paraId="75DE0A60" w14:textId="77777777" w:rsidR="004A425B" w:rsidRDefault="004A425B" w:rsidP="005037A0">
      <w:pPr>
        <w:pStyle w:val="JENUINormal"/>
        <w:ind w:firstLine="0"/>
      </w:pPr>
    </w:p>
    <w:p w14:paraId="6240FA96" w14:textId="474BB833" w:rsidR="00435247" w:rsidRDefault="004D06A0" w:rsidP="005037A0">
      <w:pPr>
        <w:pStyle w:val="JENUINormal"/>
        <w:ind w:firstLine="0"/>
      </w:pPr>
      <w:r>
        <w:rPr>
          <w:noProof/>
          <w:lang w:eastAsia="es-ES"/>
        </w:rPr>
        <w:drawing>
          <wp:inline distT="0" distB="0" distL="0" distR="0" wp14:anchorId="3DF4C294" wp14:editId="623FDE9B">
            <wp:extent cx="2676525" cy="952500"/>
            <wp:effectExtent l="0" t="0" r="9525" b="0"/>
            <wp:docPr id="7" name="Imagen 7" descr="Estructur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ructuraR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525" cy="952500"/>
                    </a:xfrm>
                    <a:prstGeom prst="rect">
                      <a:avLst/>
                    </a:prstGeom>
                    <a:noFill/>
                    <a:ln>
                      <a:noFill/>
                    </a:ln>
                  </pic:spPr>
                </pic:pic>
              </a:graphicData>
            </a:graphic>
          </wp:inline>
        </w:drawing>
      </w:r>
    </w:p>
    <w:p w14:paraId="18867789" w14:textId="2632DFE5" w:rsidR="003B694D" w:rsidRDefault="00435247" w:rsidP="005037A0">
      <w:pPr>
        <w:pStyle w:val="JENUINormal"/>
        <w:ind w:firstLine="0"/>
      </w:pPr>
      <w:r>
        <w:t xml:space="preserve">Figura </w:t>
      </w:r>
      <w:r w:rsidR="003967C3">
        <w:t>5</w:t>
      </w:r>
      <w:r>
        <w:t>: Estructura de la red neuronal</w:t>
      </w:r>
    </w:p>
    <w:p w14:paraId="5B0E44C1" w14:textId="77777777" w:rsidR="00BE1678" w:rsidRPr="004A425B" w:rsidRDefault="00BE1678" w:rsidP="005037A0">
      <w:pPr>
        <w:pStyle w:val="JENUINormal"/>
        <w:ind w:firstLine="0"/>
      </w:pPr>
    </w:p>
    <w:p w14:paraId="3572AADF" w14:textId="485278CB" w:rsidR="003B694D" w:rsidRDefault="00052BEE" w:rsidP="00251487">
      <w:pPr>
        <w:pStyle w:val="JENUINormal"/>
      </w:pPr>
      <w:r>
        <w:lastRenderedPageBreak/>
        <w:t xml:space="preserve">La matriz de entrada </w:t>
      </w:r>
      <w:r w:rsidR="00674824">
        <w:t>se introduce</w:t>
      </w:r>
      <w:r>
        <w:t xml:space="preserve"> en la primera capa, </w:t>
      </w:r>
      <w:r w:rsidR="00674824">
        <w:t>que</w:t>
      </w:r>
      <w:r>
        <w:t xml:space="preserve"> procesa la información</w:t>
      </w:r>
      <w:r w:rsidR="003C3C85">
        <w:t>, actualiza las neuronas y reenvía el 80</w:t>
      </w:r>
      <w:r w:rsidR="00674824">
        <w:t xml:space="preserve"> </w:t>
      </w:r>
      <w:r w:rsidR="003C3C85">
        <w:t>% de las neuronas actualizadas a la siguiente capa de entrada</w:t>
      </w:r>
      <w:r w:rsidR="00674824">
        <w:t>;</w:t>
      </w:r>
      <w:r w:rsidR="003C3C85">
        <w:t xml:space="preserve"> este proceso ocurre sucesivamente hasta llegar a la capa de salida</w:t>
      </w:r>
      <w:r w:rsidR="00674824">
        <w:t>,</w:t>
      </w:r>
      <w:r w:rsidR="003C3C85">
        <w:t xml:space="preserve"> donde se genera la predicción final.</w:t>
      </w:r>
    </w:p>
    <w:p w14:paraId="2B5694F7" w14:textId="7174F1C7" w:rsidR="009E1CE1" w:rsidRDefault="00641511" w:rsidP="007C21B7">
      <w:pPr>
        <w:pStyle w:val="JENUINormal"/>
      </w:pPr>
      <w:r>
        <w:t>Se ha u</w:t>
      </w:r>
      <w:r w:rsidR="00224FA5">
        <w:t xml:space="preserve">tilizado </w:t>
      </w:r>
      <w:r w:rsidR="005804FF">
        <w:t>la función</w:t>
      </w:r>
      <w:r w:rsidR="00224FA5">
        <w:t xml:space="preserve"> </w:t>
      </w:r>
      <w:r w:rsidR="00224FA5" w:rsidRPr="0070075B">
        <w:rPr>
          <w:i/>
          <w:iCs/>
        </w:rPr>
        <w:t>Early</w:t>
      </w:r>
      <w:r w:rsidR="0070075B" w:rsidRPr="0070075B">
        <w:rPr>
          <w:i/>
          <w:iCs/>
        </w:rPr>
        <w:t xml:space="preserve"> </w:t>
      </w:r>
      <w:r w:rsidR="00224FA5" w:rsidRPr="0070075B">
        <w:rPr>
          <w:i/>
          <w:iCs/>
        </w:rPr>
        <w:t>Stopping</w:t>
      </w:r>
      <w:r w:rsidR="005804FF">
        <w:t>, la cual se emplea</w:t>
      </w:r>
      <w:r w:rsidR="00580FEF">
        <w:t xml:space="preserve"> p</w:t>
      </w:r>
      <w:r w:rsidR="00224FA5">
        <w:t xml:space="preserve">ara </w:t>
      </w:r>
      <w:r w:rsidR="003674DC">
        <w:t>monitorizar</w:t>
      </w:r>
      <w:r w:rsidR="00224FA5">
        <w:t xml:space="preserve"> si el modelo deja de </w:t>
      </w:r>
      <w:r w:rsidR="003674DC">
        <w:t xml:space="preserve">minimizar el gradiente </w:t>
      </w:r>
      <w:r w:rsidR="00FD0B25">
        <w:t>descendente</w:t>
      </w:r>
      <w:r w:rsidR="005804FF">
        <w:t>, especificando una paciencia de 10 iteraciones</w:t>
      </w:r>
      <w:r w:rsidR="00DD4DE9">
        <w:t xml:space="preserve"> (</w:t>
      </w:r>
      <w:r w:rsidR="005804FF">
        <w:t>normalmente se debe situar en un 10</w:t>
      </w:r>
      <w:r w:rsidR="00316950">
        <w:t xml:space="preserve"> </w:t>
      </w:r>
      <w:r w:rsidR="005804FF">
        <w:t xml:space="preserve">% de los </w:t>
      </w:r>
      <w:r w:rsidR="005804FF" w:rsidRPr="009B346D">
        <w:rPr>
          <w:i/>
        </w:rPr>
        <w:t>epochs</w:t>
      </w:r>
      <w:r w:rsidR="005804FF">
        <w:t xml:space="preserve"> totales</w:t>
      </w:r>
      <w:r w:rsidR="00DD4DE9">
        <w:t>)</w:t>
      </w:r>
      <w:r w:rsidR="005804FF">
        <w:t xml:space="preserve">. </w:t>
      </w:r>
      <w:r w:rsidR="00316950">
        <w:t>De ahí</w:t>
      </w:r>
      <w:r w:rsidR="005804FF">
        <w:t xml:space="preserve"> que si </w:t>
      </w:r>
      <w:r w:rsidR="003674DC">
        <w:t>en las</w:t>
      </w:r>
      <w:r w:rsidR="00224FA5">
        <w:t xml:space="preserve"> siguientes </w:t>
      </w:r>
      <w:r w:rsidR="00CD7AE9">
        <w:t>10</w:t>
      </w:r>
      <w:r w:rsidR="00224FA5">
        <w:t xml:space="preserve"> iteraciones</w:t>
      </w:r>
      <w:r w:rsidR="004655BE">
        <w:t xml:space="preserve"> el modelo no reduce la </w:t>
      </w:r>
      <w:r w:rsidR="00316950">
        <w:t xml:space="preserve">pérdida </w:t>
      </w:r>
      <w:r w:rsidR="004655BE">
        <w:t>el aprendizaje del modelo se detiene.</w:t>
      </w:r>
      <w:r w:rsidR="00FD0B25">
        <w:t xml:space="preserve"> </w:t>
      </w:r>
      <w:r w:rsidR="003674DC">
        <w:t xml:space="preserve"> </w:t>
      </w:r>
      <w:r w:rsidR="004655BE">
        <w:t>A</w:t>
      </w:r>
      <w:r w:rsidR="003674DC">
        <w:t>l u</w:t>
      </w:r>
      <w:r w:rsidR="004655BE">
        <w:t>tilizar</w:t>
      </w:r>
      <w:r w:rsidR="003674DC">
        <w:t xml:space="preserve"> </w:t>
      </w:r>
      <w:r w:rsidR="003674DC" w:rsidRPr="0007301C">
        <w:rPr>
          <w:i/>
        </w:rPr>
        <w:t>batches</w:t>
      </w:r>
      <w:r w:rsidR="003674DC">
        <w:t xml:space="preserve"> de un tamaño de 32 unidades</w:t>
      </w:r>
      <w:r w:rsidR="00316950">
        <w:t>,</w:t>
      </w:r>
      <w:r w:rsidR="003674DC">
        <w:t xml:space="preserve"> el modelo </w:t>
      </w:r>
      <w:r w:rsidR="00CD7AE9">
        <w:t xml:space="preserve">aprende con mucha rapidez y </w:t>
      </w:r>
      <w:r w:rsidR="00316950">
        <w:t>de no detener</w:t>
      </w:r>
      <w:r w:rsidR="00C67607">
        <w:t xml:space="preserve"> el entrenamiento </w:t>
      </w:r>
      <w:r w:rsidR="00CD7AE9">
        <w:t xml:space="preserve">puede ocasionar </w:t>
      </w:r>
      <w:r w:rsidR="00FD0B25">
        <w:t>sobreajuste</w:t>
      </w:r>
      <w:r w:rsidR="00CD7AE9">
        <w:t>.</w:t>
      </w:r>
    </w:p>
    <w:p w14:paraId="3C80C6EF" w14:textId="77777777" w:rsidR="00CD7AE9" w:rsidRDefault="00CD7AE9" w:rsidP="00F06FE3">
      <w:pPr>
        <w:pStyle w:val="JENUINormal"/>
      </w:pPr>
    </w:p>
    <w:p w14:paraId="335C9332" w14:textId="569FA276" w:rsidR="0070075B" w:rsidRPr="0070075B" w:rsidRDefault="00316950" w:rsidP="00435247">
      <w:pPr>
        <w:pStyle w:val="JENUINormal"/>
        <w:ind w:firstLine="0"/>
        <w:rPr>
          <w:color w:val="FF0000"/>
        </w:rPr>
      </w:pPr>
      <w:commentRangeStart w:id="147"/>
      <w:commentRangeEnd w:id="147"/>
      <w:r>
        <w:rPr>
          <w:rStyle w:val="Refdecomentario"/>
        </w:rPr>
        <w:commentReference w:id="147"/>
      </w:r>
      <w:r w:rsidR="00A51E81">
        <w:rPr>
          <w:noProof/>
          <w:color w:val="FF0000"/>
          <w:lang w:eastAsia="es-ES"/>
        </w:rPr>
        <w:drawing>
          <wp:inline distT="0" distB="0" distL="0" distR="0" wp14:anchorId="45286E52" wp14:editId="042E2F28">
            <wp:extent cx="2654935" cy="1747520"/>
            <wp:effectExtent l="0" t="0" r="0" b="5080"/>
            <wp:docPr id="9" name="Imagen 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Histo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654935" cy="1747520"/>
                    </a:xfrm>
                    <a:prstGeom prst="rect">
                      <a:avLst/>
                    </a:prstGeom>
                  </pic:spPr>
                </pic:pic>
              </a:graphicData>
            </a:graphic>
          </wp:inline>
        </w:drawing>
      </w:r>
    </w:p>
    <w:p w14:paraId="0187ACE0" w14:textId="141D2527" w:rsidR="00B57BD8" w:rsidRDefault="00CD7AE9" w:rsidP="00435247">
      <w:pPr>
        <w:pStyle w:val="JENUINormal"/>
        <w:ind w:firstLine="0"/>
      </w:pPr>
      <w:r>
        <w:t xml:space="preserve">Figura </w:t>
      </w:r>
      <w:r w:rsidR="003967C3">
        <w:t>6</w:t>
      </w:r>
      <w:r>
        <w:t>: Ritmo de aprendizaje de la RNR</w:t>
      </w:r>
    </w:p>
    <w:p w14:paraId="4CFFBA55" w14:textId="30FF64AC" w:rsidR="00CD7AE9" w:rsidRDefault="00CD7AE9" w:rsidP="00F06FE3">
      <w:pPr>
        <w:pStyle w:val="JENUINormal"/>
      </w:pPr>
    </w:p>
    <w:p w14:paraId="50C5DCF2" w14:textId="584BAC74" w:rsidR="00C67607" w:rsidRDefault="002F218D" w:rsidP="003001CE">
      <w:pPr>
        <w:pStyle w:val="JENUINormal"/>
      </w:pPr>
      <w:r>
        <w:t>La Figura 6 muestra que</w:t>
      </w:r>
      <w:r w:rsidR="00DD4DE9">
        <w:t xml:space="preserve"> el modelo aprende de manera rápida </w:t>
      </w:r>
      <w:r>
        <w:t>gracias a que</w:t>
      </w:r>
      <w:r w:rsidR="00DD4DE9">
        <w:t xml:space="preserve"> la p</w:t>
      </w:r>
      <w:r>
        <w:t>é</w:t>
      </w:r>
      <w:r w:rsidR="00DD4DE9">
        <w:t xml:space="preserve">rdida se reduce considerablemente en los </w:t>
      </w:r>
      <w:r w:rsidR="00DD4DE9" w:rsidRPr="009B346D">
        <w:rPr>
          <w:i/>
        </w:rPr>
        <w:t>epochs</w:t>
      </w:r>
      <w:r w:rsidR="00DD4DE9">
        <w:t xml:space="preserve"> iniciales</w:t>
      </w:r>
      <w:r w:rsidR="00C67607">
        <w:t>,</w:t>
      </w:r>
      <w:r w:rsidR="00DD4DE9">
        <w:t xml:space="preserve"> posteriormente</w:t>
      </w:r>
      <w:r w:rsidR="003001CE">
        <w:t xml:space="preserve"> el modelo</w:t>
      </w:r>
      <w:r w:rsidR="00DD4DE9">
        <w:t xml:space="preserve"> deja de aprender con tanta </w:t>
      </w:r>
      <w:r>
        <w:t xml:space="preserve">rapidez </w:t>
      </w:r>
      <w:r w:rsidR="00271690">
        <w:t>y</w:t>
      </w:r>
      <w:r w:rsidR="00C67607">
        <w:t xml:space="preserve"> </w:t>
      </w:r>
      <w:r>
        <w:t xml:space="preserve">el </w:t>
      </w:r>
      <w:r w:rsidR="00C67607" w:rsidRPr="00CD7AE9">
        <w:rPr>
          <w:i/>
          <w:iCs/>
        </w:rPr>
        <w:t>Early Stopping</w:t>
      </w:r>
      <w:r w:rsidR="00C67607">
        <w:t xml:space="preserve"> se activa a los 46 </w:t>
      </w:r>
      <w:r w:rsidR="00C67607" w:rsidRPr="009E1CE1">
        <w:rPr>
          <w:i/>
          <w:iCs/>
        </w:rPr>
        <w:t>epochs</w:t>
      </w:r>
      <w:r w:rsidR="00C67607">
        <w:t xml:space="preserve">, es decir, desde el </w:t>
      </w:r>
      <w:r w:rsidR="00C67607" w:rsidRPr="009E1CE1">
        <w:rPr>
          <w:i/>
          <w:iCs/>
        </w:rPr>
        <w:t>epoch</w:t>
      </w:r>
      <w:r w:rsidR="00C67607">
        <w:t xml:space="preserve"> 36 no hay una disminución de la pérdida del gradiente descend</w:t>
      </w:r>
      <w:del w:id="148" w:author="Victor" w:date="2022-07-08T09:57:00Z">
        <w:r w:rsidR="00CF45C2" w:rsidDel="009B346D">
          <w:delText>i</w:delText>
        </w:r>
      </w:del>
      <w:r w:rsidR="00C67607">
        <w:t>ente del modelo y</w:t>
      </w:r>
      <w:r>
        <w:t>,</w:t>
      </w:r>
      <w:r w:rsidR="00C67607">
        <w:t xml:space="preserve"> por tanto</w:t>
      </w:r>
      <w:r>
        <w:t>,</w:t>
      </w:r>
      <w:r w:rsidR="00C67607">
        <w:t xml:space="preserve"> selecciona los pesos para el modelo del </w:t>
      </w:r>
      <w:r w:rsidR="00C67607" w:rsidRPr="009E1CE1">
        <w:rPr>
          <w:i/>
          <w:iCs/>
        </w:rPr>
        <w:t>epoch</w:t>
      </w:r>
      <w:r w:rsidR="00C67607">
        <w:t xml:space="preserve"> 36</w:t>
      </w:r>
      <w:r w:rsidR="00271690">
        <w:t>.</w:t>
      </w:r>
    </w:p>
    <w:p w14:paraId="099C2820" w14:textId="6E293104" w:rsidR="00E9407B" w:rsidRDefault="00B57BD8" w:rsidP="00E9407B">
      <w:pPr>
        <w:pStyle w:val="JENUINormal"/>
      </w:pPr>
      <w:r w:rsidRPr="00C53B8C">
        <w:t>Una vez realizado el</w:t>
      </w:r>
      <w:r>
        <w:t xml:space="preserve"> entrenamiento del modelo se </w:t>
      </w:r>
      <w:r w:rsidR="009E1CE1">
        <w:t xml:space="preserve">predicen los siguientes 3 meses con la muestra de </w:t>
      </w:r>
      <w:r w:rsidR="003001CE">
        <w:t xml:space="preserve">prueba </w:t>
      </w:r>
      <w:r w:rsidR="00E9407B">
        <w:t xml:space="preserve">y se obtiene </w:t>
      </w:r>
      <w:r w:rsidR="00271690">
        <w:t>la siguiente</w:t>
      </w:r>
      <w:r w:rsidR="003001CE">
        <w:t xml:space="preserve"> figura</w:t>
      </w:r>
      <w:r w:rsidR="00E9407B">
        <w:t>.</w:t>
      </w:r>
    </w:p>
    <w:p w14:paraId="46BBF904" w14:textId="77777777" w:rsidR="00E9407B" w:rsidRDefault="00E9407B" w:rsidP="00E9407B">
      <w:pPr>
        <w:pStyle w:val="JENUINormal"/>
        <w:ind w:firstLine="0"/>
      </w:pPr>
    </w:p>
    <w:p w14:paraId="344CDA6E" w14:textId="7A5B11B8" w:rsidR="00E9407B" w:rsidRDefault="00DE4051" w:rsidP="00E9407B">
      <w:pPr>
        <w:pStyle w:val="JENUINormal"/>
        <w:ind w:firstLine="0"/>
      </w:pPr>
      <w:r>
        <w:rPr>
          <w:noProof/>
          <w:lang w:eastAsia="es-ES"/>
        </w:rPr>
        <w:drawing>
          <wp:inline distT="0" distB="0" distL="0" distR="0" wp14:anchorId="7243561D" wp14:editId="327171F1">
            <wp:extent cx="2654935" cy="1677670"/>
            <wp:effectExtent l="0" t="0" r="0" b="0"/>
            <wp:docPr id="11" name="Imagen 11"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líneas, Histo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654935" cy="1677670"/>
                    </a:xfrm>
                    <a:prstGeom prst="rect">
                      <a:avLst/>
                    </a:prstGeom>
                  </pic:spPr>
                </pic:pic>
              </a:graphicData>
            </a:graphic>
          </wp:inline>
        </w:drawing>
      </w:r>
      <w:commentRangeStart w:id="149"/>
      <w:commentRangeEnd w:id="149"/>
    </w:p>
    <w:p w14:paraId="03648ED9" w14:textId="3D4A5D5D" w:rsidR="009E0992" w:rsidRDefault="009E0992" w:rsidP="00E9407B">
      <w:pPr>
        <w:pStyle w:val="JENUINormal"/>
        <w:ind w:firstLine="0"/>
      </w:pPr>
      <w:r>
        <w:t xml:space="preserve">Figura </w:t>
      </w:r>
      <w:r w:rsidR="003967C3">
        <w:t>7</w:t>
      </w:r>
      <w:r>
        <w:t>: Predicción</w:t>
      </w:r>
      <w:r w:rsidR="00D10FE8">
        <w:t xml:space="preserve"> de la red neuronal (</w:t>
      </w:r>
      <w:r w:rsidR="00D10FE8" w:rsidRPr="003001CE">
        <w:rPr>
          <w:b/>
          <w:iCs/>
          <w:color w:val="5B9BD5" w:themeColor="accent5"/>
          <w:sz w:val="24"/>
          <w:szCs w:val="24"/>
          <w:lang w:eastAsia="en-US"/>
        </w:rPr>
        <w:t>–</w:t>
      </w:r>
      <w:r w:rsidR="00D10FE8">
        <w:rPr>
          <w:b/>
          <w:iCs/>
          <w:sz w:val="24"/>
          <w:szCs w:val="24"/>
          <w:lang w:eastAsia="en-US"/>
        </w:rPr>
        <w:t>)</w:t>
      </w:r>
      <w:r>
        <w:t xml:space="preserve"> </w:t>
      </w:r>
      <w:r w:rsidR="003001CE">
        <w:t>d</w:t>
      </w:r>
      <w:r w:rsidR="00D10FE8">
        <w:t>el</w:t>
      </w:r>
      <w:r w:rsidR="00F43C99">
        <w:t xml:space="preserve"> precio de </w:t>
      </w:r>
      <w:r w:rsidR="00D10FE8">
        <w:t>bitcoin (</w:t>
      </w:r>
      <w:r w:rsidR="00D10FE8" w:rsidRPr="009B346D">
        <w:rPr>
          <w:iCs/>
          <w:color w:val="FF0000"/>
          <w:sz w:val="24"/>
          <w:szCs w:val="24"/>
          <w:lang w:eastAsia="en-US"/>
        </w:rPr>
        <w:t>–</w:t>
      </w:r>
      <w:r w:rsidR="00D10FE8" w:rsidRPr="00C53B8C">
        <w:rPr>
          <w:b/>
          <w:iCs/>
          <w:sz w:val="24"/>
          <w:szCs w:val="24"/>
          <w:lang w:eastAsia="en-US"/>
        </w:rPr>
        <w:t>)</w:t>
      </w:r>
      <w:r w:rsidR="00F43C99">
        <w:t>:</w:t>
      </w:r>
      <w:r>
        <w:t xml:space="preserve"> muestra de </w:t>
      </w:r>
      <w:r w:rsidR="000B6E2F">
        <w:t>prueba</w:t>
      </w:r>
    </w:p>
    <w:p w14:paraId="6CF2B5AB" w14:textId="5CEE04C5" w:rsidR="00271690" w:rsidRDefault="00271690" w:rsidP="00E9407B">
      <w:pPr>
        <w:pStyle w:val="JENUINormal"/>
        <w:ind w:firstLine="0"/>
      </w:pPr>
    </w:p>
    <w:p w14:paraId="3239DFEB" w14:textId="5848C435" w:rsidR="00271690" w:rsidRDefault="003001CE" w:rsidP="00C53B8C">
      <w:pPr>
        <w:pStyle w:val="JENUINormal"/>
      </w:pPr>
      <w:r>
        <w:t>La figura anterior indica que la</w:t>
      </w:r>
      <w:r w:rsidR="00271690">
        <w:t xml:space="preserve"> predicción </w:t>
      </w:r>
      <w:r w:rsidR="0006791C">
        <w:t xml:space="preserve">en la muestra de </w:t>
      </w:r>
      <w:r>
        <w:t>prueba</w:t>
      </w:r>
      <w:r w:rsidR="0006791C">
        <w:t xml:space="preserve"> </w:t>
      </w:r>
      <w:r w:rsidR="00271690">
        <w:t>sigue correctamente la tendencia del precio real del bitcoin</w:t>
      </w:r>
      <w:r w:rsidR="0006791C">
        <w:t>, aunque generalmente es superior al precio real</w:t>
      </w:r>
      <w:r w:rsidR="00271690">
        <w:t>.</w:t>
      </w:r>
    </w:p>
    <w:p w14:paraId="7D39180F" w14:textId="2ABED4AD" w:rsidR="007A01AF" w:rsidRDefault="00B57BD8" w:rsidP="0006791C">
      <w:pPr>
        <w:pStyle w:val="JENUINormal"/>
      </w:pPr>
      <w:r>
        <w:t xml:space="preserve">Para poder comparar esta predicción con </w:t>
      </w:r>
      <w:r w:rsidR="003001CE">
        <w:t xml:space="preserve">la de </w:t>
      </w:r>
      <w:r>
        <w:t xml:space="preserve">otros modelos se estima </w:t>
      </w:r>
      <w:r w:rsidR="009E1CE1">
        <w:t>la raíz del</w:t>
      </w:r>
      <w:r>
        <w:t xml:space="preserve"> error cuadrático </w:t>
      </w:r>
      <w:r w:rsidR="00E9407B">
        <w:t>medio</w:t>
      </w:r>
      <w:r w:rsidR="003001CE">
        <w:t xml:space="preserve"> (RMSE)</w:t>
      </w:r>
      <w:r w:rsidR="00E9407B">
        <w:t>,</w:t>
      </w:r>
      <w:r>
        <w:t xml:space="preserve"> </w:t>
      </w:r>
      <w:r w:rsidR="009E1CE1">
        <w:t>así como también el error medio absoluto</w:t>
      </w:r>
      <w:r w:rsidR="003001CE">
        <w:t xml:space="preserve"> (MAE)</w:t>
      </w:r>
      <w:r w:rsidR="009E1CE1">
        <w:t>.</w:t>
      </w:r>
      <w:r w:rsidR="00AB6683">
        <w:t xml:space="preserve"> </w:t>
      </w:r>
    </w:p>
    <w:p w14:paraId="5F39BCBF" w14:textId="7A9C0DA0" w:rsidR="0070075B" w:rsidRDefault="00873F6A" w:rsidP="00C53B8C">
      <w:pPr>
        <w:pStyle w:val="JENUINormal"/>
      </w:pPr>
      <w:r>
        <w:t>Finalmente,</w:t>
      </w:r>
      <w:r w:rsidR="007A01AF">
        <w:t xml:space="preserve"> s</w:t>
      </w:r>
      <w:r w:rsidR="00441A22">
        <w:t xml:space="preserve">e </w:t>
      </w:r>
      <w:r w:rsidR="007A01AF">
        <w:t>aplican los modelos a</w:t>
      </w:r>
      <w:r w:rsidR="009E0992">
        <w:t xml:space="preserve"> una muestra de validación utilizando un período futuro, en concreto, </w:t>
      </w:r>
      <w:r w:rsidR="003001CE">
        <w:t xml:space="preserve">en el que se </w:t>
      </w:r>
      <w:r w:rsidR="009E0992">
        <w:t>comienza a predecir</w:t>
      </w:r>
      <w:r w:rsidR="003001CE">
        <w:t xml:space="preserve"> en</w:t>
      </w:r>
      <w:r w:rsidR="009E0992">
        <w:t xml:space="preserve"> junio de 2021</w:t>
      </w:r>
      <w:r w:rsidR="003001CE">
        <w:t xml:space="preserve"> y se emplean</w:t>
      </w:r>
      <w:r w:rsidR="009E0992">
        <w:t xml:space="preserve"> los 90 días anteriores para hacer una predicción</w:t>
      </w:r>
      <w:r w:rsidR="003001CE">
        <w:t xml:space="preserve"> del precio futuro de un periodo hacia adelante del bitcoin</w:t>
      </w:r>
      <w:r w:rsidR="009E0992">
        <w:t>.</w:t>
      </w:r>
    </w:p>
    <w:p w14:paraId="450ACAFF" w14:textId="77777777" w:rsidR="009E0992" w:rsidRDefault="009E0992" w:rsidP="009E0992">
      <w:pPr>
        <w:pStyle w:val="JENUINormal"/>
        <w:ind w:firstLine="0"/>
      </w:pPr>
    </w:p>
    <w:p w14:paraId="4A1A69C9" w14:textId="4FC3B44D" w:rsidR="0060590A" w:rsidRDefault="00D10FE8" w:rsidP="009E0992">
      <w:pPr>
        <w:pStyle w:val="JENUINormal"/>
        <w:ind w:firstLine="0"/>
      </w:pPr>
      <w:r>
        <w:rPr>
          <w:noProof/>
          <w:lang w:eastAsia="es-ES"/>
        </w:rPr>
        <w:drawing>
          <wp:inline distT="0" distB="0" distL="0" distR="0" wp14:anchorId="1BE0CCF2" wp14:editId="5F7525FB">
            <wp:extent cx="2654935" cy="1684020"/>
            <wp:effectExtent l="0" t="0" r="0" b="0"/>
            <wp:docPr id="12" name="Imagen 1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Histogram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654935" cy="1684020"/>
                    </a:xfrm>
                    <a:prstGeom prst="rect">
                      <a:avLst/>
                    </a:prstGeom>
                  </pic:spPr>
                </pic:pic>
              </a:graphicData>
            </a:graphic>
          </wp:inline>
        </w:drawing>
      </w:r>
      <w:r w:rsidR="009E0992">
        <w:t xml:space="preserve">Figura </w:t>
      </w:r>
      <w:r w:rsidR="003967C3">
        <w:t>8</w:t>
      </w:r>
      <w:r w:rsidR="009E0992">
        <w:t xml:space="preserve">: </w:t>
      </w:r>
      <w:r>
        <w:t>Predicción de la red neuronal (</w:t>
      </w:r>
      <w:r w:rsidRPr="009B346D">
        <w:rPr>
          <w:iCs/>
          <w:color w:val="5B9BD5" w:themeColor="accent5"/>
          <w:sz w:val="24"/>
          <w:szCs w:val="24"/>
          <w:lang w:eastAsia="en-US"/>
        </w:rPr>
        <w:t>–</w:t>
      </w:r>
      <w:r>
        <w:rPr>
          <w:b/>
          <w:iCs/>
          <w:sz w:val="24"/>
          <w:szCs w:val="24"/>
          <w:lang w:eastAsia="en-US"/>
        </w:rPr>
        <w:t>)</w:t>
      </w:r>
      <w:r>
        <w:t xml:space="preserve"> </w:t>
      </w:r>
      <w:r w:rsidR="003001CE">
        <w:t>d</w:t>
      </w:r>
      <w:r>
        <w:t>el precio de bitcoin (</w:t>
      </w:r>
      <w:r w:rsidRPr="00A82997">
        <w:rPr>
          <w:iCs/>
          <w:color w:val="FF0000"/>
          <w:sz w:val="24"/>
          <w:szCs w:val="24"/>
          <w:lang w:eastAsia="en-US"/>
        </w:rPr>
        <w:t>–</w:t>
      </w:r>
      <w:r w:rsidRPr="00CF5905">
        <w:rPr>
          <w:b/>
          <w:iCs/>
          <w:sz w:val="24"/>
          <w:szCs w:val="24"/>
          <w:lang w:eastAsia="en-US"/>
        </w:rPr>
        <w:t>)</w:t>
      </w:r>
      <w:r>
        <w:t xml:space="preserve">: </w:t>
      </w:r>
      <w:r w:rsidR="009E0992">
        <w:t>muestra de validación</w:t>
      </w:r>
    </w:p>
    <w:p w14:paraId="725912FE" w14:textId="0BFD422F" w:rsidR="009E0992" w:rsidRDefault="009E0992" w:rsidP="009E0992">
      <w:pPr>
        <w:pStyle w:val="JENUINormal"/>
        <w:ind w:firstLine="0"/>
      </w:pPr>
    </w:p>
    <w:p w14:paraId="75F95D7A" w14:textId="23976BC0" w:rsidR="00162D68" w:rsidRDefault="00702133" w:rsidP="00873F6A">
      <w:pPr>
        <w:pStyle w:val="JENUINormal"/>
        <w:ind w:firstLine="0"/>
      </w:pPr>
      <w:r>
        <w:t xml:space="preserve">   </w:t>
      </w:r>
      <w:r w:rsidR="00875196">
        <w:t>La figura anterior señala que el</w:t>
      </w:r>
      <w:r w:rsidR="00873F6A">
        <w:t xml:space="preserve"> modelo de 90 días también sigue correctamente la tendencia del precio del </w:t>
      </w:r>
      <w:r w:rsidR="00C57F37">
        <w:t>bitcoin,</w:t>
      </w:r>
      <w:r w:rsidR="00873F6A">
        <w:t xml:space="preserve"> aunque en este caso el precio </w:t>
      </w:r>
      <w:r w:rsidR="00875196">
        <w:t xml:space="preserve">predicho </w:t>
      </w:r>
      <w:r w:rsidR="00873F6A">
        <w:t xml:space="preserve">es </w:t>
      </w:r>
      <w:r w:rsidR="00875196">
        <w:t xml:space="preserve">inferior </w:t>
      </w:r>
      <w:r w:rsidR="00873F6A">
        <w:t>al precio real. S</w:t>
      </w:r>
      <w:r w:rsidR="009E0992">
        <w:t xml:space="preserve">e obtiene la raíz del error cuadrático medio </w:t>
      </w:r>
      <w:r w:rsidR="00875196">
        <w:t xml:space="preserve">(RMSE) </w:t>
      </w:r>
      <w:r w:rsidR="009E0992">
        <w:t xml:space="preserve">y el error medio absoluto </w:t>
      </w:r>
      <w:r w:rsidR="00875196">
        <w:t xml:space="preserve">(MAE) </w:t>
      </w:r>
      <w:r w:rsidR="009E0992">
        <w:t>para así poder comparar los modelos</w:t>
      </w:r>
      <w:r w:rsidR="00BA08E6">
        <w:t xml:space="preserve"> con los resultados de la muestra de </w:t>
      </w:r>
      <w:r w:rsidR="00875196">
        <w:t xml:space="preserve">prueba </w:t>
      </w:r>
      <w:r w:rsidR="00BA08E6">
        <w:t>y determinar si ha habido sobreajuste.</w:t>
      </w:r>
    </w:p>
    <w:p w14:paraId="64FB4657" w14:textId="004395D6" w:rsidR="008A42CA" w:rsidRPr="008A42CA" w:rsidRDefault="008A42CA" w:rsidP="009E0992">
      <w:pPr>
        <w:pStyle w:val="JENUINormal"/>
        <w:ind w:firstLine="0"/>
        <w:rPr>
          <w:i/>
          <w:iCs/>
        </w:rPr>
      </w:pPr>
    </w:p>
    <w:p w14:paraId="7844A13E" w14:textId="6002909A" w:rsidR="00D92F1F" w:rsidRPr="0007301C" w:rsidRDefault="00D92F1F" w:rsidP="0007301C">
      <w:pPr>
        <w:pStyle w:val="Descripcin"/>
        <w:keepNext/>
        <w:jc w:val="both"/>
        <w:rPr>
          <w:sz w:val="20"/>
        </w:rPr>
      </w:pPr>
      <w:r w:rsidRPr="0007301C">
        <w:rPr>
          <w:b/>
          <w:i w:val="0"/>
          <w:color w:val="auto"/>
          <w:sz w:val="20"/>
          <w:szCs w:val="20"/>
        </w:rPr>
        <w:t xml:space="preserve">Tabla </w:t>
      </w:r>
      <w:r w:rsidRPr="0007301C">
        <w:rPr>
          <w:b/>
          <w:i w:val="0"/>
          <w:color w:val="auto"/>
          <w:sz w:val="20"/>
          <w:szCs w:val="20"/>
        </w:rPr>
        <w:fldChar w:fldCharType="begin"/>
      </w:r>
      <w:r w:rsidRPr="0007301C">
        <w:rPr>
          <w:b/>
          <w:i w:val="0"/>
          <w:color w:val="auto"/>
          <w:sz w:val="20"/>
          <w:szCs w:val="20"/>
        </w:rPr>
        <w:instrText xml:space="preserve"> SEQ Tabla \* ARABIC </w:instrText>
      </w:r>
      <w:r w:rsidRPr="0007301C">
        <w:rPr>
          <w:b/>
          <w:i w:val="0"/>
          <w:color w:val="auto"/>
          <w:sz w:val="20"/>
          <w:szCs w:val="20"/>
        </w:rPr>
        <w:fldChar w:fldCharType="separate"/>
      </w:r>
      <w:r w:rsidRPr="0007301C">
        <w:rPr>
          <w:b/>
          <w:i w:val="0"/>
          <w:noProof/>
          <w:color w:val="auto"/>
          <w:sz w:val="20"/>
          <w:szCs w:val="20"/>
        </w:rPr>
        <w:t>1</w:t>
      </w:r>
      <w:r w:rsidRPr="0007301C">
        <w:rPr>
          <w:b/>
          <w:i w:val="0"/>
          <w:color w:val="auto"/>
          <w:sz w:val="20"/>
          <w:szCs w:val="20"/>
        </w:rPr>
        <w:fldChar w:fldCharType="end"/>
      </w:r>
      <w:r>
        <w:rPr>
          <w:b/>
          <w:i w:val="0"/>
          <w:color w:val="auto"/>
          <w:sz w:val="20"/>
          <w:szCs w:val="20"/>
        </w:rPr>
        <w:t xml:space="preserve">. </w:t>
      </w:r>
      <w:r w:rsidR="00875196">
        <w:rPr>
          <w:i w:val="0"/>
          <w:color w:val="auto"/>
          <w:sz w:val="20"/>
          <w:szCs w:val="20"/>
        </w:rPr>
        <w:t>Desempeño de los modelos</w:t>
      </w:r>
      <w:r w:rsidR="00E21471">
        <w:rPr>
          <w:i w:val="0"/>
          <w:color w:val="auto"/>
          <w:sz w:val="20"/>
          <w:szCs w:val="20"/>
        </w:rPr>
        <w:t xml:space="preserve">: </w:t>
      </w:r>
      <w:r>
        <w:rPr>
          <w:i w:val="0"/>
          <w:color w:val="auto"/>
          <w:sz w:val="20"/>
          <w:szCs w:val="20"/>
        </w:rPr>
        <w:t>muestra de prueba</w:t>
      </w:r>
    </w:p>
    <w:tbl>
      <w:tblPr>
        <w:tblW w:w="4145" w:type="dxa"/>
        <w:tblInd w:w="108" w:type="dxa"/>
        <w:tblLook w:val="04A0" w:firstRow="1" w:lastRow="0" w:firstColumn="1" w:lastColumn="0" w:noHBand="0" w:noVBand="1"/>
      </w:tblPr>
      <w:tblGrid>
        <w:gridCol w:w="885"/>
        <w:gridCol w:w="902"/>
        <w:gridCol w:w="762"/>
        <w:gridCol w:w="762"/>
        <w:gridCol w:w="834"/>
      </w:tblGrid>
      <w:tr w:rsidR="006127A7" w:rsidRPr="006127A7" w14:paraId="5A566231" w14:textId="77777777" w:rsidTr="00956E76">
        <w:trPr>
          <w:trHeight w:val="127"/>
        </w:trPr>
        <w:tc>
          <w:tcPr>
            <w:tcW w:w="885" w:type="dxa"/>
            <w:tcBorders>
              <w:top w:val="single" w:sz="12" w:space="0" w:color="auto"/>
              <w:bottom w:val="single" w:sz="8" w:space="0" w:color="auto"/>
            </w:tcBorders>
            <w:shd w:val="clear" w:color="auto" w:fill="auto"/>
            <w:vAlign w:val="bottom"/>
          </w:tcPr>
          <w:p w14:paraId="7954B6D1" w14:textId="2C5E09A1" w:rsidR="003454C7" w:rsidRPr="00BD10F6" w:rsidRDefault="003454C7" w:rsidP="00BB57F7">
            <w:pPr>
              <w:pStyle w:val="JENUINormal"/>
              <w:ind w:firstLine="0"/>
              <w:jc w:val="left"/>
            </w:pPr>
            <w:r w:rsidRPr="00BD10F6">
              <w:t>Periodo</w:t>
            </w:r>
            <w:r w:rsidR="00BD10F6" w:rsidRPr="00BD10F6">
              <w:t xml:space="preserve"> </w:t>
            </w:r>
          </w:p>
        </w:tc>
        <w:tc>
          <w:tcPr>
            <w:tcW w:w="902" w:type="dxa"/>
            <w:tcBorders>
              <w:top w:val="single" w:sz="12" w:space="0" w:color="auto"/>
              <w:bottom w:val="single" w:sz="8" w:space="0" w:color="auto"/>
            </w:tcBorders>
            <w:shd w:val="clear" w:color="auto" w:fill="auto"/>
            <w:vAlign w:val="bottom"/>
          </w:tcPr>
          <w:p w14:paraId="41F67A65" w14:textId="39DD4256" w:rsidR="003454C7" w:rsidRPr="0007301C" w:rsidRDefault="003454C7" w:rsidP="006127A7">
            <w:pPr>
              <w:pStyle w:val="JENUINormal"/>
              <w:ind w:firstLine="0"/>
              <w:jc w:val="center"/>
              <w:rPr>
                <w:iCs/>
              </w:rPr>
            </w:pPr>
            <w:r w:rsidRPr="0007301C">
              <w:rPr>
                <w:iCs/>
              </w:rPr>
              <w:t>30</w:t>
            </w:r>
          </w:p>
        </w:tc>
        <w:tc>
          <w:tcPr>
            <w:tcW w:w="762" w:type="dxa"/>
            <w:tcBorders>
              <w:top w:val="single" w:sz="12" w:space="0" w:color="auto"/>
              <w:bottom w:val="single" w:sz="8" w:space="0" w:color="auto"/>
            </w:tcBorders>
            <w:shd w:val="clear" w:color="auto" w:fill="auto"/>
            <w:vAlign w:val="bottom"/>
          </w:tcPr>
          <w:p w14:paraId="27C241F2" w14:textId="5C0FC648" w:rsidR="003454C7" w:rsidRPr="0007301C" w:rsidRDefault="003454C7" w:rsidP="006127A7">
            <w:pPr>
              <w:pStyle w:val="JENUINormal"/>
              <w:ind w:firstLine="0"/>
              <w:jc w:val="center"/>
              <w:rPr>
                <w:iCs/>
              </w:rPr>
            </w:pPr>
            <w:r w:rsidRPr="0007301C">
              <w:rPr>
                <w:iCs/>
              </w:rPr>
              <w:t>60</w:t>
            </w:r>
          </w:p>
        </w:tc>
        <w:tc>
          <w:tcPr>
            <w:tcW w:w="762" w:type="dxa"/>
            <w:tcBorders>
              <w:top w:val="single" w:sz="12" w:space="0" w:color="auto"/>
              <w:bottom w:val="single" w:sz="8" w:space="0" w:color="auto"/>
            </w:tcBorders>
            <w:shd w:val="clear" w:color="auto" w:fill="auto"/>
            <w:vAlign w:val="bottom"/>
          </w:tcPr>
          <w:p w14:paraId="62689ECE" w14:textId="784A511D" w:rsidR="003454C7" w:rsidRPr="0007301C" w:rsidRDefault="003454C7" w:rsidP="006127A7">
            <w:pPr>
              <w:pStyle w:val="JENUINormal"/>
              <w:ind w:firstLine="0"/>
              <w:jc w:val="center"/>
              <w:rPr>
                <w:iCs/>
              </w:rPr>
            </w:pPr>
            <w:r w:rsidRPr="0007301C">
              <w:rPr>
                <w:iCs/>
              </w:rPr>
              <w:t>90</w:t>
            </w:r>
          </w:p>
        </w:tc>
        <w:tc>
          <w:tcPr>
            <w:tcW w:w="834" w:type="dxa"/>
            <w:tcBorders>
              <w:top w:val="single" w:sz="12" w:space="0" w:color="auto"/>
              <w:bottom w:val="single" w:sz="8" w:space="0" w:color="auto"/>
            </w:tcBorders>
            <w:shd w:val="clear" w:color="auto" w:fill="auto"/>
            <w:vAlign w:val="bottom"/>
          </w:tcPr>
          <w:p w14:paraId="62A12006" w14:textId="5982FE2F" w:rsidR="003454C7" w:rsidRPr="0007301C" w:rsidRDefault="003454C7" w:rsidP="006127A7">
            <w:pPr>
              <w:pStyle w:val="JENUINormal"/>
              <w:ind w:firstLine="0"/>
              <w:jc w:val="center"/>
              <w:rPr>
                <w:iCs/>
              </w:rPr>
            </w:pPr>
            <w:r w:rsidRPr="0007301C">
              <w:rPr>
                <w:iCs/>
              </w:rPr>
              <w:t>120</w:t>
            </w:r>
          </w:p>
        </w:tc>
      </w:tr>
      <w:tr w:rsidR="006127A7" w:rsidRPr="006127A7" w14:paraId="7C393D36" w14:textId="77777777" w:rsidTr="00956E76">
        <w:trPr>
          <w:trHeight w:val="227"/>
        </w:trPr>
        <w:tc>
          <w:tcPr>
            <w:tcW w:w="885" w:type="dxa"/>
            <w:tcBorders>
              <w:top w:val="single" w:sz="8" w:space="0" w:color="auto"/>
            </w:tcBorders>
            <w:shd w:val="clear" w:color="auto" w:fill="auto"/>
            <w:vAlign w:val="bottom"/>
          </w:tcPr>
          <w:p w14:paraId="3F01CDBD" w14:textId="6507F87E" w:rsidR="003454C7" w:rsidRPr="00BD10F6" w:rsidRDefault="003454C7" w:rsidP="006127A7">
            <w:pPr>
              <w:pStyle w:val="JENUINormal"/>
              <w:ind w:firstLine="0"/>
              <w:jc w:val="left"/>
            </w:pPr>
            <w:r w:rsidRPr="00BD10F6">
              <w:t>RMSE</w:t>
            </w:r>
          </w:p>
        </w:tc>
        <w:tc>
          <w:tcPr>
            <w:tcW w:w="902" w:type="dxa"/>
            <w:tcBorders>
              <w:top w:val="single" w:sz="8" w:space="0" w:color="auto"/>
            </w:tcBorders>
            <w:shd w:val="clear" w:color="auto" w:fill="auto"/>
            <w:vAlign w:val="bottom"/>
          </w:tcPr>
          <w:p w14:paraId="433EA0A1" w14:textId="49D98A19" w:rsidR="003454C7" w:rsidRPr="00D92F1F" w:rsidRDefault="003454C7" w:rsidP="006127A7">
            <w:pPr>
              <w:pStyle w:val="JENUINormal"/>
              <w:ind w:firstLine="0"/>
              <w:jc w:val="center"/>
            </w:pPr>
            <w:r w:rsidRPr="00D92F1F">
              <w:t>497</w:t>
            </w:r>
          </w:p>
        </w:tc>
        <w:tc>
          <w:tcPr>
            <w:tcW w:w="762" w:type="dxa"/>
            <w:tcBorders>
              <w:top w:val="single" w:sz="8" w:space="0" w:color="auto"/>
            </w:tcBorders>
            <w:shd w:val="clear" w:color="auto" w:fill="auto"/>
            <w:vAlign w:val="bottom"/>
          </w:tcPr>
          <w:p w14:paraId="54A51994" w14:textId="6B171DE5" w:rsidR="003454C7" w:rsidRPr="00956E76" w:rsidRDefault="003454C7" w:rsidP="006127A7">
            <w:pPr>
              <w:pStyle w:val="JENUINormal"/>
              <w:ind w:firstLine="0"/>
              <w:jc w:val="center"/>
              <w:rPr>
                <w:b/>
              </w:rPr>
            </w:pPr>
            <w:r w:rsidRPr="00956E76">
              <w:rPr>
                <w:b/>
              </w:rPr>
              <w:t>163</w:t>
            </w:r>
          </w:p>
        </w:tc>
        <w:tc>
          <w:tcPr>
            <w:tcW w:w="762" w:type="dxa"/>
            <w:tcBorders>
              <w:top w:val="single" w:sz="8" w:space="0" w:color="auto"/>
            </w:tcBorders>
            <w:shd w:val="clear" w:color="auto" w:fill="auto"/>
            <w:vAlign w:val="bottom"/>
          </w:tcPr>
          <w:p w14:paraId="5CD31B7B" w14:textId="48627034" w:rsidR="003454C7" w:rsidRPr="00D92F1F" w:rsidRDefault="003454C7" w:rsidP="006127A7">
            <w:pPr>
              <w:pStyle w:val="JENUINormal"/>
              <w:ind w:firstLine="0"/>
              <w:jc w:val="center"/>
            </w:pPr>
            <w:r w:rsidRPr="00D92F1F">
              <w:t>552</w:t>
            </w:r>
          </w:p>
        </w:tc>
        <w:tc>
          <w:tcPr>
            <w:tcW w:w="834" w:type="dxa"/>
            <w:tcBorders>
              <w:top w:val="single" w:sz="8" w:space="0" w:color="auto"/>
            </w:tcBorders>
            <w:shd w:val="clear" w:color="auto" w:fill="auto"/>
            <w:vAlign w:val="bottom"/>
          </w:tcPr>
          <w:p w14:paraId="29D219EC" w14:textId="5D13F2F7" w:rsidR="003454C7" w:rsidRPr="00D92F1F" w:rsidRDefault="003454C7" w:rsidP="006127A7">
            <w:pPr>
              <w:pStyle w:val="JENUINormal"/>
              <w:ind w:firstLine="0"/>
              <w:jc w:val="center"/>
            </w:pPr>
            <w:r w:rsidRPr="00D92F1F">
              <w:t>201</w:t>
            </w:r>
          </w:p>
        </w:tc>
      </w:tr>
      <w:tr w:rsidR="006127A7" w:rsidRPr="006127A7" w14:paraId="3F04EA4F" w14:textId="77777777" w:rsidTr="00956E76">
        <w:trPr>
          <w:trHeight w:val="227"/>
        </w:trPr>
        <w:tc>
          <w:tcPr>
            <w:tcW w:w="885" w:type="dxa"/>
            <w:tcBorders>
              <w:bottom w:val="single" w:sz="12" w:space="0" w:color="auto"/>
            </w:tcBorders>
            <w:shd w:val="clear" w:color="auto" w:fill="auto"/>
            <w:vAlign w:val="bottom"/>
          </w:tcPr>
          <w:p w14:paraId="3AEE2F96" w14:textId="44E92ECE" w:rsidR="003454C7" w:rsidRPr="00BD10F6" w:rsidRDefault="003454C7" w:rsidP="006127A7">
            <w:pPr>
              <w:pStyle w:val="JENUINormal"/>
              <w:ind w:firstLine="0"/>
              <w:jc w:val="left"/>
            </w:pPr>
            <w:r w:rsidRPr="00BD10F6">
              <w:t>MAE</w:t>
            </w:r>
          </w:p>
        </w:tc>
        <w:tc>
          <w:tcPr>
            <w:tcW w:w="902" w:type="dxa"/>
            <w:tcBorders>
              <w:bottom w:val="single" w:sz="12" w:space="0" w:color="auto"/>
            </w:tcBorders>
            <w:shd w:val="clear" w:color="auto" w:fill="auto"/>
            <w:vAlign w:val="bottom"/>
          </w:tcPr>
          <w:p w14:paraId="5EA467C7" w14:textId="72125171" w:rsidR="003454C7" w:rsidRPr="00D92F1F" w:rsidRDefault="003454C7" w:rsidP="006127A7">
            <w:pPr>
              <w:pStyle w:val="JENUINormal"/>
              <w:ind w:firstLine="0"/>
              <w:jc w:val="center"/>
            </w:pPr>
            <w:r w:rsidRPr="00D92F1F">
              <w:t>469</w:t>
            </w:r>
          </w:p>
        </w:tc>
        <w:tc>
          <w:tcPr>
            <w:tcW w:w="762" w:type="dxa"/>
            <w:tcBorders>
              <w:bottom w:val="single" w:sz="12" w:space="0" w:color="auto"/>
            </w:tcBorders>
            <w:shd w:val="clear" w:color="auto" w:fill="auto"/>
            <w:vAlign w:val="bottom"/>
          </w:tcPr>
          <w:p w14:paraId="642E38C6" w14:textId="5DE979C7" w:rsidR="003454C7" w:rsidRPr="00956E76" w:rsidRDefault="003454C7" w:rsidP="006127A7">
            <w:pPr>
              <w:pStyle w:val="JENUINormal"/>
              <w:ind w:firstLine="0"/>
              <w:jc w:val="center"/>
              <w:rPr>
                <w:b/>
              </w:rPr>
            </w:pPr>
            <w:r w:rsidRPr="00956E76">
              <w:rPr>
                <w:b/>
              </w:rPr>
              <w:t>132</w:t>
            </w:r>
          </w:p>
        </w:tc>
        <w:tc>
          <w:tcPr>
            <w:tcW w:w="762" w:type="dxa"/>
            <w:tcBorders>
              <w:bottom w:val="single" w:sz="12" w:space="0" w:color="auto"/>
            </w:tcBorders>
            <w:shd w:val="clear" w:color="auto" w:fill="auto"/>
            <w:vAlign w:val="bottom"/>
          </w:tcPr>
          <w:p w14:paraId="5C44EAF4" w14:textId="2807775B" w:rsidR="003454C7" w:rsidRPr="00D92F1F" w:rsidRDefault="003454C7" w:rsidP="006127A7">
            <w:pPr>
              <w:pStyle w:val="JENUINormal"/>
              <w:ind w:firstLine="0"/>
              <w:jc w:val="center"/>
            </w:pPr>
            <w:r w:rsidRPr="00D92F1F">
              <w:t>506</w:t>
            </w:r>
          </w:p>
        </w:tc>
        <w:tc>
          <w:tcPr>
            <w:tcW w:w="834" w:type="dxa"/>
            <w:tcBorders>
              <w:bottom w:val="single" w:sz="12" w:space="0" w:color="auto"/>
            </w:tcBorders>
            <w:shd w:val="clear" w:color="auto" w:fill="auto"/>
            <w:vAlign w:val="bottom"/>
          </w:tcPr>
          <w:p w14:paraId="5AF6897A" w14:textId="60DC594E" w:rsidR="003454C7" w:rsidRPr="00D92F1F" w:rsidRDefault="003454C7" w:rsidP="006127A7">
            <w:pPr>
              <w:pStyle w:val="JENUINormal"/>
              <w:ind w:firstLine="0"/>
              <w:jc w:val="center"/>
            </w:pPr>
            <w:r w:rsidRPr="00D92F1F">
              <w:t>159</w:t>
            </w:r>
          </w:p>
        </w:tc>
      </w:tr>
    </w:tbl>
    <w:p w14:paraId="75F05C1F" w14:textId="2FF2A591" w:rsidR="00F27904" w:rsidRDefault="00F27904" w:rsidP="009E0992">
      <w:pPr>
        <w:pStyle w:val="JENUINormal"/>
        <w:ind w:firstLine="0"/>
      </w:pPr>
    </w:p>
    <w:p w14:paraId="0AC6691F" w14:textId="0F7AE843" w:rsidR="00DA2709" w:rsidRPr="00DA2709" w:rsidRDefault="00702133" w:rsidP="009E0992">
      <w:pPr>
        <w:pStyle w:val="JENUINormal"/>
        <w:ind w:firstLine="0"/>
      </w:pPr>
      <w:r>
        <w:t xml:space="preserve">   </w:t>
      </w:r>
      <w:r w:rsidR="00DA2709">
        <w:t xml:space="preserve">En la Tabla 1 el modelo con la mejor puntuación es el modelo con el periodo de </w:t>
      </w:r>
      <w:del w:id="150" w:author="Victor" w:date="2022-07-08T09:59:00Z">
        <w:r w:rsidR="00DA2709" w:rsidRPr="00956E76" w:rsidDel="00956E76">
          <w:rPr>
            <w:i/>
            <w:iCs/>
          </w:rPr>
          <w:delText xml:space="preserve">Rolling </w:delText>
        </w:r>
      </w:del>
      <w:ins w:id="151" w:author="Victor" w:date="2022-07-08T09:59:00Z">
        <w:r w:rsidR="00956E76">
          <w:rPr>
            <w:i/>
            <w:iCs/>
          </w:rPr>
          <w:t>r</w:t>
        </w:r>
        <w:r w:rsidR="00956E76" w:rsidRPr="00956E76">
          <w:rPr>
            <w:i/>
            <w:iCs/>
          </w:rPr>
          <w:t xml:space="preserve">olling </w:t>
        </w:r>
      </w:ins>
      <w:del w:id="152" w:author="Victor" w:date="2022-07-08T09:59:00Z">
        <w:r w:rsidR="00DA2709" w:rsidRPr="00956E76" w:rsidDel="00956E76">
          <w:rPr>
            <w:i/>
            <w:iCs/>
          </w:rPr>
          <w:delText>Window</w:delText>
        </w:r>
        <w:r w:rsidR="00DA2709" w:rsidDel="00956E76">
          <w:delText xml:space="preserve"> </w:delText>
        </w:r>
      </w:del>
      <w:ins w:id="153" w:author="Victor" w:date="2022-07-08T09:59:00Z">
        <w:r w:rsidR="00956E76">
          <w:rPr>
            <w:i/>
            <w:iCs/>
          </w:rPr>
          <w:t>w</w:t>
        </w:r>
        <w:r w:rsidR="00956E76" w:rsidRPr="00956E76">
          <w:rPr>
            <w:i/>
            <w:iCs/>
          </w:rPr>
          <w:t>indow</w:t>
        </w:r>
        <w:r w:rsidR="00956E76">
          <w:t xml:space="preserve"> </w:t>
        </w:r>
      </w:ins>
      <w:r w:rsidR="00DA2709">
        <w:t>de 60</w:t>
      </w:r>
      <w:r>
        <w:t xml:space="preserve"> </w:t>
      </w:r>
      <w:r w:rsidR="00DA2709">
        <w:t xml:space="preserve">días ya que obtiene la menor puntuación. Sin </w:t>
      </w:r>
      <w:r w:rsidR="00716152">
        <w:t>embargo,</w:t>
      </w:r>
      <w:r w:rsidR="00DA2709">
        <w:t xml:space="preserve"> es la fase de test y al utilizar una </w:t>
      </w:r>
      <w:del w:id="154" w:author="Victor" w:date="2022-07-08T09:59:00Z">
        <w:r w:rsidR="00DA2709" w:rsidRPr="00956E76" w:rsidDel="00956E76">
          <w:rPr>
            <w:i/>
            <w:iCs/>
          </w:rPr>
          <w:delText xml:space="preserve">Rolling </w:delText>
        </w:r>
      </w:del>
      <w:ins w:id="155" w:author="Victor" w:date="2022-07-08T09:59:00Z">
        <w:r w:rsidR="00956E76">
          <w:rPr>
            <w:i/>
            <w:iCs/>
          </w:rPr>
          <w:t>r</w:t>
        </w:r>
        <w:r w:rsidR="00956E76" w:rsidRPr="00956E76">
          <w:rPr>
            <w:i/>
            <w:iCs/>
          </w:rPr>
          <w:t xml:space="preserve">olling </w:t>
        </w:r>
      </w:ins>
      <w:del w:id="156" w:author="Victor" w:date="2022-07-08T09:59:00Z">
        <w:r w:rsidR="00DA2709" w:rsidRPr="00956E76" w:rsidDel="00956E76">
          <w:rPr>
            <w:i/>
            <w:iCs/>
          </w:rPr>
          <w:delText>Window</w:delText>
        </w:r>
        <w:r w:rsidR="00DA2709" w:rsidDel="00956E76">
          <w:delText xml:space="preserve"> </w:delText>
        </w:r>
      </w:del>
      <w:ins w:id="157" w:author="Victor" w:date="2022-07-08T09:59:00Z">
        <w:r w:rsidR="00956E76">
          <w:rPr>
            <w:i/>
            <w:iCs/>
          </w:rPr>
          <w:t>w</w:t>
        </w:r>
        <w:r w:rsidR="00956E76" w:rsidRPr="00956E76">
          <w:rPr>
            <w:i/>
            <w:iCs/>
          </w:rPr>
          <w:t>indow</w:t>
        </w:r>
        <w:r w:rsidR="00956E76">
          <w:t xml:space="preserve"> </w:t>
        </w:r>
      </w:ins>
      <w:r w:rsidR="00DA2709">
        <w:t xml:space="preserve">las neuronas pueden sobreajustarse con facilidad a medida que va aumentando el número de epochs, esto es debido a que al utilizar </w:t>
      </w:r>
      <w:r w:rsidR="00716152">
        <w:t xml:space="preserve">una </w:t>
      </w:r>
      <w:del w:id="158" w:author="Victor" w:date="2022-07-08T09:59:00Z">
        <w:r w:rsidR="00716152" w:rsidRPr="00956E76" w:rsidDel="00956E76">
          <w:rPr>
            <w:i/>
            <w:iCs/>
          </w:rPr>
          <w:delText xml:space="preserve">Rolling </w:delText>
        </w:r>
      </w:del>
      <w:ins w:id="159" w:author="Victor" w:date="2022-07-08T09:59:00Z">
        <w:r w:rsidR="00956E76">
          <w:rPr>
            <w:i/>
            <w:iCs/>
          </w:rPr>
          <w:t>r</w:t>
        </w:r>
        <w:r w:rsidR="00956E76" w:rsidRPr="00956E76">
          <w:rPr>
            <w:i/>
            <w:iCs/>
          </w:rPr>
          <w:t xml:space="preserve">olling </w:t>
        </w:r>
      </w:ins>
      <w:del w:id="160" w:author="Victor" w:date="2022-07-08T09:59:00Z">
        <w:r w:rsidR="00716152" w:rsidRPr="00956E76" w:rsidDel="00956E76">
          <w:rPr>
            <w:i/>
            <w:iCs/>
          </w:rPr>
          <w:delText>Window</w:delText>
        </w:r>
        <w:r w:rsidR="00DA2709" w:rsidRPr="00956E76" w:rsidDel="00956E76">
          <w:rPr>
            <w:i/>
            <w:iCs/>
          </w:rPr>
          <w:delText xml:space="preserve"> </w:delText>
        </w:r>
      </w:del>
      <w:ins w:id="161" w:author="Victor" w:date="2022-07-08T09:59:00Z">
        <w:r w:rsidR="00956E76">
          <w:rPr>
            <w:i/>
            <w:iCs/>
          </w:rPr>
          <w:t>w</w:t>
        </w:r>
        <w:r w:rsidR="00956E76" w:rsidRPr="00956E76">
          <w:rPr>
            <w:i/>
            <w:iCs/>
          </w:rPr>
          <w:t xml:space="preserve">indow </w:t>
        </w:r>
      </w:ins>
      <w:r>
        <w:t>el entrenamiento puede ver parte de la predicción final.</w:t>
      </w:r>
    </w:p>
    <w:p w14:paraId="136E1B81" w14:textId="77777777" w:rsidR="00DA2709" w:rsidRDefault="00DA2709" w:rsidP="009E0992">
      <w:pPr>
        <w:pStyle w:val="JENUINormal"/>
        <w:ind w:firstLine="0"/>
      </w:pPr>
    </w:p>
    <w:p w14:paraId="4CA0A732" w14:textId="76430F37" w:rsidR="00DB4704" w:rsidRDefault="00DB4704" w:rsidP="00DB4704">
      <w:pPr>
        <w:pStyle w:val="JENUINormal"/>
        <w:ind w:firstLine="0"/>
      </w:pPr>
      <w:r w:rsidRPr="0084709D">
        <w:rPr>
          <w:b/>
          <w:iCs/>
        </w:rPr>
        <w:lastRenderedPageBreak/>
        <w:t>Tabla 2</w:t>
      </w:r>
      <w:r>
        <w:rPr>
          <w:b/>
          <w:iCs/>
        </w:rPr>
        <w:t>.</w:t>
      </w:r>
      <w:r w:rsidRPr="0084709D">
        <w:rPr>
          <w:b/>
          <w:iCs/>
        </w:rPr>
        <w:t xml:space="preserve"> </w:t>
      </w:r>
      <w:r w:rsidR="00E21471">
        <w:t>Comparativa de los modelos:</w:t>
      </w:r>
      <w:r w:rsidRPr="00F27904">
        <w:t xml:space="preserve"> muestra de </w:t>
      </w:r>
      <w:commentRangeStart w:id="162"/>
      <w:r>
        <w:t>validación</w:t>
      </w:r>
      <w:commentRangeEnd w:id="162"/>
      <w:r>
        <w:rPr>
          <w:rStyle w:val="Refdecomentario"/>
        </w:rPr>
        <w:commentReference w:id="162"/>
      </w:r>
    </w:p>
    <w:p w14:paraId="73A1C86A" w14:textId="77777777" w:rsidR="00F27904" w:rsidRPr="008A42CA" w:rsidRDefault="00F27904" w:rsidP="00DB4704">
      <w:pPr>
        <w:pStyle w:val="JENUINormal"/>
        <w:ind w:firstLine="0"/>
      </w:pPr>
    </w:p>
    <w:tbl>
      <w:tblPr>
        <w:tblW w:w="4145" w:type="dxa"/>
        <w:tblInd w:w="108" w:type="dxa"/>
        <w:tblLayout w:type="fixed"/>
        <w:tblLook w:val="04A0" w:firstRow="1" w:lastRow="0" w:firstColumn="1" w:lastColumn="0" w:noHBand="0" w:noVBand="1"/>
      </w:tblPr>
      <w:tblGrid>
        <w:gridCol w:w="885"/>
        <w:gridCol w:w="850"/>
        <w:gridCol w:w="851"/>
        <w:gridCol w:w="708"/>
        <w:gridCol w:w="851"/>
      </w:tblGrid>
      <w:tr w:rsidR="00BB57F7" w:rsidRPr="006127A7" w14:paraId="39D8C599" w14:textId="77777777" w:rsidTr="0084709D">
        <w:trPr>
          <w:trHeight w:val="127"/>
        </w:trPr>
        <w:tc>
          <w:tcPr>
            <w:tcW w:w="885" w:type="dxa"/>
            <w:tcBorders>
              <w:top w:val="single" w:sz="12" w:space="0" w:color="auto"/>
              <w:bottom w:val="single" w:sz="4" w:space="0" w:color="auto"/>
            </w:tcBorders>
            <w:shd w:val="clear" w:color="auto" w:fill="auto"/>
            <w:vAlign w:val="bottom"/>
          </w:tcPr>
          <w:p w14:paraId="20926D31" w14:textId="08517E4D" w:rsidR="00F27904" w:rsidRPr="00BD10F6" w:rsidRDefault="00F27904" w:rsidP="00BB57F7">
            <w:pPr>
              <w:pStyle w:val="JENUINormal"/>
              <w:ind w:firstLine="0"/>
              <w:jc w:val="left"/>
            </w:pPr>
            <w:r w:rsidRPr="00BD10F6">
              <w:t>Periodo</w:t>
            </w:r>
            <w:r w:rsidR="00D92F1F">
              <w:t xml:space="preserve"> </w:t>
            </w:r>
          </w:p>
        </w:tc>
        <w:tc>
          <w:tcPr>
            <w:tcW w:w="850" w:type="dxa"/>
            <w:tcBorders>
              <w:top w:val="single" w:sz="12" w:space="0" w:color="auto"/>
              <w:bottom w:val="single" w:sz="4" w:space="0" w:color="auto"/>
            </w:tcBorders>
            <w:shd w:val="clear" w:color="auto" w:fill="auto"/>
            <w:vAlign w:val="bottom"/>
          </w:tcPr>
          <w:p w14:paraId="2C73ACD2" w14:textId="77777777" w:rsidR="00F27904" w:rsidRPr="0007301C" w:rsidRDefault="00F27904" w:rsidP="006127A7">
            <w:pPr>
              <w:pStyle w:val="JENUINormal"/>
              <w:ind w:firstLine="0"/>
              <w:jc w:val="center"/>
            </w:pPr>
            <w:r w:rsidRPr="0007301C">
              <w:t>30</w:t>
            </w:r>
          </w:p>
        </w:tc>
        <w:tc>
          <w:tcPr>
            <w:tcW w:w="851" w:type="dxa"/>
            <w:tcBorders>
              <w:top w:val="single" w:sz="12" w:space="0" w:color="auto"/>
              <w:bottom w:val="single" w:sz="4" w:space="0" w:color="auto"/>
            </w:tcBorders>
            <w:shd w:val="clear" w:color="auto" w:fill="auto"/>
            <w:vAlign w:val="bottom"/>
          </w:tcPr>
          <w:p w14:paraId="6CB9BAB8" w14:textId="77777777" w:rsidR="00F27904" w:rsidRPr="0007301C" w:rsidRDefault="00F27904" w:rsidP="006127A7">
            <w:pPr>
              <w:pStyle w:val="JENUINormal"/>
              <w:ind w:firstLine="0"/>
              <w:jc w:val="center"/>
            </w:pPr>
            <w:r w:rsidRPr="0007301C">
              <w:t>60</w:t>
            </w:r>
          </w:p>
        </w:tc>
        <w:tc>
          <w:tcPr>
            <w:tcW w:w="708" w:type="dxa"/>
            <w:tcBorders>
              <w:top w:val="single" w:sz="12" w:space="0" w:color="auto"/>
              <w:bottom w:val="single" w:sz="4" w:space="0" w:color="auto"/>
            </w:tcBorders>
            <w:shd w:val="clear" w:color="auto" w:fill="auto"/>
            <w:vAlign w:val="bottom"/>
          </w:tcPr>
          <w:p w14:paraId="2C3D1B28" w14:textId="77777777" w:rsidR="00F27904" w:rsidRPr="0007301C" w:rsidRDefault="00F27904" w:rsidP="006127A7">
            <w:pPr>
              <w:pStyle w:val="JENUINormal"/>
              <w:ind w:firstLine="0"/>
              <w:jc w:val="center"/>
            </w:pPr>
            <w:r w:rsidRPr="0007301C">
              <w:t>90</w:t>
            </w:r>
          </w:p>
        </w:tc>
        <w:tc>
          <w:tcPr>
            <w:tcW w:w="851" w:type="dxa"/>
            <w:tcBorders>
              <w:top w:val="single" w:sz="12" w:space="0" w:color="auto"/>
              <w:bottom w:val="single" w:sz="4" w:space="0" w:color="auto"/>
            </w:tcBorders>
            <w:shd w:val="clear" w:color="auto" w:fill="auto"/>
            <w:vAlign w:val="bottom"/>
          </w:tcPr>
          <w:p w14:paraId="3F47A02D" w14:textId="77777777" w:rsidR="00F27904" w:rsidRPr="0007301C" w:rsidRDefault="00F27904" w:rsidP="006127A7">
            <w:pPr>
              <w:pStyle w:val="JENUINormal"/>
              <w:ind w:firstLine="0"/>
              <w:jc w:val="center"/>
            </w:pPr>
            <w:r w:rsidRPr="0007301C">
              <w:t>120</w:t>
            </w:r>
          </w:p>
        </w:tc>
      </w:tr>
      <w:tr w:rsidR="00BB57F7" w:rsidRPr="006127A7" w14:paraId="68166094" w14:textId="77777777" w:rsidTr="0084709D">
        <w:trPr>
          <w:trHeight w:val="266"/>
        </w:trPr>
        <w:tc>
          <w:tcPr>
            <w:tcW w:w="885" w:type="dxa"/>
            <w:tcBorders>
              <w:top w:val="single" w:sz="4" w:space="0" w:color="auto"/>
            </w:tcBorders>
            <w:shd w:val="clear" w:color="auto" w:fill="auto"/>
            <w:vAlign w:val="bottom"/>
          </w:tcPr>
          <w:p w14:paraId="4C2163F6" w14:textId="77777777" w:rsidR="00F27904" w:rsidRPr="00BD10F6" w:rsidRDefault="00F27904" w:rsidP="006127A7">
            <w:pPr>
              <w:pStyle w:val="JENUINormal"/>
              <w:ind w:firstLine="0"/>
              <w:jc w:val="left"/>
            </w:pPr>
            <w:r w:rsidRPr="00BD10F6">
              <w:t>RMSE</w:t>
            </w:r>
          </w:p>
        </w:tc>
        <w:tc>
          <w:tcPr>
            <w:tcW w:w="850" w:type="dxa"/>
            <w:tcBorders>
              <w:top w:val="single" w:sz="4" w:space="0" w:color="auto"/>
            </w:tcBorders>
            <w:shd w:val="clear" w:color="auto" w:fill="auto"/>
            <w:vAlign w:val="bottom"/>
          </w:tcPr>
          <w:p w14:paraId="3804A4FE" w14:textId="0E077B3F" w:rsidR="00F27904" w:rsidRPr="00A14AEF" w:rsidRDefault="00F27904" w:rsidP="006127A7">
            <w:pPr>
              <w:pStyle w:val="JENUINormal"/>
              <w:ind w:firstLine="0"/>
              <w:jc w:val="center"/>
            </w:pPr>
            <w:r>
              <w:t>15803</w:t>
            </w:r>
          </w:p>
        </w:tc>
        <w:tc>
          <w:tcPr>
            <w:tcW w:w="851" w:type="dxa"/>
            <w:tcBorders>
              <w:top w:val="single" w:sz="4" w:space="0" w:color="auto"/>
            </w:tcBorders>
            <w:shd w:val="clear" w:color="auto" w:fill="auto"/>
            <w:vAlign w:val="bottom"/>
          </w:tcPr>
          <w:p w14:paraId="253A68D6" w14:textId="6AE47FA4" w:rsidR="00F27904" w:rsidRPr="00A14AEF" w:rsidRDefault="00F27904" w:rsidP="006127A7">
            <w:pPr>
              <w:pStyle w:val="JENUINormal"/>
              <w:ind w:firstLine="0"/>
              <w:jc w:val="center"/>
            </w:pPr>
            <w:r>
              <w:t>10318</w:t>
            </w:r>
          </w:p>
        </w:tc>
        <w:tc>
          <w:tcPr>
            <w:tcW w:w="708" w:type="dxa"/>
            <w:tcBorders>
              <w:top w:val="single" w:sz="4" w:space="0" w:color="auto"/>
            </w:tcBorders>
            <w:shd w:val="clear" w:color="auto" w:fill="auto"/>
            <w:vAlign w:val="bottom"/>
          </w:tcPr>
          <w:p w14:paraId="4CD494EF" w14:textId="14D94D28" w:rsidR="00F27904" w:rsidRPr="00956E76" w:rsidRDefault="00F27904" w:rsidP="006127A7">
            <w:pPr>
              <w:pStyle w:val="JENUINormal"/>
              <w:ind w:firstLine="0"/>
              <w:jc w:val="center"/>
              <w:rPr>
                <w:b/>
              </w:rPr>
            </w:pPr>
            <w:r w:rsidRPr="00956E76">
              <w:rPr>
                <w:b/>
              </w:rPr>
              <w:t>4487</w:t>
            </w:r>
          </w:p>
        </w:tc>
        <w:tc>
          <w:tcPr>
            <w:tcW w:w="851" w:type="dxa"/>
            <w:tcBorders>
              <w:top w:val="single" w:sz="4" w:space="0" w:color="auto"/>
            </w:tcBorders>
            <w:shd w:val="clear" w:color="auto" w:fill="auto"/>
            <w:vAlign w:val="bottom"/>
          </w:tcPr>
          <w:p w14:paraId="126281B3" w14:textId="017E5B6F" w:rsidR="00F27904" w:rsidRPr="00A14AEF" w:rsidRDefault="00F27904" w:rsidP="006127A7">
            <w:pPr>
              <w:pStyle w:val="JENUINormal"/>
              <w:ind w:firstLine="0"/>
              <w:jc w:val="center"/>
            </w:pPr>
            <w:r>
              <w:t>10192</w:t>
            </w:r>
          </w:p>
        </w:tc>
      </w:tr>
      <w:tr w:rsidR="00BB57F7" w:rsidRPr="006127A7" w14:paraId="44B749D2" w14:textId="77777777" w:rsidTr="0084709D">
        <w:trPr>
          <w:trHeight w:val="227"/>
        </w:trPr>
        <w:tc>
          <w:tcPr>
            <w:tcW w:w="885" w:type="dxa"/>
            <w:tcBorders>
              <w:bottom w:val="single" w:sz="12" w:space="0" w:color="auto"/>
            </w:tcBorders>
            <w:shd w:val="clear" w:color="auto" w:fill="auto"/>
            <w:vAlign w:val="bottom"/>
          </w:tcPr>
          <w:p w14:paraId="3D840294" w14:textId="77777777" w:rsidR="00F27904" w:rsidRPr="00BD10F6" w:rsidRDefault="00F27904" w:rsidP="006127A7">
            <w:pPr>
              <w:pStyle w:val="JENUINormal"/>
              <w:ind w:firstLine="0"/>
              <w:jc w:val="left"/>
            </w:pPr>
            <w:r w:rsidRPr="00BD10F6">
              <w:t>MAE</w:t>
            </w:r>
          </w:p>
        </w:tc>
        <w:tc>
          <w:tcPr>
            <w:tcW w:w="850" w:type="dxa"/>
            <w:tcBorders>
              <w:bottom w:val="single" w:sz="12" w:space="0" w:color="auto"/>
            </w:tcBorders>
            <w:shd w:val="clear" w:color="auto" w:fill="auto"/>
            <w:vAlign w:val="bottom"/>
          </w:tcPr>
          <w:p w14:paraId="0C63C86D" w14:textId="590B2E7E" w:rsidR="00F27904" w:rsidRPr="00A14AEF" w:rsidRDefault="00F27904" w:rsidP="006127A7">
            <w:pPr>
              <w:pStyle w:val="JENUINormal"/>
              <w:ind w:firstLine="0"/>
              <w:jc w:val="center"/>
            </w:pPr>
            <w:r>
              <w:t>14650</w:t>
            </w:r>
          </w:p>
        </w:tc>
        <w:tc>
          <w:tcPr>
            <w:tcW w:w="851" w:type="dxa"/>
            <w:tcBorders>
              <w:bottom w:val="single" w:sz="12" w:space="0" w:color="auto"/>
            </w:tcBorders>
            <w:shd w:val="clear" w:color="auto" w:fill="auto"/>
            <w:vAlign w:val="bottom"/>
          </w:tcPr>
          <w:p w14:paraId="6B0CBD36" w14:textId="414CA2A0" w:rsidR="00F27904" w:rsidRPr="00A14AEF" w:rsidRDefault="00F27904" w:rsidP="006127A7">
            <w:pPr>
              <w:pStyle w:val="JENUINormal"/>
              <w:ind w:firstLine="0"/>
              <w:jc w:val="center"/>
            </w:pPr>
            <w:r>
              <w:t>7997</w:t>
            </w:r>
          </w:p>
        </w:tc>
        <w:tc>
          <w:tcPr>
            <w:tcW w:w="708" w:type="dxa"/>
            <w:tcBorders>
              <w:bottom w:val="single" w:sz="12" w:space="0" w:color="auto"/>
            </w:tcBorders>
            <w:shd w:val="clear" w:color="auto" w:fill="auto"/>
            <w:vAlign w:val="bottom"/>
          </w:tcPr>
          <w:p w14:paraId="62C3A29F" w14:textId="44E7DF31" w:rsidR="00F27904" w:rsidRPr="00956E76" w:rsidRDefault="00F27904" w:rsidP="006127A7">
            <w:pPr>
              <w:pStyle w:val="JENUINormal"/>
              <w:ind w:firstLine="0"/>
              <w:jc w:val="center"/>
              <w:rPr>
                <w:b/>
              </w:rPr>
            </w:pPr>
            <w:r w:rsidRPr="00956E76">
              <w:rPr>
                <w:b/>
              </w:rPr>
              <w:t>4005</w:t>
            </w:r>
          </w:p>
        </w:tc>
        <w:tc>
          <w:tcPr>
            <w:tcW w:w="851" w:type="dxa"/>
            <w:tcBorders>
              <w:bottom w:val="single" w:sz="12" w:space="0" w:color="auto"/>
            </w:tcBorders>
            <w:shd w:val="clear" w:color="auto" w:fill="auto"/>
            <w:vAlign w:val="bottom"/>
          </w:tcPr>
          <w:p w14:paraId="06429E15" w14:textId="18559A7E" w:rsidR="00F27904" w:rsidRPr="00A14AEF" w:rsidRDefault="00F27904" w:rsidP="006127A7">
            <w:pPr>
              <w:pStyle w:val="JENUINormal"/>
              <w:ind w:firstLine="0"/>
              <w:jc w:val="center"/>
            </w:pPr>
            <w:r>
              <w:t>9177</w:t>
            </w:r>
          </w:p>
        </w:tc>
      </w:tr>
    </w:tbl>
    <w:p w14:paraId="09FACFC9" w14:textId="7601FFDF" w:rsidR="00906251" w:rsidRDefault="00906251" w:rsidP="009E0992">
      <w:pPr>
        <w:pStyle w:val="JENUINormal"/>
        <w:ind w:firstLine="0"/>
      </w:pPr>
    </w:p>
    <w:p w14:paraId="45C21482" w14:textId="325E6D91" w:rsidR="00906251" w:rsidRDefault="001645A3" w:rsidP="001645A3">
      <w:pPr>
        <w:pStyle w:val="JENUINormal"/>
        <w:ind w:firstLine="0"/>
      </w:pPr>
      <w:r>
        <w:t xml:space="preserve">   En la Tabla 2 </w:t>
      </w:r>
      <w:r w:rsidR="00716152">
        <w:t xml:space="preserve">se utiliza </w:t>
      </w:r>
      <w:r>
        <w:t>una muestra</w:t>
      </w:r>
      <w:r w:rsidR="00716152">
        <w:t xml:space="preserve"> de validación, </w:t>
      </w:r>
      <w:del w:id="163" w:author="Victor" w:date="2022-07-08T10:00:00Z">
        <w:r w:rsidR="00716152" w:rsidDel="00956E76">
          <w:delText xml:space="preserve">unos </w:delText>
        </w:r>
      </w:del>
      <w:ins w:id="164" w:author="Victor" w:date="2022-07-08T10:00:00Z">
        <w:r w:rsidR="00956E76">
          <w:t>cuyos</w:t>
        </w:r>
        <w:r w:rsidR="00956E76">
          <w:t xml:space="preserve"> </w:t>
        </w:r>
      </w:ins>
      <w:r w:rsidR="00716152">
        <w:t xml:space="preserve">datos </w:t>
      </w:r>
      <w:del w:id="165" w:author="Victor" w:date="2022-07-08T10:00:00Z">
        <w:r w:rsidDel="00956E76">
          <w:delText xml:space="preserve">que </w:delText>
        </w:r>
      </w:del>
      <w:r>
        <w:t xml:space="preserve">el modelo no ha podido </w:t>
      </w:r>
      <w:del w:id="166" w:author="Victor" w:date="2022-07-08T10:00:00Z">
        <w:r w:rsidDel="00956E76">
          <w:delText xml:space="preserve">ver </w:delText>
        </w:r>
      </w:del>
      <w:ins w:id="167" w:author="Victor" w:date="2022-07-08T10:00:00Z">
        <w:r w:rsidR="00956E76">
          <w:t>emplear</w:t>
        </w:r>
        <w:r w:rsidR="00956E76">
          <w:t xml:space="preserve"> </w:t>
        </w:r>
      </w:ins>
      <w:r>
        <w:t>con anterioridad</w:t>
      </w:r>
      <w:ins w:id="168" w:author="Victor" w:date="2022-07-08T10:00:00Z">
        <w:r w:rsidR="00956E76">
          <w:t>,</w:t>
        </w:r>
      </w:ins>
      <w:r>
        <w:t xml:space="preserve"> con el fin de comprobar que el modelo no tiene sobreajuste. </w:t>
      </w:r>
      <w:del w:id="169" w:author="Victor" w:date="2022-07-08T10:00:00Z">
        <w:r w:rsidDel="00956E76">
          <w:delText>Como se puede comprobar</w:delText>
        </w:r>
      </w:del>
      <w:ins w:id="170" w:author="Victor" w:date="2022-07-08T10:00:00Z">
        <w:r w:rsidR="00956E76">
          <w:t>La Tabla 2 indica que</w:t>
        </w:r>
      </w:ins>
      <w:r>
        <w:t xml:space="preserve"> los modelos que </w:t>
      </w:r>
      <w:del w:id="171" w:author="Victor" w:date="2022-07-08T10:00:00Z">
        <w:r w:rsidDel="00956E76">
          <w:delText xml:space="preserve">en la Tabla 1 </w:delText>
        </w:r>
      </w:del>
      <w:r>
        <w:t xml:space="preserve">tenían puntuaciones muy bajas </w:t>
      </w:r>
      <w:ins w:id="172" w:author="Victor" w:date="2022-07-08T10:01:00Z">
        <w:r w:rsidR="00956E76">
          <w:t xml:space="preserve">en la Tabla 1 </w:t>
        </w:r>
      </w:ins>
      <w:r>
        <w:t>en cambio</w:t>
      </w:r>
      <w:r w:rsidR="0017164B">
        <w:t xml:space="preserve"> ahora</w:t>
      </w:r>
      <w:r>
        <w:t xml:space="preserve"> han disparado sus errores de predicción. </w:t>
      </w:r>
      <w:del w:id="173" w:author="Victor" w:date="2022-07-08T10:01:00Z">
        <w:r w:rsidDel="00956E76">
          <w:delText>Cabe destacar que</w:delText>
        </w:r>
      </w:del>
      <w:ins w:id="174" w:author="Victor" w:date="2022-07-08T10:01:00Z">
        <w:r w:rsidR="00956E76">
          <w:t>Además,</w:t>
        </w:r>
      </w:ins>
      <w:r>
        <w:t xml:space="preserve"> el modelo con el período de 90 días</w:t>
      </w:r>
      <w:ins w:id="175" w:author="Victor" w:date="2022-07-08T10:01:00Z">
        <w:r w:rsidR="00956E76">
          <w:t>,</w:t>
        </w:r>
      </w:ins>
      <w:r>
        <w:t xml:space="preserve"> </w:t>
      </w:r>
      <w:r w:rsidR="007C51CD">
        <w:t xml:space="preserve">el cual tiene la puntuación más alta en el periodo de </w:t>
      </w:r>
      <w:r w:rsidR="00F41FEC">
        <w:t>prueba</w:t>
      </w:r>
      <w:r w:rsidR="007C51CD">
        <w:t xml:space="preserve">, </w:t>
      </w:r>
      <w:r w:rsidR="0017164B">
        <w:t>es el que</w:t>
      </w:r>
      <w:r w:rsidR="007C51CD">
        <w:t xml:space="preserve"> se ajusta mejor en la muestra de validación</w:t>
      </w:r>
      <w:r w:rsidR="00F41FEC">
        <w:t xml:space="preserve">. De hecho, </w:t>
      </w:r>
      <w:r w:rsidR="007C51CD">
        <w:t xml:space="preserve">tiene una puntuación en ambos </w:t>
      </w:r>
      <w:r w:rsidR="007C51CD" w:rsidRPr="00956E76">
        <w:t>scores</w:t>
      </w:r>
      <w:r w:rsidR="007C51CD">
        <w:t xml:space="preserve"> de menos de la mitad del segundo mejor modelo</w:t>
      </w:r>
      <w:r w:rsidR="0017164B">
        <w:t xml:space="preserve">, </w:t>
      </w:r>
      <w:del w:id="176" w:author="Victor" w:date="2022-07-08T10:01:00Z">
        <w:r w:rsidR="0017164B" w:rsidDel="00956E76">
          <w:delText>esto es debido</w:delText>
        </w:r>
      </w:del>
      <w:ins w:id="177" w:author="Victor" w:date="2022-07-08T10:01:00Z">
        <w:r w:rsidR="00956E76">
          <w:t>gracias</w:t>
        </w:r>
      </w:ins>
      <w:r w:rsidR="0017164B">
        <w:t xml:space="preserve"> a que este modelo no </w:t>
      </w:r>
      <w:del w:id="178" w:author="Victor" w:date="2022-07-08T10:01:00Z">
        <w:r w:rsidR="0017164B" w:rsidDel="00956E76">
          <w:delText xml:space="preserve">se ha </w:delText>
        </w:r>
        <w:r w:rsidR="000C3B60" w:rsidDel="00956E76">
          <w:delText>sobre ajustado</w:delText>
        </w:r>
      </w:del>
      <w:ins w:id="179" w:author="Victor" w:date="2022-07-08T10:01:00Z">
        <w:r w:rsidR="00956E76">
          <w:t>ha tenido un sobreajuste</w:t>
        </w:r>
      </w:ins>
      <w:r w:rsidR="0017164B">
        <w:t xml:space="preserve"> como el resto tal y como demuestran las Tablas 1-2.</w:t>
      </w:r>
    </w:p>
    <w:p w14:paraId="33374AA5" w14:textId="5DD3B564" w:rsidR="002B2A30" w:rsidRDefault="002B2A30" w:rsidP="009E0992">
      <w:pPr>
        <w:pStyle w:val="JENUINormal"/>
        <w:ind w:firstLine="0"/>
        <w:rPr>
          <w:ins w:id="180" w:author="Daniel Ramos Hoogwout" w:date="2022-07-04T21:00:00Z"/>
        </w:rPr>
      </w:pPr>
    </w:p>
    <w:p w14:paraId="63CB3B22" w14:textId="7DB93C69" w:rsidR="002B2A30" w:rsidRDefault="002B2A30" w:rsidP="002B2A30">
      <w:pPr>
        <w:pStyle w:val="JENUINormal"/>
        <w:ind w:firstLine="0"/>
      </w:pPr>
      <w:r w:rsidRPr="0084709D">
        <w:rPr>
          <w:b/>
          <w:iCs/>
        </w:rPr>
        <w:t xml:space="preserve">Tabla </w:t>
      </w:r>
      <w:r>
        <w:rPr>
          <w:b/>
          <w:iCs/>
        </w:rPr>
        <w:t>3.</w:t>
      </w:r>
      <w:r w:rsidRPr="0084709D">
        <w:rPr>
          <w:b/>
          <w:iCs/>
        </w:rPr>
        <w:t xml:space="preserve"> </w:t>
      </w:r>
      <w:r>
        <w:t>Contraste de Diebold-Mariano sobre los distintos modelos</w:t>
      </w:r>
    </w:p>
    <w:p w14:paraId="464F849A" w14:textId="77777777" w:rsidR="002B2A30" w:rsidRDefault="002B2A30" w:rsidP="002B2A30">
      <w:pPr>
        <w:pStyle w:val="JENUINormal"/>
        <w:ind w:firstLine="0"/>
      </w:pPr>
    </w:p>
    <w:tbl>
      <w:tblPr>
        <w:tblW w:w="4145" w:type="dxa"/>
        <w:tblInd w:w="108" w:type="dxa"/>
        <w:tblLayout w:type="fixed"/>
        <w:tblLook w:val="04A0" w:firstRow="1" w:lastRow="0" w:firstColumn="1" w:lastColumn="0" w:noHBand="0" w:noVBand="1"/>
        <w:tblPrChange w:id="181" w:author="Victor" w:date="2022-07-08T10:02:00Z">
          <w:tblPr>
            <w:tblW w:w="4145" w:type="dxa"/>
            <w:tblInd w:w="108" w:type="dxa"/>
            <w:tblLayout w:type="fixed"/>
            <w:tblLook w:val="04A0" w:firstRow="1" w:lastRow="0" w:firstColumn="1" w:lastColumn="0" w:noHBand="0" w:noVBand="1"/>
          </w:tblPr>
        </w:tblPrChange>
      </w:tblPr>
      <w:tblGrid>
        <w:gridCol w:w="1381"/>
        <w:gridCol w:w="1382"/>
        <w:gridCol w:w="1382"/>
        <w:tblGridChange w:id="182">
          <w:tblGrid>
            <w:gridCol w:w="1452"/>
            <w:gridCol w:w="1275"/>
            <w:gridCol w:w="1418"/>
          </w:tblGrid>
        </w:tblGridChange>
      </w:tblGrid>
      <w:tr w:rsidR="002B2A30" w:rsidRPr="006127A7" w14:paraId="60762170" w14:textId="77777777" w:rsidTr="00AA7F03">
        <w:trPr>
          <w:trHeight w:val="127"/>
          <w:trPrChange w:id="183" w:author="Victor" w:date="2022-07-08T10:02:00Z">
            <w:trPr>
              <w:trHeight w:val="127"/>
            </w:trPr>
          </w:trPrChange>
        </w:trPr>
        <w:tc>
          <w:tcPr>
            <w:tcW w:w="1381" w:type="dxa"/>
            <w:tcBorders>
              <w:top w:val="single" w:sz="12" w:space="0" w:color="auto"/>
              <w:bottom w:val="single" w:sz="4" w:space="0" w:color="auto"/>
            </w:tcBorders>
            <w:shd w:val="clear" w:color="auto" w:fill="auto"/>
            <w:vAlign w:val="bottom"/>
            <w:tcPrChange w:id="184" w:author="Victor" w:date="2022-07-08T10:02:00Z">
              <w:tcPr>
                <w:tcW w:w="1452" w:type="dxa"/>
                <w:tcBorders>
                  <w:top w:val="single" w:sz="12" w:space="0" w:color="auto"/>
                  <w:bottom w:val="single" w:sz="4" w:space="0" w:color="auto"/>
                </w:tcBorders>
                <w:shd w:val="clear" w:color="auto" w:fill="auto"/>
                <w:vAlign w:val="bottom"/>
              </w:tcPr>
            </w:tcPrChange>
          </w:tcPr>
          <w:p w14:paraId="4D99418B" w14:textId="4B3CDCDB" w:rsidR="002B2A30" w:rsidRPr="00BD10F6" w:rsidRDefault="002B2A30" w:rsidP="00A82997">
            <w:pPr>
              <w:pStyle w:val="JENUINormal"/>
              <w:ind w:firstLine="0"/>
              <w:jc w:val="left"/>
            </w:pPr>
            <w:r>
              <w:t xml:space="preserve">Modelos </w:t>
            </w:r>
          </w:p>
        </w:tc>
        <w:tc>
          <w:tcPr>
            <w:tcW w:w="1382" w:type="dxa"/>
            <w:tcBorders>
              <w:top w:val="single" w:sz="12" w:space="0" w:color="auto"/>
              <w:bottom w:val="single" w:sz="4" w:space="0" w:color="auto"/>
            </w:tcBorders>
            <w:shd w:val="clear" w:color="auto" w:fill="auto"/>
            <w:vAlign w:val="bottom"/>
            <w:tcPrChange w:id="185" w:author="Victor" w:date="2022-07-08T10:02:00Z">
              <w:tcPr>
                <w:tcW w:w="1275" w:type="dxa"/>
                <w:tcBorders>
                  <w:top w:val="single" w:sz="12" w:space="0" w:color="auto"/>
                  <w:bottom w:val="single" w:sz="4" w:space="0" w:color="auto"/>
                </w:tcBorders>
                <w:shd w:val="clear" w:color="auto" w:fill="auto"/>
                <w:vAlign w:val="bottom"/>
              </w:tcPr>
            </w:tcPrChange>
          </w:tcPr>
          <w:p w14:paraId="0B7456CD" w14:textId="077B73D8" w:rsidR="002B2A30" w:rsidRPr="0007301C" w:rsidRDefault="002B2A30" w:rsidP="00A82997">
            <w:pPr>
              <w:pStyle w:val="JENUINormal"/>
              <w:ind w:firstLine="0"/>
              <w:jc w:val="center"/>
            </w:pPr>
            <w:r>
              <w:t>DM</w:t>
            </w:r>
          </w:p>
        </w:tc>
        <w:tc>
          <w:tcPr>
            <w:tcW w:w="1382" w:type="dxa"/>
            <w:tcBorders>
              <w:top w:val="single" w:sz="12" w:space="0" w:color="auto"/>
              <w:bottom w:val="single" w:sz="4" w:space="0" w:color="auto"/>
            </w:tcBorders>
            <w:shd w:val="clear" w:color="auto" w:fill="auto"/>
            <w:vAlign w:val="bottom"/>
            <w:tcPrChange w:id="186" w:author="Victor" w:date="2022-07-08T10:02:00Z">
              <w:tcPr>
                <w:tcW w:w="1418" w:type="dxa"/>
                <w:tcBorders>
                  <w:top w:val="single" w:sz="12" w:space="0" w:color="auto"/>
                  <w:bottom w:val="single" w:sz="4" w:space="0" w:color="auto"/>
                </w:tcBorders>
                <w:shd w:val="clear" w:color="auto" w:fill="auto"/>
                <w:vAlign w:val="bottom"/>
              </w:tcPr>
            </w:tcPrChange>
          </w:tcPr>
          <w:p w14:paraId="0932C021" w14:textId="274D166F" w:rsidR="002B2A30" w:rsidRPr="0007301C" w:rsidRDefault="00AA7F03" w:rsidP="00A82997">
            <w:pPr>
              <w:pStyle w:val="JENUINormal"/>
              <w:ind w:firstLine="0"/>
              <w:jc w:val="center"/>
            </w:pPr>
            <w:ins w:id="187" w:author="Victor" w:date="2022-07-08T10:02:00Z">
              <w:r w:rsidRPr="00AA7F03">
                <w:rPr>
                  <w:i/>
                  <w:rPrChange w:id="188" w:author="Victor" w:date="2022-07-08T10:02:00Z">
                    <w:rPr/>
                  </w:rPrChange>
                </w:rPr>
                <w:t>P</w:t>
              </w:r>
            </w:ins>
            <w:del w:id="189" w:author="Victor" w:date="2022-07-08T10:02:00Z">
              <w:r w:rsidR="002B2A30" w:rsidDel="00AA7F03">
                <w:delText>p</w:delText>
              </w:r>
            </w:del>
            <w:r w:rsidR="002B2A30">
              <w:t>-valor</w:t>
            </w:r>
          </w:p>
        </w:tc>
      </w:tr>
      <w:tr w:rsidR="002B2A30" w:rsidRPr="006127A7" w14:paraId="71D68C60" w14:textId="77777777" w:rsidTr="00AA7F03">
        <w:trPr>
          <w:trHeight w:val="266"/>
          <w:trPrChange w:id="190" w:author="Victor" w:date="2022-07-08T10:02:00Z">
            <w:trPr>
              <w:trHeight w:val="266"/>
            </w:trPr>
          </w:trPrChange>
        </w:trPr>
        <w:tc>
          <w:tcPr>
            <w:tcW w:w="1381" w:type="dxa"/>
            <w:tcBorders>
              <w:top w:val="single" w:sz="4" w:space="0" w:color="auto"/>
            </w:tcBorders>
            <w:shd w:val="clear" w:color="auto" w:fill="auto"/>
            <w:vAlign w:val="bottom"/>
            <w:tcPrChange w:id="191" w:author="Victor" w:date="2022-07-08T10:02:00Z">
              <w:tcPr>
                <w:tcW w:w="1452" w:type="dxa"/>
                <w:tcBorders>
                  <w:top w:val="single" w:sz="4" w:space="0" w:color="auto"/>
                </w:tcBorders>
                <w:shd w:val="clear" w:color="auto" w:fill="auto"/>
                <w:vAlign w:val="bottom"/>
              </w:tcPr>
            </w:tcPrChange>
          </w:tcPr>
          <w:p w14:paraId="2EEDB82E" w14:textId="663016C2" w:rsidR="002B2A30" w:rsidRPr="00CE408F" w:rsidRDefault="00FA09DB" w:rsidP="00A82997">
            <w:pPr>
              <w:pStyle w:val="JENUINormal"/>
              <w:ind w:firstLine="0"/>
              <w:jc w:val="left"/>
            </w:pPr>
            <w:r w:rsidRPr="00CE408F">
              <w:t>30 – 60</w:t>
            </w:r>
          </w:p>
        </w:tc>
        <w:tc>
          <w:tcPr>
            <w:tcW w:w="1382" w:type="dxa"/>
            <w:tcBorders>
              <w:top w:val="single" w:sz="4" w:space="0" w:color="auto"/>
            </w:tcBorders>
            <w:shd w:val="clear" w:color="auto" w:fill="auto"/>
            <w:vAlign w:val="bottom"/>
            <w:tcPrChange w:id="192" w:author="Victor" w:date="2022-07-08T10:02:00Z">
              <w:tcPr>
                <w:tcW w:w="1275" w:type="dxa"/>
                <w:tcBorders>
                  <w:top w:val="single" w:sz="4" w:space="0" w:color="auto"/>
                </w:tcBorders>
                <w:shd w:val="clear" w:color="auto" w:fill="auto"/>
                <w:vAlign w:val="bottom"/>
              </w:tcPr>
            </w:tcPrChange>
          </w:tcPr>
          <w:p w14:paraId="70BF9C2B" w14:textId="32A0E70F" w:rsidR="002B2A30" w:rsidRPr="00CE408F" w:rsidRDefault="002B2A30" w:rsidP="00A82997">
            <w:pPr>
              <w:pStyle w:val="JENUINormal"/>
              <w:ind w:firstLine="0"/>
              <w:jc w:val="center"/>
            </w:pPr>
            <w:r w:rsidRPr="00CE408F">
              <w:t>1</w:t>
            </w:r>
            <w:r w:rsidR="00FA09DB" w:rsidRPr="00CE408F">
              <w:t>.59</w:t>
            </w:r>
            <w:del w:id="193" w:author="Victor" w:date="2022-07-08T10:03:00Z">
              <w:r w:rsidR="00FA09DB" w:rsidRPr="00CE408F" w:rsidDel="00AA7F03">
                <w:delText>32</w:delText>
              </w:r>
            </w:del>
          </w:p>
        </w:tc>
        <w:tc>
          <w:tcPr>
            <w:tcW w:w="1382" w:type="dxa"/>
            <w:tcBorders>
              <w:top w:val="single" w:sz="4" w:space="0" w:color="auto"/>
            </w:tcBorders>
            <w:shd w:val="clear" w:color="auto" w:fill="auto"/>
            <w:vAlign w:val="bottom"/>
            <w:tcPrChange w:id="194" w:author="Victor" w:date="2022-07-08T10:02:00Z">
              <w:tcPr>
                <w:tcW w:w="1418" w:type="dxa"/>
                <w:tcBorders>
                  <w:top w:val="single" w:sz="4" w:space="0" w:color="auto"/>
                </w:tcBorders>
                <w:shd w:val="clear" w:color="auto" w:fill="auto"/>
                <w:vAlign w:val="bottom"/>
              </w:tcPr>
            </w:tcPrChange>
          </w:tcPr>
          <w:p w14:paraId="01D70733" w14:textId="14C68865" w:rsidR="002B2A30" w:rsidRPr="00AA7F03" w:rsidRDefault="00FA09DB" w:rsidP="00AA7F03">
            <w:pPr>
              <w:pStyle w:val="JENUINormal"/>
              <w:ind w:firstLine="0"/>
              <w:jc w:val="center"/>
              <w:rPr>
                <w:b/>
                <w:bCs/>
              </w:rPr>
            </w:pPr>
            <w:r w:rsidRPr="00AA7F03">
              <w:rPr>
                <w:b/>
                <w:bCs/>
              </w:rPr>
              <w:t>0.11</w:t>
            </w:r>
            <w:del w:id="195" w:author="Victor" w:date="2022-07-08T10:03:00Z">
              <w:r w:rsidRPr="00AA7F03" w:rsidDel="00AA7F03">
                <w:rPr>
                  <w:b/>
                  <w:bCs/>
                </w:rPr>
                <w:delText>47</w:delText>
              </w:r>
            </w:del>
          </w:p>
        </w:tc>
      </w:tr>
      <w:tr w:rsidR="002B2A30" w:rsidRPr="006127A7" w14:paraId="5AC321B7" w14:textId="77777777" w:rsidTr="00AA7F03">
        <w:trPr>
          <w:trHeight w:val="227"/>
          <w:trPrChange w:id="196" w:author="Victor" w:date="2022-07-08T10:02:00Z">
            <w:trPr>
              <w:trHeight w:val="227"/>
            </w:trPr>
          </w:trPrChange>
        </w:trPr>
        <w:tc>
          <w:tcPr>
            <w:tcW w:w="1381" w:type="dxa"/>
            <w:shd w:val="clear" w:color="auto" w:fill="auto"/>
            <w:vAlign w:val="bottom"/>
            <w:tcPrChange w:id="197" w:author="Victor" w:date="2022-07-08T10:02:00Z">
              <w:tcPr>
                <w:tcW w:w="1452" w:type="dxa"/>
                <w:shd w:val="clear" w:color="auto" w:fill="auto"/>
                <w:vAlign w:val="bottom"/>
              </w:tcPr>
            </w:tcPrChange>
          </w:tcPr>
          <w:p w14:paraId="4ED44406" w14:textId="51B4D1DA" w:rsidR="00FA09DB" w:rsidRPr="00BD10F6" w:rsidRDefault="00FA09DB" w:rsidP="00A82997">
            <w:pPr>
              <w:pStyle w:val="JENUINormal"/>
              <w:ind w:firstLine="0"/>
              <w:jc w:val="left"/>
            </w:pPr>
            <w:r>
              <w:t>30 – 90</w:t>
            </w:r>
          </w:p>
        </w:tc>
        <w:tc>
          <w:tcPr>
            <w:tcW w:w="1382" w:type="dxa"/>
            <w:shd w:val="clear" w:color="auto" w:fill="auto"/>
            <w:vAlign w:val="bottom"/>
            <w:tcPrChange w:id="198" w:author="Victor" w:date="2022-07-08T10:02:00Z">
              <w:tcPr>
                <w:tcW w:w="1275" w:type="dxa"/>
                <w:shd w:val="clear" w:color="auto" w:fill="auto"/>
                <w:vAlign w:val="bottom"/>
              </w:tcPr>
            </w:tcPrChange>
          </w:tcPr>
          <w:p w14:paraId="40426B7A" w14:textId="0D099835" w:rsidR="002B2A30" w:rsidRPr="00A14AEF" w:rsidRDefault="00FA09DB" w:rsidP="00A82997">
            <w:pPr>
              <w:pStyle w:val="JENUINormal"/>
              <w:ind w:firstLine="0"/>
              <w:jc w:val="center"/>
            </w:pPr>
            <w:r>
              <w:t>8.28</w:t>
            </w:r>
            <w:del w:id="199" w:author="Victor" w:date="2022-07-08T10:03:00Z">
              <w:r w:rsidDel="00AA7F03">
                <w:delText>35</w:delText>
              </w:r>
            </w:del>
          </w:p>
        </w:tc>
        <w:tc>
          <w:tcPr>
            <w:tcW w:w="1382" w:type="dxa"/>
            <w:shd w:val="clear" w:color="auto" w:fill="auto"/>
            <w:vAlign w:val="bottom"/>
            <w:tcPrChange w:id="200" w:author="Victor" w:date="2022-07-08T10:02:00Z">
              <w:tcPr>
                <w:tcW w:w="1418" w:type="dxa"/>
                <w:shd w:val="clear" w:color="auto" w:fill="auto"/>
                <w:vAlign w:val="bottom"/>
              </w:tcPr>
            </w:tcPrChange>
          </w:tcPr>
          <w:p w14:paraId="4F22043B" w14:textId="145B66BA" w:rsidR="002B2A30" w:rsidRPr="00A14AEF" w:rsidRDefault="00FA09DB" w:rsidP="00A82997">
            <w:pPr>
              <w:pStyle w:val="JENUINormal"/>
              <w:ind w:firstLine="0"/>
              <w:jc w:val="center"/>
            </w:pPr>
            <w:r>
              <w:t>&lt;0.01</w:t>
            </w:r>
          </w:p>
        </w:tc>
      </w:tr>
      <w:tr w:rsidR="00FA09DB" w:rsidRPr="006127A7" w14:paraId="28663E4A" w14:textId="77777777" w:rsidTr="00AA7F03">
        <w:trPr>
          <w:trHeight w:val="227"/>
          <w:trPrChange w:id="201" w:author="Victor" w:date="2022-07-08T10:02:00Z">
            <w:trPr>
              <w:trHeight w:val="227"/>
            </w:trPr>
          </w:trPrChange>
        </w:trPr>
        <w:tc>
          <w:tcPr>
            <w:tcW w:w="1381" w:type="dxa"/>
            <w:shd w:val="clear" w:color="auto" w:fill="auto"/>
            <w:vAlign w:val="bottom"/>
            <w:tcPrChange w:id="202" w:author="Victor" w:date="2022-07-08T10:02:00Z">
              <w:tcPr>
                <w:tcW w:w="1452" w:type="dxa"/>
                <w:shd w:val="clear" w:color="auto" w:fill="auto"/>
                <w:vAlign w:val="bottom"/>
              </w:tcPr>
            </w:tcPrChange>
          </w:tcPr>
          <w:p w14:paraId="19EF137C" w14:textId="3B3891F7" w:rsidR="00FA09DB" w:rsidRDefault="00FA09DB" w:rsidP="00A82997">
            <w:pPr>
              <w:pStyle w:val="JENUINormal"/>
              <w:ind w:firstLine="0"/>
              <w:jc w:val="left"/>
            </w:pPr>
            <w:r>
              <w:t>30 – 120</w:t>
            </w:r>
          </w:p>
        </w:tc>
        <w:tc>
          <w:tcPr>
            <w:tcW w:w="1382" w:type="dxa"/>
            <w:shd w:val="clear" w:color="auto" w:fill="auto"/>
            <w:vAlign w:val="bottom"/>
            <w:tcPrChange w:id="203" w:author="Victor" w:date="2022-07-08T10:02:00Z">
              <w:tcPr>
                <w:tcW w:w="1275" w:type="dxa"/>
                <w:shd w:val="clear" w:color="auto" w:fill="auto"/>
                <w:vAlign w:val="bottom"/>
              </w:tcPr>
            </w:tcPrChange>
          </w:tcPr>
          <w:p w14:paraId="03CB2EB4" w14:textId="1B9606DC" w:rsidR="00FA09DB" w:rsidRDefault="00FA09DB" w:rsidP="00A82997">
            <w:pPr>
              <w:pStyle w:val="JENUINormal"/>
              <w:ind w:firstLine="0"/>
              <w:jc w:val="center"/>
            </w:pPr>
            <w:r>
              <w:t>5.78</w:t>
            </w:r>
            <w:del w:id="204" w:author="Victor" w:date="2022-07-08T10:03:00Z">
              <w:r w:rsidDel="00AA7F03">
                <w:delText>22</w:delText>
              </w:r>
            </w:del>
          </w:p>
        </w:tc>
        <w:tc>
          <w:tcPr>
            <w:tcW w:w="1382" w:type="dxa"/>
            <w:shd w:val="clear" w:color="auto" w:fill="auto"/>
            <w:vAlign w:val="bottom"/>
            <w:tcPrChange w:id="205" w:author="Victor" w:date="2022-07-08T10:02:00Z">
              <w:tcPr>
                <w:tcW w:w="1418" w:type="dxa"/>
                <w:shd w:val="clear" w:color="auto" w:fill="auto"/>
                <w:vAlign w:val="bottom"/>
              </w:tcPr>
            </w:tcPrChange>
          </w:tcPr>
          <w:p w14:paraId="24CB5AC7" w14:textId="29F578D3" w:rsidR="00FA09DB" w:rsidRDefault="00FA09DB" w:rsidP="00A82997">
            <w:pPr>
              <w:pStyle w:val="JENUINormal"/>
              <w:ind w:firstLine="0"/>
              <w:jc w:val="center"/>
            </w:pPr>
            <w:r>
              <w:t>&lt;0.01</w:t>
            </w:r>
          </w:p>
        </w:tc>
      </w:tr>
      <w:tr w:rsidR="00FA09DB" w:rsidRPr="006127A7" w14:paraId="54B73AD2" w14:textId="77777777" w:rsidTr="00AA7F03">
        <w:trPr>
          <w:trHeight w:val="227"/>
          <w:trPrChange w:id="206" w:author="Victor" w:date="2022-07-08T10:02:00Z">
            <w:trPr>
              <w:trHeight w:val="227"/>
            </w:trPr>
          </w:trPrChange>
        </w:trPr>
        <w:tc>
          <w:tcPr>
            <w:tcW w:w="1381" w:type="dxa"/>
            <w:shd w:val="clear" w:color="auto" w:fill="auto"/>
            <w:vAlign w:val="bottom"/>
            <w:tcPrChange w:id="207" w:author="Victor" w:date="2022-07-08T10:02:00Z">
              <w:tcPr>
                <w:tcW w:w="1452" w:type="dxa"/>
                <w:shd w:val="clear" w:color="auto" w:fill="auto"/>
                <w:vAlign w:val="bottom"/>
              </w:tcPr>
            </w:tcPrChange>
          </w:tcPr>
          <w:p w14:paraId="2382585B" w14:textId="1EB74293" w:rsidR="00FA09DB" w:rsidRDefault="00FA09DB" w:rsidP="00A82997">
            <w:pPr>
              <w:pStyle w:val="JENUINormal"/>
              <w:ind w:firstLine="0"/>
              <w:jc w:val="left"/>
            </w:pPr>
            <w:r>
              <w:t>60 – 90</w:t>
            </w:r>
          </w:p>
        </w:tc>
        <w:tc>
          <w:tcPr>
            <w:tcW w:w="1382" w:type="dxa"/>
            <w:shd w:val="clear" w:color="auto" w:fill="auto"/>
            <w:vAlign w:val="bottom"/>
            <w:tcPrChange w:id="208" w:author="Victor" w:date="2022-07-08T10:02:00Z">
              <w:tcPr>
                <w:tcW w:w="1275" w:type="dxa"/>
                <w:shd w:val="clear" w:color="auto" w:fill="auto"/>
                <w:vAlign w:val="bottom"/>
              </w:tcPr>
            </w:tcPrChange>
          </w:tcPr>
          <w:p w14:paraId="5A8459EC" w14:textId="597C3A52" w:rsidR="00FA09DB" w:rsidRDefault="00FA09DB" w:rsidP="00A82997">
            <w:pPr>
              <w:pStyle w:val="JENUINormal"/>
              <w:ind w:firstLine="0"/>
              <w:jc w:val="center"/>
            </w:pPr>
            <w:r>
              <w:t>7.9</w:t>
            </w:r>
            <w:ins w:id="209" w:author="Victor" w:date="2022-07-08T10:03:00Z">
              <w:r w:rsidR="00AA7F03">
                <w:t>6</w:t>
              </w:r>
            </w:ins>
            <w:del w:id="210" w:author="Victor" w:date="2022-07-08T10:03:00Z">
              <w:r w:rsidDel="00AA7F03">
                <w:delText>550</w:delText>
              </w:r>
            </w:del>
          </w:p>
        </w:tc>
        <w:tc>
          <w:tcPr>
            <w:tcW w:w="1382" w:type="dxa"/>
            <w:shd w:val="clear" w:color="auto" w:fill="auto"/>
            <w:vAlign w:val="bottom"/>
            <w:tcPrChange w:id="211" w:author="Victor" w:date="2022-07-08T10:02:00Z">
              <w:tcPr>
                <w:tcW w:w="1418" w:type="dxa"/>
                <w:shd w:val="clear" w:color="auto" w:fill="auto"/>
                <w:vAlign w:val="bottom"/>
              </w:tcPr>
            </w:tcPrChange>
          </w:tcPr>
          <w:p w14:paraId="227A9BC9" w14:textId="278E62C1" w:rsidR="00FA09DB" w:rsidRDefault="00FA09DB" w:rsidP="00A82997">
            <w:pPr>
              <w:pStyle w:val="JENUINormal"/>
              <w:ind w:firstLine="0"/>
              <w:jc w:val="center"/>
            </w:pPr>
            <w:r>
              <w:t>&lt;0.01</w:t>
            </w:r>
          </w:p>
        </w:tc>
      </w:tr>
      <w:tr w:rsidR="00FA09DB" w:rsidRPr="006127A7" w14:paraId="0D2668B0" w14:textId="77777777" w:rsidTr="00AA7F03">
        <w:trPr>
          <w:trHeight w:val="227"/>
          <w:trPrChange w:id="212" w:author="Victor" w:date="2022-07-08T10:02:00Z">
            <w:trPr>
              <w:trHeight w:val="227"/>
            </w:trPr>
          </w:trPrChange>
        </w:trPr>
        <w:tc>
          <w:tcPr>
            <w:tcW w:w="1381" w:type="dxa"/>
            <w:shd w:val="clear" w:color="auto" w:fill="auto"/>
            <w:vAlign w:val="bottom"/>
            <w:tcPrChange w:id="213" w:author="Victor" w:date="2022-07-08T10:02:00Z">
              <w:tcPr>
                <w:tcW w:w="1452" w:type="dxa"/>
                <w:shd w:val="clear" w:color="auto" w:fill="auto"/>
                <w:vAlign w:val="bottom"/>
              </w:tcPr>
            </w:tcPrChange>
          </w:tcPr>
          <w:p w14:paraId="099016E6" w14:textId="17E66EC3" w:rsidR="00FA09DB" w:rsidRDefault="00FA09DB" w:rsidP="00A82997">
            <w:pPr>
              <w:pStyle w:val="JENUINormal"/>
              <w:ind w:firstLine="0"/>
              <w:jc w:val="left"/>
            </w:pPr>
            <w:r>
              <w:t>60 – 120</w:t>
            </w:r>
          </w:p>
        </w:tc>
        <w:tc>
          <w:tcPr>
            <w:tcW w:w="1382" w:type="dxa"/>
            <w:shd w:val="clear" w:color="auto" w:fill="auto"/>
            <w:vAlign w:val="bottom"/>
            <w:tcPrChange w:id="214" w:author="Victor" w:date="2022-07-08T10:02:00Z">
              <w:tcPr>
                <w:tcW w:w="1275" w:type="dxa"/>
                <w:shd w:val="clear" w:color="auto" w:fill="auto"/>
                <w:vAlign w:val="bottom"/>
              </w:tcPr>
            </w:tcPrChange>
          </w:tcPr>
          <w:p w14:paraId="77CB232F" w14:textId="3B434112" w:rsidR="00FA09DB" w:rsidRDefault="00FA09DB" w:rsidP="00A82997">
            <w:pPr>
              <w:pStyle w:val="JENUINormal"/>
              <w:ind w:firstLine="0"/>
              <w:jc w:val="center"/>
            </w:pPr>
            <w:r>
              <w:t>5.4</w:t>
            </w:r>
            <w:ins w:id="215" w:author="Victor" w:date="2022-07-08T10:03:00Z">
              <w:r w:rsidR="00AA7F03">
                <w:t>1</w:t>
              </w:r>
            </w:ins>
            <w:del w:id="216" w:author="Victor" w:date="2022-07-08T10:03:00Z">
              <w:r w:rsidDel="00AA7F03">
                <w:delText>056</w:delText>
              </w:r>
            </w:del>
          </w:p>
        </w:tc>
        <w:tc>
          <w:tcPr>
            <w:tcW w:w="1382" w:type="dxa"/>
            <w:shd w:val="clear" w:color="auto" w:fill="auto"/>
            <w:vAlign w:val="bottom"/>
            <w:tcPrChange w:id="217" w:author="Victor" w:date="2022-07-08T10:02:00Z">
              <w:tcPr>
                <w:tcW w:w="1418" w:type="dxa"/>
                <w:shd w:val="clear" w:color="auto" w:fill="auto"/>
                <w:vAlign w:val="bottom"/>
              </w:tcPr>
            </w:tcPrChange>
          </w:tcPr>
          <w:p w14:paraId="4711B3AA" w14:textId="24F63A5A" w:rsidR="00FA09DB" w:rsidRDefault="00FA09DB" w:rsidP="00A82997">
            <w:pPr>
              <w:pStyle w:val="JENUINormal"/>
              <w:ind w:firstLine="0"/>
              <w:jc w:val="center"/>
            </w:pPr>
            <w:r>
              <w:t>&lt;0.01</w:t>
            </w:r>
          </w:p>
        </w:tc>
      </w:tr>
      <w:tr w:rsidR="00FA09DB" w:rsidRPr="006127A7" w14:paraId="34797F35" w14:textId="77777777" w:rsidTr="00AA7F03">
        <w:trPr>
          <w:trHeight w:val="227"/>
          <w:trPrChange w:id="218" w:author="Victor" w:date="2022-07-08T10:02:00Z">
            <w:trPr>
              <w:trHeight w:val="227"/>
            </w:trPr>
          </w:trPrChange>
        </w:trPr>
        <w:tc>
          <w:tcPr>
            <w:tcW w:w="1381" w:type="dxa"/>
            <w:tcBorders>
              <w:bottom w:val="single" w:sz="12" w:space="0" w:color="auto"/>
            </w:tcBorders>
            <w:shd w:val="clear" w:color="auto" w:fill="auto"/>
            <w:vAlign w:val="bottom"/>
            <w:tcPrChange w:id="219" w:author="Victor" w:date="2022-07-08T10:02:00Z">
              <w:tcPr>
                <w:tcW w:w="1452" w:type="dxa"/>
                <w:tcBorders>
                  <w:bottom w:val="single" w:sz="12" w:space="0" w:color="auto"/>
                </w:tcBorders>
                <w:shd w:val="clear" w:color="auto" w:fill="auto"/>
                <w:vAlign w:val="bottom"/>
              </w:tcPr>
            </w:tcPrChange>
          </w:tcPr>
          <w:p w14:paraId="09EB4336" w14:textId="39712D88" w:rsidR="00FA09DB" w:rsidRDefault="00FA09DB" w:rsidP="00A82997">
            <w:pPr>
              <w:pStyle w:val="JENUINormal"/>
              <w:ind w:firstLine="0"/>
              <w:jc w:val="left"/>
            </w:pPr>
            <w:r>
              <w:t>90 – 120</w:t>
            </w:r>
          </w:p>
        </w:tc>
        <w:tc>
          <w:tcPr>
            <w:tcW w:w="1382" w:type="dxa"/>
            <w:tcBorders>
              <w:bottom w:val="single" w:sz="12" w:space="0" w:color="auto"/>
            </w:tcBorders>
            <w:shd w:val="clear" w:color="auto" w:fill="auto"/>
            <w:vAlign w:val="bottom"/>
            <w:tcPrChange w:id="220" w:author="Victor" w:date="2022-07-08T10:02:00Z">
              <w:tcPr>
                <w:tcW w:w="1275" w:type="dxa"/>
                <w:tcBorders>
                  <w:bottom w:val="single" w:sz="12" w:space="0" w:color="auto"/>
                </w:tcBorders>
                <w:shd w:val="clear" w:color="auto" w:fill="auto"/>
                <w:vAlign w:val="bottom"/>
              </w:tcPr>
            </w:tcPrChange>
          </w:tcPr>
          <w:p w14:paraId="217E2D69" w14:textId="25137CEF" w:rsidR="00FA09DB" w:rsidRDefault="00FA09DB" w:rsidP="00A82997">
            <w:pPr>
              <w:pStyle w:val="JENUINormal"/>
              <w:ind w:firstLine="0"/>
              <w:jc w:val="center"/>
            </w:pPr>
            <w:r>
              <w:t>-5.8</w:t>
            </w:r>
            <w:ins w:id="221" w:author="Victor" w:date="2022-07-08T10:03:00Z">
              <w:r w:rsidR="00AA7F03">
                <w:t>1</w:t>
              </w:r>
            </w:ins>
            <w:del w:id="222" w:author="Victor" w:date="2022-07-08T10:03:00Z">
              <w:r w:rsidDel="00AA7F03">
                <w:delText>096</w:delText>
              </w:r>
            </w:del>
          </w:p>
        </w:tc>
        <w:tc>
          <w:tcPr>
            <w:tcW w:w="1382" w:type="dxa"/>
            <w:tcBorders>
              <w:bottom w:val="single" w:sz="12" w:space="0" w:color="auto"/>
            </w:tcBorders>
            <w:shd w:val="clear" w:color="auto" w:fill="auto"/>
            <w:vAlign w:val="bottom"/>
            <w:tcPrChange w:id="223" w:author="Victor" w:date="2022-07-08T10:02:00Z">
              <w:tcPr>
                <w:tcW w:w="1418" w:type="dxa"/>
                <w:tcBorders>
                  <w:bottom w:val="single" w:sz="12" w:space="0" w:color="auto"/>
                </w:tcBorders>
                <w:shd w:val="clear" w:color="auto" w:fill="auto"/>
                <w:vAlign w:val="bottom"/>
              </w:tcPr>
            </w:tcPrChange>
          </w:tcPr>
          <w:p w14:paraId="00A0D0DE" w14:textId="0A1AD35E" w:rsidR="00FA09DB" w:rsidRDefault="00FA09DB" w:rsidP="00A82997">
            <w:pPr>
              <w:pStyle w:val="JENUINormal"/>
              <w:ind w:firstLine="0"/>
              <w:jc w:val="center"/>
            </w:pPr>
            <w:r>
              <w:t>&lt;0.01</w:t>
            </w:r>
          </w:p>
        </w:tc>
      </w:tr>
    </w:tbl>
    <w:p w14:paraId="265C23A8" w14:textId="77777777" w:rsidR="00AA7F03" w:rsidRDefault="00AA7F03" w:rsidP="009E0992">
      <w:pPr>
        <w:pStyle w:val="JENUINormal"/>
        <w:ind w:firstLine="0"/>
        <w:rPr>
          <w:ins w:id="224" w:author="Victor" w:date="2022-07-08T10:02:00Z"/>
        </w:rPr>
      </w:pPr>
      <w:commentRangeStart w:id="225"/>
    </w:p>
    <w:p w14:paraId="1DE2B18B" w14:textId="1EE8AAD4" w:rsidR="002B2A30" w:rsidRPr="00F27904" w:rsidRDefault="00AA7F03" w:rsidP="009E0992">
      <w:pPr>
        <w:pStyle w:val="JENUINormal"/>
        <w:ind w:firstLine="0"/>
      </w:pPr>
      <w:ins w:id="226" w:author="Victor" w:date="2022-07-08T10:02:00Z">
        <w:r>
          <w:t xml:space="preserve">   </w:t>
        </w:r>
      </w:ins>
      <w:r w:rsidR="00BD276D">
        <w:t xml:space="preserve">La </w:t>
      </w:r>
      <w:r w:rsidR="00CE408F">
        <w:t>T</w:t>
      </w:r>
      <w:r w:rsidR="00BD276D">
        <w:t xml:space="preserve">abla 3 demuestra que </w:t>
      </w:r>
      <w:r w:rsidR="00E43A69">
        <w:t>los modelos no tienen</w:t>
      </w:r>
      <w:r w:rsidR="00BD276D">
        <w:t xml:space="preserve"> </w:t>
      </w:r>
      <w:r w:rsidR="00E43A69">
        <w:t>precisiones de predicción</w:t>
      </w:r>
      <w:r w:rsidR="00BD276D">
        <w:t xml:space="preserve"> similar</w:t>
      </w:r>
      <w:r w:rsidR="00E43A69">
        <w:t>es</w:t>
      </w:r>
      <w:r w:rsidR="00BD276D">
        <w:t xml:space="preserve"> al rechazar </w:t>
      </w:r>
      <w:r w:rsidR="00E43A69">
        <w:t>la hipótesis nula</w:t>
      </w:r>
      <w:r w:rsidR="00BD276D">
        <w:t xml:space="preserve"> al 1</w:t>
      </w:r>
      <w:ins w:id="227" w:author="Victor" w:date="2022-07-08T10:02:00Z">
        <w:r>
          <w:t xml:space="preserve"> </w:t>
        </w:r>
      </w:ins>
      <w:r w:rsidR="00BD276D">
        <w:t xml:space="preserve">% en todos los casos </w:t>
      </w:r>
      <w:r w:rsidR="00CE408F">
        <w:t>salvo</w:t>
      </w:r>
      <w:r w:rsidR="00BD276D">
        <w:t xml:space="preserve"> en el primero, en el cual los modelos de 30 y 60 días tienen predicciones </w:t>
      </w:r>
      <w:r w:rsidR="00E43A69">
        <w:t xml:space="preserve">que </w:t>
      </w:r>
      <w:r w:rsidR="00BD276D">
        <w:t>tendrían la misma precisión significativa</w:t>
      </w:r>
      <w:ins w:id="228" w:author="Victor" w:date="2022-07-08T10:03:00Z">
        <w:r>
          <w:t xml:space="preserve"> al 5 % de significación</w:t>
        </w:r>
      </w:ins>
      <w:r w:rsidR="00BD276D">
        <w:t>.</w:t>
      </w:r>
      <w:r w:rsidR="00CE408F">
        <w:t xml:space="preserve"> No </w:t>
      </w:r>
      <w:r w:rsidR="00E43A69">
        <w:t>obstante,</w:t>
      </w:r>
      <w:r w:rsidR="00CE408F">
        <w:t xml:space="preserve"> ambos modelos se descartaron</w:t>
      </w:r>
      <w:ins w:id="229" w:author="Victor" w:date="2022-07-08T10:03:00Z">
        <w:r>
          <w:t>,</w:t>
        </w:r>
      </w:ins>
      <w:r w:rsidR="00CE408F">
        <w:t xml:space="preserve"> ya que en la fase de validación demostraron ser modelos sobreajustados.</w:t>
      </w:r>
      <w:commentRangeEnd w:id="225"/>
      <w:r w:rsidR="004B3DF5">
        <w:rPr>
          <w:rStyle w:val="Refdecomentario"/>
        </w:rPr>
        <w:commentReference w:id="225"/>
      </w:r>
    </w:p>
    <w:p w14:paraId="29FBD583" w14:textId="7BEE29F7" w:rsidR="002945D0" w:rsidRPr="003057F6" w:rsidRDefault="001E2A01" w:rsidP="003057F6">
      <w:pPr>
        <w:pStyle w:val="JENUITtulo1"/>
      </w:pPr>
      <w:r>
        <w:t>Conclusiones</w:t>
      </w:r>
    </w:p>
    <w:p w14:paraId="5E5472A2" w14:textId="738F2A84" w:rsidR="003057F6" w:rsidRDefault="00F24B5A" w:rsidP="003057F6">
      <w:pPr>
        <w:pStyle w:val="JENUINormal"/>
      </w:pPr>
      <w:r>
        <w:t>Este trabajo analiza</w:t>
      </w:r>
      <w:r w:rsidR="003057F6">
        <w:t xml:space="preserve"> si el uso de redes neuronales recurrentes, en concreto, LSTM </w:t>
      </w:r>
      <w:r>
        <w:t xml:space="preserve">es </w:t>
      </w:r>
      <w:r w:rsidR="003057F6">
        <w:t xml:space="preserve">útil a la hora de predecir el precio de apertura de la criptomoneda por excelencia, Bitcoin. </w:t>
      </w:r>
    </w:p>
    <w:p w14:paraId="73AA19A3" w14:textId="12D6E32B" w:rsidR="003057F6" w:rsidRDefault="00F24B5A" w:rsidP="003057F6">
      <w:pPr>
        <w:pStyle w:val="JENUINormal"/>
      </w:pPr>
      <w:r>
        <w:t>Se</w:t>
      </w:r>
      <w:r w:rsidR="003057F6">
        <w:t xml:space="preserve"> ha entrenado y evolucionado un modelo haciendo uso de las mejores prácticas, optimización de hiperparámetros y mejor arquitectura para obtener un modelo que predice el precio del bitcoin con el mejor ajuste posible.</w:t>
      </w:r>
    </w:p>
    <w:p w14:paraId="12A98BD4" w14:textId="21692431" w:rsidR="003057F6" w:rsidRDefault="003057F6" w:rsidP="003057F6">
      <w:pPr>
        <w:pStyle w:val="JENUINormal"/>
      </w:pPr>
      <w:r>
        <w:t xml:space="preserve">De estos resultados obtenidos se puede concluir que precio del bitcoin es predecible en mayor o menor medida por una LSTM por lo que se abre la veda </w:t>
      </w:r>
      <w:r>
        <w:t>a nuevos estudios utilizando este tipo de redes neuronales para hacer predicciones.</w:t>
      </w:r>
    </w:p>
    <w:p w14:paraId="1B0E175F" w14:textId="24F8A5D4" w:rsidR="003057F6" w:rsidRDefault="003057F6" w:rsidP="003057F6">
      <w:pPr>
        <w:pStyle w:val="JENUINormal"/>
      </w:pPr>
      <w:r>
        <w:t xml:space="preserve">El modelo puede optimizarse más </w:t>
      </w:r>
      <w:r w:rsidR="007A01AF">
        <w:t>aun</w:t>
      </w:r>
      <w:r>
        <w:t xml:space="preserve"> haciendo uso de una estructura más compleja con el que capturar comportamiento que la complejidad del modelo final quizás no haya sido capaz de observar y continuando con la optimización de los valores de los hiperparámetros y/o la estructura de la red se podría conseguir un ajuste más preciso.</w:t>
      </w:r>
    </w:p>
    <w:p w14:paraId="7AC9F627" w14:textId="490D8DD7" w:rsidR="004A1626" w:rsidRDefault="003057F6" w:rsidP="003057F6">
      <w:pPr>
        <w:pStyle w:val="JENUINormal"/>
      </w:pPr>
      <w:r>
        <w:t>Una posible aplicación de este estudio es utilizar datos en horas, minutos o incluso segundos si se tienen los medios necesarios para poder trabajar con una mayor cantidad de datos, ya que al aumentar la cantidad de datos la red podría aprender nuevos comportamientos, no obstante, al aumentar la cantidad de datos también habría que aumentar el número de capas para evitar el problema del desvanecimiento del gradiente.</w:t>
      </w:r>
    </w:p>
    <w:p w14:paraId="4C8D021B" w14:textId="28F5B52E" w:rsidR="003057F6" w:rsidRDefault="003057F6" w:rsidP="004A1626">
      <w:pPr>
        <w:pStyle w:val="JENUINormal"/>
      </w:pPr>
      <w:r>
        <w:t xml:space="preserve">Aunque en este estudio se haya introducido sin </w:t>
      </w:r>
      <w:r w:rsidR="00D84887">
        <w:t>éxito</w:t>
      </w:r>
      <w:r>
        <w:t xml:space="preserve"> un índice bursátil, en un futuro puede ser interesante la adicción de este tipo de activos</w:t>
      </w:r>
      <w:r w:rsidR="00D84887">
        <w:t>,</w:t>
      </w:r>
      <w:r>
        <w:t xml:space="preserve"> ya que las criptomonedas están ganando popularidad y por ello cada vez tienen comportamientos más parecidos a los de un índice bursátil.</w:t>
      </w:r>
    </w:p>
    <w:p w14:paraId="03A8A193" w14:textId="2F271BEC" w:rsidR="003057F6" w:rsidRPr="00E24E85" w:rsidRDefault="003057F6" w:rsidP="004A1626">
      <w:pPr>
        <w:pStyle w:val="JENUINormal"/>
      </w:pPr>
      <w:r>
        <w:t>Por último, recordar que las redes neuronales, en concreto, las redes neuronales recurrentes son muy complejas y si no te tiene especial cuidado con la elección de hiperparámetros, como</w:t>
      </w:r>
      <w:r w:rsidR="00D84887">
        <w:t>,</w:t>
      </w:r>
      <w:r>
        <w:t xml:space="preserve"> por ejemplo, un número excesivo de </w:t>
      </w:r>
      <w:r w:rsidRPr="00652946">
        <w:rPr>
          <w:i/>
        </w:rPr>
        <w:t>epochs</w:t>
      </w:r>
      <w:r w:rsidR="00D84887">
        <w:t>,</w:t>
      </w:r>
      <w:r>
        <w:t xml:space="preserve"> el </w:t>
      </w:r>
      <w:r w:rsidR="00D84887">
        <w:t>sobreajuste</w:t>
      </w:r>
      <w:r>
        <w:t xml:space="preserve"> ocurre increíblemente rápido</w:t>
      </w:r>
      <w:r w:rsidR="00D84887">
        <w:t>. De ahí</w:t>
      </w:r>
      <w:r>
        <w:t xml:space="preserve"> que</w:t>
      </w:r>
      <w:r w:rsidR="00D84887">
        <w:t xml:space="preserve"> hay que</w:t>
      </w:r>
      <w:r>
        <w:t xml:space="preserve"> tener un especial cuidado y conocimiento a la hora de entrenar redes neuronales</w:t>
      </w:r>
      <w:r w:rsidR="00D84887">
        <w:t>,</w:t>
      </w:r>
      <w:r>
        <w:t xml:space="preserve"> porque pueden ocasionar resultados demasiado buenos para ser ciertos que luego a la hora de la verdad fracasan estrepitosamente.</w:t>
      </w:r>
    </w:p>
    <w:p w14:paraId="3D3AC341" w14:textId="77777777" w:rsidR="000D7D75" w:rsidRPr="00E24E85" w:rsidRDefault="000D7D75">
      <w:pPr>
        <w:pStyle w:val="JENUITtulo1"/>
      </w:pPr>
      <w:r w:rsidRPr="00E24E85">
        <w:t>Bibliografía</w:t>
      </w:r>
    </w:p>
    <w:p w14:paraId="12616517" w14:textId="77777777" w:rsidR="00D81417" w:rsidRDefault="00D81417">
      <w:pPr>
        <w:pStyle w:val="JENUINormal"/>
      </w:pPr>
    </w:p>
    <w:p w14:paraId="3D6FD9FB" w14:textId="77777777" w:rsidR="00D81417" w:rsidRPr="00E24E85" w:rsidRDefault="001F189E" w:rsidP="00D81417">
      <w:pPr>
        <w:pStyle w:val="Ttulo1"/>
        <w:tabs>
          <w:tab w:val="left" w:pos="1701"/>
        </w:tabs>
      </w:pPr>
      <w:r>
        <w:t>Configuración de Anaconda</w:t>
      </w:r>
    </w:p>
    <w:p w14:paraId="070A359F"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3648C672" w14:textId="2E8275CE" w:rsidR="002B6D50" w:rsidRDefault="002B6D50" w:rsidP="00D92F1F">
      <w:pPr>
        <w:pStyle w:val="JENUINormal"/>
      </w:pPr>
      <w:r>
        <w:t>Para poder replicar los resultados descritos con anterioridad se tiene que configurar el entorno de desarrollo de una manera específica.</w:t>
      </w:r>
    </w:p>
    <w:p w14:paraId="1B030C1A" w14:textId="77777777" w:rsidR="00DE3242" w:rsidRDefault="002B6D50" w:rsidP="002B6D50">
      <w:pPr>
        <w:pStyle w:val="JENUINormal"/>
      </w:pPr>
      <w:r>
        <w:t>El autor de este estudio ha utilizado Anaconda para desarrollar la red neuronal, utilizando el paquete de Tensor Flow. Este paquete provoca errores en la configuración por defecto de Anaconda y es necesario crear un nuevo entorno de desarrollo en el cual se instale la versión de Numpy 1.18.5</w:t>
      </w:r>
      <w:r w:rsidR="00DE3242">
        <w:t>.</w:t>
      </w:r>
    </w:p>
    <w:p w14:paraId="37EF857F" w14:textId="5DEE36FA" w:rsidR="00DE3242" w:rsidRDefault="00DE3242" w:rsidP="0007301C">
      <w:pPr>
        <w:pStyle w:val="JENUINormal"/>
        <w:ind w:firstLine="0"/>
      </w:pPr>
    </w:p>
    <w:p w14:paraId="6CBB1A27" w14:textId="46C5ECCE" w:rsidR="002B6D50" w:rsidRDefault="002B6D50" w:rsidP="00DE3242">
      <w:pPr>
        <w:pStyle w:val="JENUINormal"/>
      </w:pPr>
      <w:r>
        <w:t xml:space="preserve">Anaconda instala por defecto la más reciente entre otras librerías que </w:t>
      </w:r>
      <w:r w:rsidR="00DE3242">
        <w:t>generan conflictos y la solución más sencilla es crear un entorno de desarrollo exclusivamente para Tensor Flow</w:t>
      </w:r>
      <w:r w:rsidR="00A7656D">
        <w:t xml:space="preserve"> 2.3</w:t>
      </w:r>
      <w:r w:rsidR="00DE3242">
        <w:t xml:space="preserve"> en el cual únicamente deben instalarse la versión anteriormente comentada de Numpy, Pandas, Keras, Tensorflow y las </w:t>
      </w:r>
      <w:r w:rsidR="00DE3242">
        <w:lastRenderedPageBreak/>
        <w:t>librerías que se instalan automáticamente al seleccionar las anteriores.</w:t>
      </w:r>
    </w:p>
    <w:p w14:paraId="03855BC3" w14:textId="77777777" w:rsidR="002B6D50" w:rsidRDefault="002B6D50">
      <w:pPr>
        <w:pStyle w:val="JENUINormal"/>
      </w:pPr>
    </w:p>
    <w:p w14:paraId="618660CC" w14:textId="1DF622FF" w:rsidR="008A3764" w:rsidRPr="008A3764" w:rsidRDefault="001F189E" w:rsidP="008A3764">
      <w:pPr>
        <w:pStyle w:val="Ttulo1"/>
        <w:tabs>
          <w:tab w:val="left" w:pos="1701"/>
        </w:tabs>
      </w:pPr>
      <w:r>
        <w:t>Modelos descartados</w:t>
      </w:r>
    </w:p>
    <w:p w14:paraId="7EA5E9BF" w14:textId="3E054005" w:rsidR="008A3764" w:rsidRPr="008A3764" w:rsidRDefault="008A3764" w:rsidP="008A3764">
      <w:pPr>
        <w:pStyle w:val="JENUITtulo2"/>
        <w:numPr>
          <w:ilvl w:val="0"/>
          <w:numId w:val="0"/>
        </w:numPr>
      </w:pPr>
      <w:r>
        <w:t>Modelo inicial</w:t>
      </w:r>
    </w:p>
    <w:p w14:paraId="448266D8" w14:textId="37C569CA" w:rsidR="008A3764" w:rsidRDefault="008A3764" w:rsidP="008A3764">
      <w:pPr>
        <w:pStyle w:val="JENUITtulo2"/>
        <w:numPr>
          <w:ilvl w:val="0"/>
          <w:numId w:val="0"/>
        </w:numPr>
      </w:pPr>
      <w:r>
        <w:t>Modelo con un índice bursátil</w:t>
      </w:r>
    </w:p>
    <w:p w14:paraId="6890751B" w14:textId="63FA0865" w:rsidR="008A3764" w:rsidRDefault="008A3764" w:rsidP="008A3764">
      <w:pPr>
        <w:pStyle w:val="JENUITtulo2"/>
        <w:numPr>
          <w:ilvl w:val="0"/>
          <w:numId w:val="0"/>
        </w:numPr>
      </w:pPr>
      <w:r>
        <w:t>Modelo con un periodo de 30 días</w:t>
      </w:r>
    </w:p>
    <w:p w14:paraId="0A210308" w14:textId="2F7DF272" w:rsidR="008A3764" w:rsidRDefault="008A3764" w:rsidP="008A3764">
      <w:pPr>
        <w:pStyle w:val="JENUINormal"/>
        <w:ind w:firstLine="0"/>
      </w:pPr>
    </w:p>
    <w:p w14:paraId="35C774C9" w14:textId="2B5D5864" w:rsidR="008A3764" w:rsidRDefault="008A3764" w:rsidP="008A3764">
      <w:pPr>
        <w:pStyle w:val="JENUITtulo2"/>
        <w:numPr>
          <w:ilvl w:val="0"/>
          <w:numId w:val="0"/>
        </w:numPr>
      </w:pPr>
      <w:r>
        <w:t>Modelo con un periodo de 60 días</w:t>
      </w:r>
    </w:p>
    <w:p w14:paraId="348695AC" w14:textId="4AFCFEA4" w:rsidR="008A3764" w:rsidRPr="008A3764" w:rsidRDefault="008A3764" w:rsidP="008A3764">
      <w:pPr>
        <w:pStyle w:val="JENUITtulo2"/>
        <w:numPr>
          <w:ilvl w:val="0"/>
          <w:numId w:val="0"/>
        </w:numPr>
      </w:pPr>
      <w:r>
        <w:t>Modelo con un periodo de 120 días</w:t>
      </w:r>
    </w:p>
    <w:p w14:paraId="3714D044" w14:textId="77777777" w:rsidR="008A3764" w:rsidRPr="008A3764" w:rsidRDefault="008A3764" w:rsidP="008A3764">
      <w:pPr>
        <w:pStyle w:val="JENUINormal"/>
      </w:pPr>
    </w:p>
    <w:p w14:paraId="0DCABD29" w14:textId="77777777" w:rsidR="008A3764" w:rsidRPr="008A3764" w:rsidRDefault="008A3764" w:rsidP="008A3764">
      <w:pPr>
        <w:pStyle w:val="JENUINormal"/>
        <w:ind w:firstLine="0"/>
      </w:pPr>
    </w:p>
    <w:p w14:paraId="2B782CD9" w14:textId="5F5624BD" w:rsidR="008A3764" w:rsidRPr="008A3764" w:rsidRDefault="008A3764" w:rsidP="008A3764">
      <w:pPr>
        <w:pStyle w:val="JENUINormal"/>
        <w:ind w:firstLine="0"/>
      </w:pPr>
    </w:p>
    <w:p w14:paraId="576AAAB6" w14:textId="77777777" w:rsidR="008A3764" w:rsidRPr="008A3764" w:rsidRDefault="008A3764" w:rsidP="008A3764">
      <w:pPr>
        <w:pStyle w:val="Textoindependiente"/>
        <w:rPr>
          <w:lang w:val="gl-ES"/>
        </w:rPr>
      </w:pPr>
    </w:p>
    <w:p w14:paraId="5A373E44" w14:textId="77777777" w:rsidR="00D81417" w:rsidRDefault="00D81417" w:rsidP="00D81417">
      <w:pPr>
        <w:suppressAutoHyphens w:val="0"/>
        <w:spacing w:line="240" w:lineRule="auto"/>
        <w:textAlignment w:val="auto"/>
        <w:rPr>
          <w:rFonts w:ascii="Times" w:hAnsi="Times"/>
          <w:kern w:val="0"/>
          <w:sz w:val="20"/>
          <w:lang w:val="es-ES_tradnl" w:eastAsia="en-US"/>
        </w:rPr>
      </w:pPr>
    </w:p>
    <w:p w14:paraId="413422D6" w14:textId="77777777" w:rsidR="00D81417" w:rsidRPr="00E24E85" w:rsidRDefault="00D81417">
      <w:pPr>
        <w:pStyle w:val="JENUINormal"/>
      </w:pPr>
    </w:p>
    <w:p w14:paraId="3DD3AD60" w14:textId="70DDE578" w:rsidR="00130685" w:rsidRDefault="000D7D75" w:rsidP="00130685">
      <w:pPr>
        <w:pStyle w:val="JENUITtuloReferencias"/>
      </w:pPr>
      <w:r w:rsidRPr="00E24E85">
        <w:t>Referencias</w:t>
      </w:r>
      <w:bookmarkEnd w:id="0"/>
    </w:p>
    <w:p w14:paraId="2F0232F7" w14:textId="2A9238E8" w:rsidR="00542947" w:rsidRPr="00542947" w:rsidRDefault="00D70044" w:rsidP="00542947">
      <w:pPr>
        <w:pStyle w:val="Bibliografa"/>
        <w:rPr>
          <w:sz w:val="20"/>
          <w:szCs w:val="24"/>
        </w:rPr>
      </w:pPr>
      <w:r>
        <w:fldChar w:fldCharType="begin"/>
      </w:r>
      <w:r w:rsidR="00EC6BEB">
        <w:instrText xml:space="preserve"> ADDIN ZOTERO_BIBL {"uncited":[],"omitted":[],"custom":[]} CSL_BIBLIOGRAPHY </w:instrText>
      </w:r>
      <w:r>
        <w:fldChar w:fldCharType="separate"/>
      </w:r>
      <w:r w:rsidR="00542947" w:rsidRPr="00542947">
        <w:rPr>
          <w:sz w:val="20"/>
          <w:szCs w:val="24"/>
        </w:rPr>
        <w:t>[1]</w:t>
      </w:r>
      <w:r w:rsidR="00542947" w:rsidRPr="00542947">
        <w:rPr>
          <w:sz w:val="20"/>
          <w:szCs w:val="24"/>
        </w:rPr>
        <w:tab/>
        <w:t xml:space="preserve">IBM Cloud Education, «Recurrent Neural Networks», </w:t>
      </w:r>
      <w:r w:rsidR="00542947" w:rsidRPr="00542947">
        <w:rPr>
          <w:i/>
          <w:iCs/>
          <w:sz w:val="20"/>
          <w:szCs w:val="24"/>
        </w:rPr>
        <w:t>IBM</w:t>
      </w:r>
      <w:r w:rsidR="00542947" w:rsidRPr="00542947">
        <w:rPr>
          <w:sz w:val="20"/>
          <w:szCs w:val="24"/>
        </w:rPr>
        <w:t>, 14 de septiembre de 2020. https://www.ibm.com/cloud/learn/recurrent-neural-networks (accedido 19 de mayo de 2022).</w:t>
      </w:r>
    </w:p>
    <w:p w14:paraId="0269F451" w14:textId="77777777" w:rsidR="00542947" w:rsidRPr="00542947" w:rsidRDefault="00542947" w:rsidP="00542947">
      <w:pPr>
        <w:pStyle w:val="Bibliografa"/>
        <w:rPr>
          <w:sz w:val="20"/>
          <w:szCs w:val="24"/>
        </w:rPr>
      </w:pPr>
      <w:r w:rsidRPr="00542947">
        <w:rPr>
          <w:sz w:val="20"/>
          <w:szCs w:val="24"/>
        </w:rPr>
        <w:t>[2]</w:t>
      </w:r>
      <w:r w:rsidRPr="00542947">
        <w:rPr>
          <w:sz w:val="20"/>
          <w:szCs w:val="24"/>
        </w:rPr>
        <w:tab/>
        <w:t xml:space="preserve">«Understanding LSTM Networks», </w:t>
      </w:r>
      <w:r w:rsidRPr="00542947">
        <w:rPr>
          <w:i/>
          <w:iCs/>
          <w:sz w:val="20"/>
          <w:szCs w:val="24"/>
        </w:rPr>
        <w:t>Colah.github.io</w:t>
      </w:r>
      <w:r w:rsidRPr="00542947">
        <w:rPr>
          <w:sz w:val="20"/>
          <w:szCs w:val="24"/>
        </w:rPr>
        <w:t>, 27 de agosto de 2015. https://colah.github.io/posts/2015-08-Understanding-LSTMs/ (accedido 20 de mayo de 2022).</w:t>
      </w:r>
    </w:p>
    <w:p w14:paraId="35CE7EF3" w14:textId="77777777" w:rsidR="00542947" w:rsidRPr="00542947" w:rsidRDefault="00542947" w:rsidP="00542947">
      <w:pPr>
        <w:pStyle w:val="Bibliografa"/>
        <w:rPr>
          <w:sz w:val="20"/>
          <w:szCs w:val="24"/>
        </w:rPr>
      </w:pPr>
      <w:r w:rsidRPr="00542947">
        <w:rPr>
          <w:sz w:val="20"/>
          <w:szCs w:val="24"/>
        </w:rPr>
        <w:t>[3]</w:t>
      </w:r>
      <w:r w:rsidRPr="00542947">
        <w:rPr>
          <w:sz w:val="20"/>
          <w:szCs w:val="24"/>
        </w:rPr>
        <w:tab/>
        <w:t xml:space="preserve">S. Hochreiter, «The vanishing gradient problem during learning recurrent neural nets and problem solutions», </w:t>
      </w:r>
      <w:r w:rsidRPr="00542947">
        <w:rPr>
          <w:i/>
          <w:iCs/>
          <w:sz w:val="20"/>
          <w:szCs w:val="24"/>
        </w:rPr>
        <w:t>Int. J. Uncertain. Fuzziness Knowl.-Based Syst.</w:t>
      </w:r>
      <w:r w:rsidRPr="00542947">
        <w:rPr>
          <w:sz w:val="20"/>
          <w:szCs w:val="24"/>
        </w:rPr>
        <w:t>, vol. 6, n.</w:t>
      </w:r>
      <w:r w:rsidRPr="00542947">
        <w:rPr>
          <w:sz w:val="20"/>
          <w:szCs w:val="24"/>
          <w:vertAlign w:val="superscript"/>
        </w:rPr>
        <w:t>o</w:t>
      </w:r>
      <w:r w:rsidRPr="00542947">
        <w:rPr>
          <w:sz w:val="20"/>
          <w:szCs w:val="24"/>
        </w:rPr>
        <w:t xml:space="preserve"> 02, pp. 107-116, 1998.</w:t>
      </w:r>
    </w:p>
    <w:p w14:paraId="4DE8FA9C" w14:textId="77777777" w:rsidR="00542947" w:rsidRPr="00542947" w:rsidRDefault="00542947" w:rsidP="00542947">
      <w:pPr>
        <w:pStyle w:val="Bibliografa"/>
        <w:rPr>
          <w:sz w:val="20"/>
          <w:szCs w:val="24"/>
        </w:rPr>
      </w:pPr>
      <w:r w:rsidRPr="00542947">
        <w:rPr>
          <w:sz w:val="20"/>
          <w:szCs w:val="24"/>
        </w:rPr>
        <w:t>[4]</w:t>
      </w:r>
      <w:r w:rsidRPr="00542947">
        <w:rPr>
          <w:sz w:val="20"/>
          <w:szCs w:val="24"/>
        </w:rPr>
        <w:tab/>
        <w:t xml:space="preserve">S. Hochreiter y J. Schmidhuber, «Long Short-Term Memory», </w:t>
      </w:r>
      <w:r w:rsidRPr="00542947">
        <w:rPr>
          <w:i/>
          <w:iCs/>
          <w:sz w:val="20"/>
          <w:szCs w:val="24"/>
        </w:rPr>
        <w:t>Neural Comput.</w:t>
      </w:r>
      <w:r w:rsidRPr="00542947">
        <w:rPr>
          <w:sz w:val="20"/>
          <w:szCs w:val="24"/>
        </w:rPr>
        <w:t>, vol. 9, n.</w:t>
      </w:r>
      <w:r w:rsidRPr="00542947">
        <w:rPr>
          <w:sz w:val="20"/>
          <w:szCs w:val="24"/>
          <w:vertAlign w:val="superscript"/>
        </w:rPr>
        <w:t>o</w:t>
      </w:r>
      <w:r w:rsidRPr="00542947">
        <w:rPr>
          <w:sz w:val="20"/>
          <w:szCs w:val="24"/>
        </w:rPr>
        <w:t xml:space="preserve"> 8, pp. 1735-1780, nov. 1997, doi: 10.1162/neco.1997.9.8.1735.</w:t>
      </w:r>
    </w:p>
    <w:p w14:paraId="7DE30457" w14:textId="77777777" w:rsidR="00542947" w:rsidRPr="00542947" w:rsidRDefault="00542947" w:rsidP="00542947">
      <w:pPr>
        <w:pStyle w:val="Bibliografa"/>
        <w:rPr>
          <w:sz w:val="20"/>
          <w:szCs w:val="24"/>
        </w:rPr>
      </w:pPr>
      <w:r w:rsidRPr="00542947">
        <w:rPr>
          <w:sz w:val="20"/>
          <w:szCs w:val="24"/>
        </w:rPr>
        <w:t>[5]</w:t>
      </w:r>
      <w:r w:rsidRPr="00542947">
        <w:rPr>
          <w:sz w:val="20"/>
          <w:szCs w:val="24"/>
        </w:rPr>
        <w:tab/>
        <w:t>R. Pascanu, T. Mikolov, y Y. Bengio, «On the diﬃculty of training recurrent neural networks», p. 9.</w:t>
      </w:r>
    </w:p>
    <w:p w14:paraId="092A7D5D" w14:textId="77777777" w:rsidR="00542947" w:rsidRPr="00542947" w:rsidRDefault="00542947" w:rsidP="00542947">
      <w:pPr>
        <w:pStyle w:val="Bibliografa"/>
        <w:rPr>
          <w:sz w:val="20"/>
          <w:szCs w:val="24"/>
        </w:rPr>
      </w:pPr>
      <w:r w:rsidRPr="00542947">
        <w:rPr>
          <w:sz w:val="20"/>
          <w:szCs w:val="24"/>
        </w:rPr>
        <w:t>[6]</w:t>
      </w:r>
      <w:r w:rsidRPr="00542947">
        <w:rPr>
          <w:sz w:val="20"/>
          <w:szCs w:val="24"/>
        </w:rPr>
        <w:tab/>
        <w:t xml:space="preserve">J. Brownlee, «Difference Between a Batch and an Epoch in a Neural Network», </w:t>
      </w:r>
      <w:r w:rsidRPr="00542947">
        <w:rPr>
          <w:i/>
          <w:iCs/>
          <w:sz w:val="20"/>
          <w:szCs w:val="24"/>
        </w:rPr>
        <w:t>Machine Learning Mastery</w:t>
      </w:r>
      <w:r w:rsidRPr="00542947">
        <w:rPr>
          <w:sz w:val="20"/>
          <w:szCs w:val="24"/>
        </w:rPr>
        <w:t>, 20 de julio de 2018. https://machinelearningmastery.com/difference-between-a-batch-and-an-epoch/ (accedido 22 de mayo de 2022).</w:t>
      </w:r>
    </w:p>
    <w:p w14:paraId="3E1800B9" w14:textId="77777777" w:rsidR="00542947" w:rsidRPr="00542947" w:rsidRDefault="00542947" w:rsidP="00542947">
      <w:pPr>
        <w:pStyle w:val="Bibliografa"/>
        <w:rPr>
          <w:sz w:val="20"/>
          <w:szCs w:val="24"/>
        </w:rPr>
      </w:pPr>
      <w:r w:rsidRPr="00542947">
        <w:rPr>
          <w:sz w:val="20"/>
          <w:szCs w:val="24"/>
        </w:rPr>
        <w:t>[7]</w:t>
      </w:r>
      <w:r w:rsidRPr="00542947">
        <w:rPr>
          <w:sz w:val="20"/>
          <w:szCs w:val="24"/>
        </w:rPr>
        <w:tab/>
        <w:t xml:space="preserve">J. Brownlee, «A Gentle Introduction to Mini-Batch Gradient Descent and How to Configure Batch Size», </w:t>
      </w:r>
      <w:r w:rsidRPr="00542947">
        <w:rPr>
          <w:i/>
          <w:iCs/>
          <w:sz w:val="20"/>
          <w:szCs w:val="24"/>
        </w:rPr>
        <w:t>Machine Learning Mastery</w:t>
      </w:r>
      <w:r w:rsidRPr="00542947">
        <w:rPr>
          <w:sz w:val="20"/>
          <w:szCs w:val="24"/>
        </w:rPr>
        <w:t xml:space="preserve">, </w:t>
      </w:r>
      <w:r w:rsidRPr="00542947">
        <w:rPr>
          <w:sz w:val="20"/>
          <w:szCs w:val="24"/>
        </w:rPr>
        <w:t>julio de 2021. https://machinelearningmastery.com/gentle-introduction-mini-batch-gradient-descent-configure-batch-size/ (accedido 22 de mayo de 2022).</w:t>
      </w:r>
    </w:p>
    <w:p w14:paraId="39E08BEE" w14:textId="77777777" w:rsidR="00542947" w:rsidRPr="00542947" w:rsidRDefault="00542947" w:rsidP="00542947">
      <w:pPr>
        <w:pStyle w:val="Bibliografa"/>
        <w:rPr>
          <w:sz w:val="20"/>
          <w:szCs w:val="24"/>
        </w:rPr>
      </w:pPr>
      <w:r w:rsidRPr="00542947">
        <w:rPr>
          <w:sz w:val="20"/>
          <w:szCs w:val="24"/>
        </w:rPr>
        <w:t>[8]</w:t>
      </w:r>
      <w:r w:rsidRPr="00542947">
        <w:rPr>
          <w:sz w:val="20"/>
          <w:szCs w:val="24"/>
        </w:rPr>
        <w:tab/>
        <w:t xml:space="preserve">MathWorks, «Rolling-Window Analysis of Time-Series Models», </w:t>
      </w:r>
      <w:r w:rsidRPr="00542947">
        <w:rPr>
          <w:i/>
          <w:iCs/>
          <w:sz w:val="20"/>
          <w:szCs w:val="24"/>
        </w:rPr>
        <w:t>MathWorks</w:t>
      </w:r>
      <w:r w:rsidRPr="00542947">
        <w:rPr>
          <w:sz w:val="20"/>
          <w:szCs w:val="24"/>
        </w:rPr>
        <w:t>, 2022. https://www.mathworks.com/help/econ/rolling-window-estimation-of-state-space-models.html (accedido 3 de julio de 2022).</w:t>
      </w:r>
    </w:p>
    <w:p w14:paraId="7664F150" w14:textId="77777777" w:rsidR="00542947" w:rsidRPr="00542947" w:rsidRDefault="00542947" w:rsidP="00542947">
      <w:pPr>
        <w:pStyle w:val="Bibliografa"/>
        <w:rPr>
          <w:sz w:val="20"/>
          <w:szCs w:val="24"/>
        </w:rPr>
      </w:pPr>
      <w:r w:rsidRPr="00542947">
        <w:rPr>
          <w:sz w:val="20"/>
          <w:szCs w:val="24"/>
        </w:rPr>
        <w:t>[9]</w:t>
      </w:r>
      <w:r w:rsidRPr="00542947">
        <w:rPr>
          <w:sz w:val="20"/>
          <w:szCs w:val="24"/>
        </w:rPr>
        <w:tab/>
        <w:t xml:space="preserve">F. X. Diebold y R. S. Mariano, «Comparing predictive accuracy», </w:t>
      </w:r>
      <w:r w:rsidRPr="00542947">
        <w:rPr>
          <w:i/>
          <w:iCs/>
          <w:sz w:val="20"/>
          <w:szCs w:val="24"/>
        </w:rPr>
        <w:t>J. Bus. Econ. Stat.</w:t>
      </w:r>
      <w:r w:rsidRPr="00542947">
        <w:rPr>
          <w:sz w:val="20"/>
          <w:szCs w:val="24"/>
        </w:rPr>
        <w:t>, vol. 20, n.</w:t>
      </w:r>
      <w:r w:rsidRPr="00542947">
        <w:rPr>
          <w:sz w:val="20"/>
          <w:szCs w:val="24"/>
          <w:vertAlign w:val="superscript"/>
        </w:rPr>
        <w:t>o</w:t>
      </w:r>
      <w:r w:rsidRPr="00542947">
        <w:rPr>
          <w:sz w:val="20"/>
          <w:szCs w:val="24"/>
        </w:rPr>
        <w:t xml:space="preserve"> 1, pp. 134-144, 2002.</w:t>
      </w:r>
    </w:p>
    <w:p w14:paraId="0BB914F9" w14:textId="7403B7B8" w:rsidR="00D70044" w:rsidRPr="00D70044" w:rsidRDefault="00D70044" w:rsidP="00652946">
      <w:pPr>
        <w:pStyle w:val="JENUIReferencias"/>
      </w:pPr>
      <w:r>
        <w:fldChar w:fldCharType="end"/>
      </w:r>
    </w:p>
    <w:p w14:paraId="30A48AB8" w14:textId="54B1D443" w:rsidR="0006060E" w:rsidRPr="00E24E85" w:rsidRDefault="00ED5499" w:rsidP="00652946">
      <w:pPr>
        <w:pStyle w:val="JENUIReferencias"/>
      </w:pPr>
      <w:r>
        <w:t> </w:t>
      </w:r>
    </w:p>
    <w:sectPr w:rsidR="0006060E" w:rsidRPr="00E24E85" w:rsidSect="00415769">
      <w:type w:val="continuous"/>
      <w:pgSz w:w="11905" w:h="16837"/>
      <w:pgMar w:top="1757" w:right="1417" w:bottom="1757" w:left="1417" w:header="708" w:footer="708" w:gutter="0"/>
      <w:cols w:num="2"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7" w:author="Victor" w:date="2022-06-16T13:49:00Z" w:initials="VET">
    <w:p w14:paraId="70469E4F" w14:textId="55E44E03" w:rsidR="00A82997" w:rsidRDefault="00A82997">
      <w:pPr>
        <w:pStyle w:val="Textocomentario"/>
      </w:pPr>
      <w:r>
        <w:rPr>
          <w:rStyle w:val="Refdecomentario"/>
        </w:rPr>
        <w:annotationRef/>
      </w:r>
      <w:r>
        <w:t>Mucho mejor, pero pon en el título del eje vertical &lt;&lt;Pérdida&gt;&gt; en lugar de &lt;&lt;Loss&gt;&gt;. Además, quita la línea vertical derecha y la línea horizontal superior.</w:t>
      </w:r>
    </w:p>
  </w:comment>
  <w:comment w:id="162" w:author="Victor" w:date="2022-05-26T17:25:00Z" w:initials="VET">
    <w:p w14:paraId="145364D8" w14:textId="77777777" w:rsidR="00A82997" w:rsidRDefault="00A82997" w:rsidP="00DB4704">
      <w:pPr>
        <w:pStyle w:val="Textocomentario"/>
      </w:pPr>
      <w:r>
        <w:rPr>
          <w:rStyle w:val="Refdecomentario"/>
        </w:rPr>
        <w:annotationRef/>
      </w:r>
      <w:r>
        <w:t>El título de una tabla se pone encima de la tabla, no por debajo. Además, falta escribir unas notas de pie de tabla explicando qué es el RMSE, el MAE y la metodología de cálculo (muestra, predicción fuera de muestra, Rolling window, etc). Recuérdate que las tablas tienen que ser autosuficientes.</w:t>
      </w:r>
    </w:p>
  </w:comment>
  <w:comment w:id="225" w:author="Victor" w:date="2022-07-08T10:35:00Z" w:initials="VET">
    <w:p w14:paraId="27DAAD3B" w14:textId="44DFEFD8" w:rsidR="004B3DF5" w:rsidRDefault="004B3DF5">
      <w:pPr>
        <w:pStyle w:val="Textocomentario"/>
      </w:pPr>
      <w:r>
        <w:rPr>
          <w:rStyle w:val="Refdecomentario"/>
        </w:rPr>
        <w:annotationRef/>
      </w:r>
      <w:r>
        <w:t>Esta comparativa es incorrecta. Mira los cambios que he hecho en tu código. Tienes que comparar el mejor modelo, el modelo 90, con los demás para asegurarte de que es el modelo con mejor poder de predicción al 5 % de significación.</w:t>
      </w:r>
      <w:bookmarkStart w:id="230" w:name="_GoBack"/>
      <w:bookmarkEnd w:id="230"/>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469E4F" w15:done="0"/>
  <w15:commentEx w15:paraId="145364D8" w15:done="0"/>
  <w15:commentEx w15:paraId="27DAAD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22355" w16cex:dateUtc="2022-06-01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029996" w16cid:durableId="2661C36F"/>
  <w16cid:commentId w16cid:paraId="05C0537B" w16cid:durableId="2661C370"/>
  <w16cid:commentId w16cid:paraId="51CF8D44" w16cid:durableId="26422355"/>
  <w16cid:commentId w16cid:paraId="7CB4B740" w16cid:durableId="2661C372"/>
  <w16cid:commentId w16cid:paraId="61BE1025" w16cid:durableId="2661C373"/>
  <w16cid:commentId w16cid:paraId="76910BA1" w16cid:durableId="2661C374"/>
  <w16cid:commentId w16cid:paraId="40904DD5" w16cid:durableId="2661C375"/>
  <w16cid:commentId w16cid:paraId="26133698" w16cid:durableId="2661C376"/>
  <w16cid:commentId w16cid:paraId="5C89C7FA" w16cid:durableId="263F788F"/>
  <w16cid:commentId w16cid:paraId="0F99B78D" w16cid:durableId="263F7892"/>
  <w16cid:commentId w16cid:paraId="5B2A0BCA" w16cid:durableId="2661C379"/>
  <w16cid:commentId w16cid:paraId="70469E4F" w16cid:durableId="2661C37B"/>
  <w16cid:commentId w16cid:paraId="7ED7B678" w16cid:durableId="2661C37C"/>
  <w16cid:commentId w16cid:paraId="51F826A5" w16cid:durableId="263F78A0"/>
  <w16cid:commentId w16cid:paraId="145364D8" w16cid:durableId="264774D3"/>
  <w16cid:commentId w16cid:paraId="4D1EC9B0" w16cid:durableId="264774D2"/>
  <w16cid:commentId w16cid:paraId="56CB114D" w16cid:durableId="2661C380"/>
  <w16cid:commentId w16cid:paraId="0E8E7E70" w16cid:durableId="263F78A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8F1B3" w14:textId="77777777" w:rsidR="00AF5C99" w:rsidRDefault="00AF5C99">
      <w:pPr>
        <w:spacing w:line="240" w:lineRule="auto"/>
      </w:pPr>
      <w:r>
        <w:separator/>
      </w:r>
    </w:p>
  </w:endnote>
  <w:endnote w:type="continuationSeparator" w:id="0">
    <w:p w14:paraId="67B8E53D" w14:textId="77777777" w:rsidR="00AF5C99" w:rsidRDefault="00AF5C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altName w:val="Yu Gothic"/>
    <w:charset w:val="80"/>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CD92E8" w14:textId="77777777" w:rsidR="00AF5C99" w:rsidRDefault="00AF5C99">
      <w:pPr>
        <w:spacing w:line="240" w:lineRule="auto"/>
      </w:pPr>
      <w:r>
        <w:separator/>
      </w:r>
    </w:p>
  </w:footnote>
  <w:footnote w:type="continuationSeparator" w:id="0">
    <w:p w14:paraId="6EA7DA17" w14:textId="77777777" w:rsidR="00AF5C99" w:rsidRDefault="00AF5C9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B0ED4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96855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118C8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758B07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2CAAC3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F003A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B98B8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B7CD91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1FC5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566E9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076541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2"/>
    <w:multiLevelType w:val="multilevel"/>
    <w:tmpl w:val="00000002"/>
    <w:name w:val="[JENUI] Numeracion Referencias"/>
    <w:lvl w:ilvl="0">
      <w:start w:val="1"/>
      <w:numFmt w:val="decimal"/>
      <w:lvlText w:val="[%1]"/>
      <w:lvlJc w:val="left"/>
      <w:pPr>
        <w:tabs>
          <w:tab w:val="num" w:pos="510"/>
        </w:tabs>
        <w:ind w:left="510" w:hanging="170"/>
      </w:pPr>
      <w:rPr>
        <w:i w:val="0"/>
        <w:sz w:val="20"/>
        <w:szCs w:val="20"/>
      </w:rPr>
    </w:lvl>
    <w:lvl w:ilvl="1">
      <w:start w:val="1"/>
      <w:numFmt w:val="decimal"/>
      <w:lvlText w:val="[%2]"/>
      <w:lvlJc w:val="left"/>
      <w:pPr>
        <w:tabs>
          <w:tab w:val="num" w:pos="510"/>
        </w:tabs>
        <w:ind w:left="510" w:hanging="170"/>
      </w:pPr>
      <w:rPr>
        <w:i w:val="0"/>
        <w:sz w:val="20"/>
        <w:szCs w:val="20"/>
      </w:rPr>
    </w:lvl>
    <w:lvl w:ilvl="2">
      <w:start w:val="1"/>
      <w:numFmt w:val="decimal"/>
      <w:lvlText w:val="[%3]"/>
      <w:lvlJc w:val="left"/>
      <w:pPr>
        <w:tabs>
          <w:tab w:val="num" w:pos="510"/>
        </w:tabs>
        <w:ind w:left="510" w:hanging="170"/>
      </w:pPr>
      <w:rPr>
        <w:i w:val="0"/>
        <w:sz w:val="20"/>
        <w:szCs w:val="20"/>
      </w:rPr>
    </w:lvl>
    <w:lvl w:ilvl="3">
      <w:start w:val="1"/>
      <w:numFmt w:val="decimal"/>
      <w:lvlText w:val="[%4]"/>
      <w:lvlJc w:val="left"/>
      <w:pPr>
        <w:tabs>
          <w:tab w:val="num" w:pos="510"/>
        </w:tabs>
        <w:ind w:left="510" w:hanging="170"/>
      </w:pPr>
      <w:rPr>
        <w:i w:val="0"/>
        <w:sz w:val="20"/>
        <w:szCs w:val="20"/>
      </w:rPr>
    </w:lvl>
    <w:lvl w:ilvl="4">
      <w:start w:val="1"/>
      <w:numFmt w:val="decimal"/>
      <w:lvlText w:val="[%5]"/>
      <w:lvlJc w:val="left"/>
      <w:pPr>
        <w:tabs>
          <w:tab w:val="num" w:pos="510"/>
        </w:tabs>
        <w:ind w:left="510" w:hanging="170"/>
      </w:pPr>
      <w:rPr>
        <w:i w:val="0"/>
        <w:sz w:val="20"/>
        <w:szCs w:val="20"/>
      </w:rPr>
    </w:lvl>
    <w:lvl w:ilvl="5">
      <w:start w:val="1"/>
      <w:numFmt w:val="decimal"/>
      <w:lvlText w:val="[%6]"/>
      <w:lvlJc w:val="left"/>
      <w:pPr>
        <w:tabs>
          <w:tab w:val="num" w:pos="510"/>
        </w:tabs>
        <w:ind w:left="510" w:hanging="170"/>
      </w:pPr>
      <w:rPr>
        <w:i w:val="0"/>
        <w:sz w:val="20"/>
        <w:szCs w:val="20"/>
      </w:rPr>
    </w:lvl>
    <w:lvl w:ilvl="6">
      <w:start w:val="1"/>
      <w:numFmt w:val="decimal"/>
      <w:lvlText w:val="[%7]"/>
      <w:lvlJc w:val="left"/>
      <w:pPr>
        <w:tabs>
          <w:tab w:val="num" w:pos="510"/>
        </w:tabs>
        <w:ind w:left="510" w:hanging="170"/>
      </w:pPr>
      <w:rPr>
        <w:i w:val="0"/>
        <w:sz w:val="20"/>
        <w:szCs w:val="20"/>
      </w:rPr>
    </w:lvl>
    <w:lvl w:ilvl="7">
      <w:start w:val="1"/>
      <w:numFmt w:val="decimal"/>
      <w:lvlText w:val="[%8]"/>
      <w:lvlJc w:val="left"/>
      <w:pPr>
        <w:tabs>
          <w:tab w:val="num" w:pos="510"/>
        </w:tabs>
        <w:ind w:left="510" w:hanging="170"/>
      </w:pPr>
      <w:rPr>
        <w:i w:val="0"/>
        <w:sz w:val="20"/>
        <w:szCs w:val="20"/>
      </w:rPr>
    </w:lvl>
    <w:lvl w:ilvl="8">
      <w:start w:val="1"/>
      <w:numFmt w:val="decimal"/>
      <w:lvlText w:val="[%9]"/>
      <w:lvlJc w:val="left"/>
      <w:pPr>
        <w:tabs>
          <w:tab w:val="num" w:pos="510"/>
        </w:tabs>
        <w:ind w:left="510" w:hanging="170"/>
      </w:pPr>
      <w:rPr>
        <w:i w:val="0"/>
        <w:sz w:val="20"/>
        <w:szCs w:val="20"/>
      </w:rPr>
    </w:lvl>
  </w:abstractNum>
  <w:abstractNum w:abstractNumId="13" w15:restartNumberingAfterBreak="0">
    <w:nsid w:val="00000003"/>
    <w:multiLevelType w:val="multilevel"/>
    <w:tmpl w:val="00000003"/>
    <w:name w:val="[JENUI] Enumeracion Lista Viñetas"/>
    <w:lvl w:ilvl="0">
      <w:start w:val="1"/>
      <w:numFmt w:val="bullet"/>
      <w:pStyle w:val="JENUIListaVietasCont"/>
      <w:lvlText w:val=""/>
      <w:lvlJc w:val="center"/>
      <w:pPr>
        <w:tabs>
          <w:tab w:val="num" w:pos="0"/>
        </w:tabs>
        <w:ind w:left="0" w:firstLine="0"/>
      </w:pPr>
      <w:rPr>
        <w:rFonts w:ascii="Symbol" w:hAnsi="Symbol" w:cs="OpenSymbol"/>
      </w:rPr>
    </w:lvl>
    <w:lvl w:ilvl="1">
      <w:start w:val="1"/>
      <w:numFmt w:val="bullet"/>
      <w:suff w:val="nothing"/>
      <w:lvlText w:val="◦"/>
      <w:lvlJc w:val="center"/>
      <w:pPr>
        <w:tabs>
          <w:tab w:val="num" w:pos="0"/>
        </w:tabs>
        <w:ind w:left="0" w:firstLine="0"/>
      </w:pPr>
      <w:rPr>
        <w:rFonts w:ascii="OpenSymbol" w:hAnsi="OpenSymbol" w:cs="OpenSymbol"/>
      </w:rPr>
    </w:lvl>
    <w:lvl w:ilvl="2">
      <w:start w:val="1"/>
      <w:numFmt w:val="bullet"/>
      <w:suff w:val="nothing"/>
      <w:lvlText w:val="▪"/>
      <w:lvlJc w:val="center"/>
      <w:pPr>
        <w:tabs>
          <w:tab w:val="num" w:pos="0"/>
        </w:tabs>
        <w:ind w:left="0" w:firstLine="0"/>
      </w:pPr>
      <w:rPr>
        <w:rFonts w:ascii="OpenSymbol" w:hAnsi="OpenSymbol" w:cs="OpenSymbol"/>
      </w:rPr>
    </w:lvl>
    <w:lvl w:ilvl="3">
      <w:start w:val="1"/>
      <w:numFmt w:val="bullet"/>
      <w:suff w:val="nothing"/>
      <w:lvlText w:val=""/>
      <w:lvlJc w:val="center"/>
      <w:pPr>
        <w:tabs>
          <w:tab w:val="num" w:pos="0"/>
        </w:tabs>
        <w:ind w:left="0" w:firstLine="0"/>
      </w:pPr>
      <w:rPr>
        <w:rFonts w:ascii="Symbol" w:hAnsi="Symbol" w:cs="OpenSymbol"/>
      </w:rPr>
    </w:lvl>
    <w:lvl w:ilvl="4">
      <w:start w:val="1"/>
      <w:numFmt w:val="bullet"/>
      <w:suff w:val="nothing"/>
      <w:lvlText w:val="◦"/>
      <w:lvlJc w:val="center"/>
      <w:pPr>
        <w:tabs>
          <w:tab w:val="num" w:pos="0"/>
        </w:tabs>
        <w:ind w:left="0" w:firstLine="0"/>
      </w:pPr>
      <w:rPr>
        <w:rFonts w:ascii="OpenSymbol" w:hAnsi="OpenSymbol" w:cs="OpenSymbol"/>
      </w:rPr>
    </w:lvl>
    <w:lvl w:ilvl="5">
      <w:start w:val="1"/>
      <w:numFmt w:val="bullet"/>
      <w:suff w:val="nothing"/>
      <w:lvlText w:val="▪"/>
      <w:lvlJc w:val="center"/>
      <w:pPr>
        <w:tabs>
          <w:tab w:val="num" w:pos="0"/>
        </w:tabs>
        <w:ind w:left="0" w:firstLine="0"/>
      </w:pPr>
      <w:rPr>
        <w:rFonts w:ascii="OpenSymbol" w:hAnsi="OpenSymbol" w:cs="OpenSymbol"/>
      </w:rPr>
    </w:lvl>
    <w:lvl w:ilvl="6">
      <w:start w:val="1"/>
      <w:numFmt w:val="bullet"/>
      <w:suff w:val="nothing"/>
      <w:lvlText w:val=""/>
      <w:lvlJc w:val="center"/>
      <w:pPr>
        <w:tabs>
          <w:tab w:val="num" w:pos="0"/>
        </w:tabs>
        <w:ind w:left="0" w:firstLine="0"/>
      </w:pPr>
      <w:rPr>
        <w:rFonts w:ascii="Symbol" w:hAnsi="Symbol" w:cs="OpenSymbol"/>
      </w:rPr>
    </w:lvl>
    <w:lvl w:ilvl="7">
      <w:start w:val="1"/>
      <w:numFmt w:val="bullet"/>
      <w:suff w:val="nothing"/>
      <w:lvlText w:val="◦"/>
      <w:lvlJc w:val="center"/>
      <w:pPr>
        <w:tabs>
          <w:tab w:val="num" w:pos="0"/>
        </w:tabs>
        <w:ind w:left="0" w:firstLine="0"/>
      </w:pPr>
      <w:rPr>
        <w:rFonts w:ascii="OpenSymbol" w:hAnsi="OpenSymbol" w:cs="OpenSymbol"/>
      </w:rPr>
    </w:lvl>
    <w:lvl w:ilvl="8">
      <w:start w:val="1"/>
      <w:numFmt w:val="bullet"/>
      <w:suff w:val="nothing"/>
      <w:lvlText w:val="▪"/>
      <w:lvlJc w:val="center"/>
      <w:pPr>
        <w:tabs>
          <w:tab w:val="num" w:pos="0"/>
        </w:tabs>
        <w:ind w:left="0" w:firstLine="0"/>
      </w:pPr>
      <w:rPr>
        <w:rFonts w:ascii="OpenSymbol" w:hAnsi="OpenSymbol" w:cs="OpenSymbol"/>
      </w:rPr>
    </w:lvl>
  </w:abstractNum>
  <w:abstractNum w:abstractNumId="14" w15:restartNumberingAfterBreak="0">
    <w:nsid w:val="00000004"/>
    <w:multiLevelType w:val="multilevel"/>
    <w:tmpl w:val="00000004"/>
    <w:name w:val="[JENUI] Numeración Lista Numerad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00000005"/>
    <w:multiLevelType w:val="multilevel"/>
    <w:tmpl w:val="0000000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00000006"/>
    <w:multiLevelType w:val="multilevel"/>
    <w:tmpl w:val="0000000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00000007"/>
    <w:multiLevelType w:val="multilevel"/>
    <w:tmpl w:val="0000000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00000008"/>
    <w:multiLevelType w:val="multilevel"/>
    <w:tmpl w:val="00000008"/>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00000009"/>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055A7985"/>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80E3949"/>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13AA1F04"/>
    <w:multiLevelType w:val="hybridMultilevel"/>
    <w:tmpl w:val="067C412C"/>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23" w15:restartNumberingAfterBreak="0">
    <w:nsid w:val="15C42567"/>
    <w:multiLevelType w:val="hybridMultilevel"/>
    <w:tmpl w:val="847C198A"/>
    <w:name w:val="[JENUI] Numeracion Referencias2"/>
    <w:lvl w:ilvl="0" w:tplc="70BE91E4">
      <w:start w:val="1"/>
      <w:numFmt w:val="decimal"/>
      <w:lvlText w:val="[%1]"/>
      <w:lvlJc w:val="right"/>
      <w:pPr>
        <w:ind w:left="1117" w:hanging="360"/>
      </w:pPr>
      <w:rPr>
        <w:rFonts w:hint="default"/>
      </w:r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4" w15:restartNumberingAfterBreak="0">
    <w:nsid w:val="206324E2"/>
    <w:multiLevelType w:val="multilevel"/>
    <w:tmpl w:val="8306F3B2"/>
    <w:lvl w:ilvl="0">
      <w:start w:val="1"/>
      <w:numFmt w:val="upperLetter"/>
      <w:pStyle w:val="Ttulo1"/>
      <w:lvlText w:val="Apéndice  %1."/>
      <w:lvlJc w:val="left"/>
      <w:pPr>
        <w:ind w:left="0" w:firstLine="0"/>
      </w:pPr>
      <w:rPr>
        <w:rFonts w:hint="default"/>
      </w:rPr>
    </w:lvl>
    <w:lvl w:ilvl="1">
      <w:start w:val="1"/>
      <w:numFmt w:val="decimalZero"/>
      <w:pStyle w:val="Ttulo2"/>
      <w:isLgl/>
      <w:lvlText w:val="Section %1.%2"/>
      <w:lvlJc w:val="left"/>
      <w:pPr>
        <w:ind w:left="0" w:firstLine="0"/>
      </w:pPr>
      <w:rPr>
        <w:rFonts w:hint="default"/>
      </w:rPr>
    </w:lvl>
    <w:lvl w:ilvl="2">
      <w:start w:val="1"/>
      <w:numFmt w:val="lowerLetter"/>
      <w:pStyle w:val="Ttulo3"/>
      <w:lvlText w:val="(%3)"/>
      <w:lvlJc w:val="left"/>
      <w:pPr>
        <w:ind w:left="720" w:hanging="432"/>
      </w:pPr>
      <w:rPr>
        <w:rFonts w:hint="default"/>
      </w:rPr>
    </w:lvl>
    <w:lvl w:ilvl="3">
      <w:start w:val="1"/>
      <w:numFmt w:val="lowerRoman"/>
      <w:pStyle w:val="Ttulo4"/>
      <w:lvlText w:val="(%4)"/>
      <w:lvlJc w:val="right"/>
      <w:pPr>
        <w:ind w:left="864" w:hanging="144"/>
      </w:pPr>
      <w:rPr>
        <w:rFonts w:hint="default"/>
      </w:rPr>
    </w:lvl>
    <w:lvl w:ilvl="4">
      <w:start w:val="1"/>
      <w:numFmt w:val="decimal"/>
      <w:pStyle w:val="Ttulo5"/>
      <w:lvlText w:val="%5)"/>
      <w:lvlJc w:val="left"/>
      <w:pPr>
        <w:ind w:left="1008" w:hanging="432"/>
      </w:pPr>
      <w:rPr>
        <w:rFonts w:hint="default"/>
      </w:rPr>
    </w:lvl>
    <w:lvl w:ilvl="5">
      <w:start w:val="1"/>
      <w:numFmt w:val="lowerLetter"/>
      <w:pStyle w:val="Ttulo6"/>
      <w:lvlText w:val="%6)"/>
      <w:lvlJc w:val="left"/>
      <w:pPr>
        <w:ind w:left="1152" w:hanging="432"/>
      </w:pPr>
      <w:rPr>
        <w:rFonts w:hint="default"/>
      </w:rPr>
    </w:lvl>
    <w:lvl w:ilvl="6">
      <w:start w:val="1"/>
      <w:numFmt w:val="lowerRoman"/>
      <w:pStyle w:val="Ttulo7"/>
      <w:lvlText w:val="%7)"/>
      <w:lvlJc w:val="right"/>
      <w:pPr>
        <w:ind w:left="1296" w:hanging="288"/>
      </w:pPr>
      <w:rPr>
        <w:rFonts w:hint="default"/>
      </w:rPr>
    </w:lvl>
    <w:lvl w:ilvl="7">
      <w:start w:val="1"/>
      <w:numFmt w:val="lowerLetter"/>
      <w:pStyle w:val="Ttulo8"/>
      <w:lvlText w:val="%8."/>
      <w:lvlJc w:val="left"/>
      <w:pPr>
        <w:ind w:left="1440" w:hanging="432"/>
      </w:pPr>
      <w:rPr>
        <w:rFonts w:hint="default"/>
      </w:rPr>
    </w:lvl>
    <w:lvl w:ilvl="8">
      <w:start w:val="1"/>
      <w:numFmt w:val="lowerRoman"/>
      <w:pStyle w:val="Ttulo9"/>
      <w:lvlText w:val="%9."/>
      <w:lvlJc w:val="right"/>
      <w:pPr>
        <w:ind w:left="1584" w:hanging="144"/>
      </w:pPr>
      <w:rPr>
        <w:rFonts w:hint="default"/>
      </w:rPr>
    </w:lvl>
  </w:abstractNum>
  <w:abstractNum w:abstractNumId="25" w15:restartNumberingAfterBreak="0">
    <w:nsid w:val="20D70BDB"/>
    <w:multiLevelType w:val="hybridMultilevel"/>
    <w:tmpl w:val="1F7ACC76"/>
    <w:lvl w:ilvl="0" w:tplc="21EA8B02">
      <w:start w:val="1"/>
      <w:numFmt w:val="decimal"/>
      <w:pStyle w:val="JENUIListaNumeradaCont"/>
      <w:lvlText w:val="%1."/>
      <w:lvlJc w:val="right"/>
      <w:pPr>
        <w:ind w:left="975" w:hanging="360"/>
      </w:pPr>
      <w:rPr>
        <w:rFonts w:hint="default"/>
      </w:rPr>
    </w:lvl>
    <w:lvl w:ilvl="1" w:tplc="0C0A0019" w:tentative="1">
      <w:start w:val="1"/>
      <w:numFmt w:val="lowerLetter"/>
      <w:lvlText w:val="%2."/>
      <w:lvlJc w:val="left"/>
      <w:pPr>
        <w:ind w:left="1695" w:hanging="360"/>
      </w:pPr>
    </w:lvl>
    <w:lvl w:ilvl="2" w:tplc="0C0A001B" w:tentative="1">
      <w:start w:val="1"/>
      <w:numFmt w:val="lowerRoman"/>
      <w:lvlText w:val="%3."/>
      <w:lvlJc w:val="right"/>
      <w:pPr>
        <w:ind w:left="2415" w:hanging="180"/>
      </w:pPr>
    </w:lvl>
    <w:lvl w:ilvl="3" w:tplc="0C0A000F" w:tentative="1">
      <w:start w:val="1"/>
      <w:numFmt w:val="decimal"/>
      <w:lvlText w:val="%4."/>
      <w:lvlJc w:val="left"/>
      <w:pPr>
        <w:ind w:left="3135" w:hanging="360"/>
      </w:pPr>
    </w:lvl>
    <w:lvl w:ilvl="4" w:tplc="0C0A0019" w:tentative="1">
      <w:start w:val="1"/>
      <w:numFmt w:val="lowerLetter"/>
      <w:lvlText w:val="%5."/>
      <w:lvlJc w:val="left"/>
      <w:pPr>
        <w:ind w:left="3855" w:hanging="360"/>
      </w:pPr>
    </w:lvl>
    <w:lvl w:ilvl="5" w:tplc="0C0A001B" w:tentative="1">
      <w:start w:val="1"/>
      <w:numFmt w:val="lowerRoman"/>
      <w:lvlText w:val="%6."/>
      <w:lvlJc w:val="right"/>
      <w:pPr>
        <w:ind w:left="4575" w:hanging="180"/>
      </w:pPr>
    </w:lvl>
    <w:lvl w:ilvl="6" w:tplc="0C0A000F" w:tentative="1">
      <w:start w:val="1"/>
      <w:numFmt w:val="decimal"/>
      <w:lvlText w:val="%7."/>
      <w:lvlJc w:val="left"/>
      <w:pPr>
        <w:ind w:left="5295" w:hanging="360"/>
      </w:pPr>
    </w:lvl>
    <w:lvl w:ilvl="7" w:tplc="0C0A0019" w:tentative="1">
      <w:start w:val="1"/>
      <w:numFmt w:val="lowerLetter"/>
      <w:lvlText w:val="%8."/>
      <w:lvlJc w:val="left"/>
      <w:pPr>
        <w:ind w:left="6015" w:hanging="360"/>
      </w:pPr>
    </w:lvl>
    <w:lvl w:ilvl="8" w:tplc="0C0A001B" w:tentative="1">
      <w:start w:val="1"/>
      <w:numFmt w:val="lowerRoman"/>
      <w:lvlText w:val="%9."/>
      <w:lvlJc w:val="right"/>
      <w:pPr>
        <w:ind w:left="6735" w:hanging="180"/>
      </w:pPr>
    </w:lvl>
  </w:abstractNum>
  <w:abstractNum w:abstractNumId="26" w15:restartNumberingAfterBreak="0">
    <w:nsid w:val="2CA328B9"/>
    <w:multiLevelType w:val="multilevel"/>
    <w:tmpl w:val="3C3294BC"/>
    <w:lvl w:ilvl="0">
      <w:start w:val="1"/>
      <w:numFmt w:val="decimal"/>
      <w:pStyle w:val="JENUITtulo1"/>
      <w:lvlText w:val="%1."/>
      <w:lvlJc w:val="left"/>
      <w:pPr>
        <w:tabs>
          <w:tab w:val="num" w:pos="360"/>
        </w:tabs>
        <w:ind w:left="360" w:hanging="360"/>
      </w:pPr>
      <w:rPr>
        <w:rFonts w:ascii="Times New Roman" w:hAnsi="Times New Roman" w:hint="default"/>
        <w:b/>
        <w:i w:val="0"/>
        <w:sz w:val="28"/>
      </w:rPr>
    </w:lvl>
    <w:lvl w:ilvl="1">
      <w:start w:val="1"/>
      <w:numFmt w:val="decimal"/>
      <w:pStyle w:val="JENUITtulo2"/>
      <w:isLgl/>
      <w:lvlText w:val="%1.%2."/>
      <w:lvlJc w:val="left"/>
      <w:pPr>
        <w:tabs>
          <w:tab w:val="num" w:pos="1191"/>
        </w:tabs>
        <w:ind w:left="1191" w:hanging="1191"/>
      </w:pPr>
      <w:rPr>
        <w:rFonts w:ascii="Times New Roman" w:hAnsi="Times New Roman" w:hint="default"/>
        <w:b/>
        <w:i w:val="0"/>
        <w:sz w:val="24"/>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46840C65"/>
    <w:multiLevelType w:val="multilevel"/>
    <w:tmpl w:val="3E70C8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A0E4D9A"/>
    <w:multiLevelType w:val="hybridMultilevel"/>
    <w:tmpl w:val="C55A9584"/>
    <w:lvl w:ilvl="0" w:tplc="04030001">
      <w:start w:val="1"/>
      <w:numFmt w:val="bullet"/>
      <w:lvlText w:val=""/>
      <w:lvlJc w:val="left"/>
      <w:pPr>
        <w:ind w:left="558" w:hanging="360"/>
      </w:pPr>
      <w:rPr>
        <w:rFonts w:ascii="Symbol" w:hAnsi="Symbol" w:hint="default"/>
      </w:rPr>
    </w:lvl>
    <w:lvl w:ilvl="1" w:tplc="04030003" w:tentative="1">
      <w:start w:val="1"/>
      <w:numFmt w:val="bullet"/>
      <w:lvlText w:val="o"/>
      <w:lvlJc w:val="left"/>
      <w:pPr>
        <w:ind w:left="1278" w:hanging="360"/>
      </w:pPr>
      <w:rPr>
        <w:rFonts w:ascii="Courier New" w:hAnsi="Courier New" w:cs="Courier New" w:hint="default"/>
      </w:rPr>
    </w:lvl>
    <w:lvl w:ilvl="2" w:tplc="04030005" w:tentative="1">
      <w:start w:val="1"/>
      <w:numFmt w:val="bullet"/>
      <w:lvlText w:val=""/>
      <w:lvlJc w:val="left"/>
      <w:pPr>
        <w:ind w:left="1998" w:hanging="360"/>
      </w:pPr>
      <w:rPr>
        <w:rFonts w:ascii="Wingdings" w:hAnsi="Wingdings" w:hint="default"/>
      </w:rPr>
    </w:lvl>
    <w:lvl w:ilvl="3" w:tplc="04030001" w:tentative="1">
      <w:start w:val="1"/>
      <w:numFmt w:val="bullet"/>
      <w:lvlText w:val=""/>
      <w:lvlJc w:val="left"/>
      <w:pPr>
        <w:ind w:left="2718" w:hanging="360"/>
      </w:pPr>
      <w:rPr>
        <w:rFonts w:ascii="Symbol" w:hAnsi="Symbol" w:hint="default"/>
      </w:rPr>
    </w:lvl>
    <w:lvl w:ilvl="4" w:tplc="04030003" w:tentative="1">
      <w:start w:val="1"/>
      <w:numFmt w:val="bullet"/>
      <w:lvlText w:val="o"/>
      <w:lvlJc w:val="left"/>
      <w:pPr>
        <w:ind w:left="3438" w:hanging="360"/>
      </w:pPr>
      <w:rPr>
        <w:rFonts w:ascii="Courier New" w:hAnsi="Courier New" w:cs="Courier New" w:hint="default"/>
      </w:rPr>
    </w:lvl>
    <w:lvl w:ilvl="5" w:tplc="04030005" w:tentative="1">
      <w:start w:val="1"/>
      <w:numFmt w:val="bullet"/>
      <w:lvlText w:val=""/>
      <w:lvlJc w:val="left"/>
      <w:pPr>
        <w:ind w:left="4158" w:hanging="360"/>
      </w:pPr>
      <w:rPr>
        <w:rFonts w:ascii="Wingdings" w:hAnsi="Wingdings" w:hint="default"/>
      </w:rPr>
    </w:lvl>
    <w:lvl w:ilvl="6" w:tplc="04030001" w:tentative="1">
      <w:start w:val="1"/>
      <w:numFmt w:val="bullet"/>
      <w:lvlText w:val=""/>
      <w:lvlJc w:val="left"/>
      <w:pPr>
        <w:ind w:left="4878" w:hanging="360"/>
      </w:pPr>
      <w:rPr>
        <w:rFonts w:ascii="Symbol" w:hAnsi="Symbol" w:hint="default"/>
      </w:rPr>
    </w:lvl>
    <w:lvl w:ilvl="7" w:tplc="04030003" w:tentative="1">
      <w:start w:val="1"/>
      <w:numFmt w:val="bullet"/>
      <w:lvlText w:val="o"/>
      <w:lvlJc w:val="left"/>
      <w:pPr>
        <w:ind w:left="5598" w:hanging="360"/>
      </w:pPr>
      <w:rPr>
        <w:rFonts w:ascii="Courier New" w:hAnsi="Courier New" w:cs="Courier New" w:hint="default"/>
      </w:rPr>
    </w:lvl>
    <w:lvl w:ilvl="8" w:tplc="04030005" w:tentative="1">
      <w:start w:val="1"/>
      <w:numFmt w:val="bullet"/>
      <w:lvlText w:val=""/>
      <w:lvlJc w:val="left"/>
      <w:pPr>
        <w:ind w:left="6318" w:hanging="360"/>
      </w:pPr>
      <w:rPr>
        <w:rFonts w:ascii="Wingdings" w:hAnsi="Wingdings" w:hint="default"/>
      </w:rPr>
    </w:lvl>
  </w:abstractNum>
  <w:abstractNum w:abstractNumId="29" w15:restartNumberingAfterBreak="0">
    <w:nsid w:val="56E734B1"/>
    <w:multiLevelType w:val="multilevel"/>
    <w:tmpl w:val="D9843FA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5B17C47"/>
    <w:multiLevelType w:val="multilevel"/>
    <w:tmpl w:val="0AF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5345A"/>
    <w:multiLevelType w:val="hybridMultilevel"/>
    <w:tmpl w:val="29F05A60"/>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32" w15:restartNumberingAfterBreak="0">
    <w:nsid w:val="70C745D8"/>
    <w:multiLevelType w:val="multilevel"/>
    <w:tmpl w:val="329E3E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5841957"/>
    <w:multiLevelType w:val="multilevel"/>
    <w:tmpl w:val="00000009"/>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F340A"/>
    <w:multiLevelType w:val="multilevel"/>
    <w:tmpl w:val="1E0A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33"/>
  </w:num>
  <w:num w:numId="11">
    <w:abstractNumId w:val="9"/>
  </w:num>
  <w:num w:numId="12">
    <w:abstractNumId w:val="4"/>
  </w:num>
  <w:num w:numId="13">
    <w:abstractNumId w:val="3"/>
  </w:num>
  <w:num w:numId="14">
    <w:abstractNumId w:val="2"/>
  </w:num>
  <w:num w:numId="15">
    <w:abstractNumId w:val="1"/>
  </w:num>
  <w:num w:numId="16">
    <w:abstractNumId w:val="10"/>
  </w:num>
  <w:num w:numId="17">
    <w:abstractNumId w:val="8"/>
  </w:num>
  <w:num w:numId="18">
    <w:abstractNumId w:val="7"/>
  </w:num>
  <w:num w:numId="19">
    <w:abstractNumId w:val="6"/>
  </w:num>
  <w:num w:numId="20">
    <w:abstractNumId w:val="5"/>
  </w:num>
  <w:num w:numId="21">
    <w:abstractNumId w:val="25"/>
  </w:num>
  <w:num w:numId="22">
    <w:abstractNumId w:val="23"/>
  </w:num>
  <w:num w:numId="23">
    <w:abstractNumId w:val="32"/>
  </w:num>
  <w:num w:numId="24">
    <w:abstractNumId w:val="21"/>
  </w:num>
  <w:num w:numId="25">
    <w:abstractNumId w:val="29"/>
  </w:num>
  <w:num w:numId="26">
    <w:abstractNumId w:val="20"/>
  </w:num>
  <w:num w:numId="27">
    <w:abstractNumId w:val="26"/>
  </w:num>
  <w:num w:numId="28">
    <w:abstractNumId w:val="30"/>
  </w:num>
  <w:num w:numId="29">
    <w:abstractNumId w:val="34"/>
  </w:num>
  <w:num w:numId="30">
    <w:abstractNumId w:val="28"/>
  </w:num>
  <w:num w:numId="31">
    <w:abstractNumId w:val="0"/>
  </w:num>
  <w:num w:numId="32">
    <w:abstractNumId w:val="24"/>
  </w:num>
  <w:num w:numId="33">
    <w:abstractNumId w:val="27"/>
  </w:num>
  <w:num w:numId="34">
    <w:abstractNumId w:val="31"/>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2"/>
  </w:num>
  <w:num w:numId="48">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ctor">
    <w15:presenceInfo w15:providerId="None" w15:userId="Victor"/>
  </w15:person>
  <w15:person w15:author="Daniel Ramos Hoogwout">
    <w15:presenceInfo w15:providerId="AD" w15:userId="S::drh813@id.uib.cat::1dfa75b0-d528-409f-81e9-75a3fa3cab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131078" w:nlCheck="1" w:checkStyle="1"/>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autoHyphenation/>
  <w:hyphenationZone w:val="51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769"/>
    <w:rsid w:val="000053D8"/>
    <w:rsid w:val="00005B3A"/>
    <w:rsid w:val="00006B14"/>
    <w:rsid w:val="00021457"/>
    <w:rsid w:val="00042965"/>
    <w:rsid w:val="00052BEE"/>
    <w:rsid w:val="00055EAF"/>
    <w:rsid w:val="00056997"/>
    <w:rsid w:val="0006060E"/>
    <w:rsid w:val="000649E4"/>
    <w:rsid w:val="0006517F"/>
    <w:rsid w:val="0006791C"/>
    <w:rsid w:val="00071A42"/>
    <w:rsid w:val="0007301C"/>
    <w:rsid w:val="0007368E"/>
    <w:rsid w:val="000762F4"/>
    <w:rsid w:val="00077947"/>
    <w:rsid w:val="00083A5A"/>
    <w:rsid w:val="0008676C"/>
    <w:rsid w:val="00090CE8"/>
    <w:rsid w:val="00091036"/>
    <w:rsid w:val="000A0720"/>
    <w:rsid w:val="000B6E2F"/>
    <w:rsid w:val="000C388A"/>
    <w:rsid w:val="000C3A30"/>
    <w:rsid w:val="000C3B60"/>
    <w:rsid w:val="000D7D75"/>
    <w:rsid w:val="000E76C0"/>
    <w:rsid w:val="000F1449"/>
    <w:rsid w:val="00102C13"/>
    <w:rsid w:val="001039EC"/>
    <w:rsid w:val="00104693"/>
    <w:rsid w:val="00105596"/>
    <w:rsid w:val="00106829"/>
    <w:rsid w:val="0011085C"/>
    <w:rsid w:val="00112666"/>
    <w:rsid w:val="0011715E"/>
    <w:rsid w:val="00117AC4"/>
    <w:rsid w:val="00130685"/>
    <w:rsid w:val="0013440A"/>
    <w:rsid w:val="001359A6"/>
    <w:rsid w:val="00135BF6"/>
    <w:rsid w:val="0013749C"/>
    <w:rsid w:val="001423E0"/>
    <w:rsid w:val="001460AF"/>
    <w:rsid w:val="001466BF"/>
    <w:rsid w:val="00146ACB"/>
    <w:rsid w:val="0015114C"/>
    <w:rsid w:val="00155DE2"/>
    <w:rsid w:val="00156F77"/>
    <w:rsid w:val="00161AEA"/>
    <w:rsid w:val="00162D68"/>
    <w:rsid w:val="001645A3"/>
    <w:rsid w:val="00164F2A"/>
    <w:rsid w:val="00167FC2"/>
    <w:rsid w:val="0017164B"/>
    <w:rsid w:val="001768FB"/>
    <w:rsid w:val="00181B72"/>
    <w:rsid w:val="0018366A"/>
    <w:rsid w:val="001859F0"/>
    <w:rsid w:val="00190A13"/>
    <w:rsid w:val="00195F10"/>
    <w:rsid w:val="001A383C"/>
    <w:rsid w:val="001B5911"/>
    <w:rsid w:val="001B65BA"/>
    <w:rsid w:val="001C54CC"/>
    <w:rsid w:val="001C65D4"/>
    <w:rsid w:val="001D6879"/>
    <w:rsid w:val="001E0C19"/>
    <w:rsid w:val="001E2A01"/>
    <w:rsid w:val="001E5DD4"/>
    <w:rsid w:val="001F189E"/>
    <w:rsid w:val="001F78C0"/>
    <w:rsid w:val="00204E8A"/>
    <w:rsid w:val="0021508F"/>
    <w:rsid w:val="00216A5A"/>
    <w:rsid w:val="002237F0"/>
    <w:rsid w:val="00224FA5"/>
    <w:rsid w:val="002259F3"/>
    <w:rsid w:val="00225BA8"/>
    <w:rsid w:val="002308D9"/>
    <w:rsid w:val="00235209"/>
    <w:rsid w:val="0025060C"/>
    <w:rsid w:val="00251487"/>
    <w:rsid w:val="0025299F"/>
    <w:rsid w:val="0026314E"/>
    <w:rsid w:val="00263C74"/>
    <w:rsid w:val="00271690"/>
    <w:rsid w:val="00274CA1"/>
    <w:rsid w:val="0027655D"/>
    <w:rsid w:val="002945D0"/>
    <w:rsid w:val="00294A6E"/>
    <w:rsid w:val="00297020"/>
    <w:rsid w:val="002A1C4B"/>
    <w:rsid w:val="002B2A30"/>
    <w:rsid w:val="002B6D50"/>
    <w:rsid w:val="002C2C96"/>
    <w:rsid w:val="002C32BC"/>
    <w:rsid w:val="002D13BD"/>
    <w:rsid w:val="002D4071"/>
    <w:rsid w:val="002F218D"/>
    <w:rsid w:val="002F3743"/>
    <w:rsid w:val="002F45DA"/>
    <w:rsid w:val="003001CE"/>
    <w:rsid w:val="003014D4"/>
    <w:rsid w:val="00302ABC"/>
    <w:rsid w:val="003057F6"/>
    <w:rsid w:val="00310613"/>
    <w:rsid w:val="00316950"/>
    <w:rsid w:val="0031797D"/>
    <w:rsid w:val="003249F0"/>
    <w:rsid w:val="00330B75"/>
    <w:rsid w:val="00332B66"/>
    <w:rsid w:val="00334C24"/>
    <w:rsid w:val="00337BD4"/>
    <w:rsid w:val="003401F9"/>
    <w:rsid w:val="00342CFB"/>
    <w:rsid w:val="00342DD1"/>
    <w:rsid w:val="003454C7"/>
    <w:rsid w:val="00351BFB"/>
    <w:rsid w:val="00353E6F"/>
    <w:rsid w:val="0035527D"/>
    <w:rsid w:val="003570EA"/>
    <w:rsid w:val="00361AF2"/>
    <w:rsid w:val="003643C9"/>
    <w:rsid w:val="00365D98"/>
    <w:rsid w:val="00366CBE"/>
    <w:rsid w:val="00366CE9"/>
    <w:rsid w:val="003674DC"/>
    <w:rsid w:val="00367E8A"/>
    <w:rsid w:val="003749D8"/>
    <w:rsid w:val="00377A51"/>
    <w:rsid w:val="00383BC0"/>
    <w:rsid w:val="0039588F"/>
    <w:rsid w:val="00396004"/>
    <w:rsid w:val="003967C3"/>
    <w:rsid w:val="003A2868"/>
    <w:rsid w:val="003A4E61"/>
    <w:rsid w:val="003B0C52"/>
    <w:rsid w:val="003B10B8"/>
    <w:rsid w:val="003B694D"/>
    <w:rsid w:val="003C3C85"/>
    <w:rsid w:val="003C7D3B"/>
    <w:rsid w:val="003D3608"/>
    <w:rsid w:val="003E6AD7"/>
    <w:rsid w:val="004145E6"/>
    <w:rsid w:val="00415240"/>
    <w:rsid w:val="00415769"/>
    <w:rsid w:val="00425B30"/>
    <w:rsid w:val="004275BE"/>
    <w:rsid w:val="0043141C"/>
    <w:rsid w:val="00435247"/>
    <w:rsid w:val="00436F28"/>
    <w:rsid w:val="004416AF"/>
    <w:rsid w:val="00441A22"/>
    <w:rsid w:val="00445C50"/>
    <w:rsid w:val="004465A1"/>
    <w:rsid w:val="00446E06"/>
    <w:rsid w:val="004655BE"/>
    <w:rsid w:val="00467096"/>
    <w:rsid w:val="0047120E"/>
    <w:rsid w:val="004744E6"/>
    <w:rsid w:val="00480AB6"/>
    <w:rsid w:val="004817DE"/>
    <w:rsid w:val="00483D74"/>
    <w:rsid w:val="00494295"/>
    <w:rsid w:val="004A1626"/>
    <w:rsid w:val="004A22D8"/>
    <w:rsid w:val="004A425B"/>
    <w:rsid w:val="004B1F0C"/>
    <w:rsid w:val="004B3DF5"/>
    <w:rsid w:val="004B4246"/>
    <w:rsid w:val="004C1D2D"/>
    <w:rsid w:val="004D06A0"/>
    <w:rsid w:val="004D28C5"/>
    <w:rsid w:val="004D2E37"/>
    <w:rsid w:val="004D5798"/>
    <w:rsid w:val="004D7E22"/>
    <w:rsid w:val="004E6A0B"/>
    <w:rsid w:val="004E74D0"/>
    <w:rsid w:val="004F590B"/>
    <w:rsid w:val="00502249"/>
    <w:rsid w:val="005037A0"/>
    <w:rsid w:val="00511A40"/>
    <w:rsid w:val="005125A1"/>
    <w:rsid w:val="00517D28"/>
    <w:rsid w:val="00533FB8"/>
    <w:rsid w:val="00542947"/>
    <w:rsid w:val="00546A5A"/>
    <w:rsid w:val="00547465"/>
    <w:rsid w:val="005539EB"/>
    <w:rsid w:val="00555E9D"/>
    <w:rsid w:val="005578F1"/>
    <w:rsid w:val="00560DD4"/>
    <w:rsid w:val="005610F6"/>
    <w:rsid w:val="00561137"/>
    <w:rsid w:val="00563512"/>
    <w:rsid w:val="005702E9"/>
    <w:rsid w:val="005759ED"/>
    <w:rsid w:val="005804FF"/>
    <w:rsid w:val="00580FEF"/>
    <w:rsid w:val="00582762"/>
    <w:rsid w:val="005848D4"/>
    <w:rsid w:val="00592B31"/>
    <w:rsid w:val="005962CC"/>
    <w:rsid w:val="005970E1"/>
    <w:rsid w:val="005A2EC0"/>
    <w:rsid w:val="005B2F00"/>
    <w:rsid w:val="005B3BE7"/>
    <w:rsid w:val="005C031A"/>
    <w:rsid w:val="005E0413"/>
    <w:rsid w:val="005E36BF"/>
    <w:rsid w:val="005E6209"/>
    <w:rsid w:val="005F547B"/>
    <w:rsid w:val="005F6250"/>
    <w:rsid w:val="0060590A"/>
    <w:rsid w:val="00606C21"/>
    <w:rsid w:val="00610FFD"/>
    <w:rsid w:val="00611113"/>
    <w:rsid w:val="006127A7"/>
    <w:rsid w:val="00612CB8"/>
    <w:rsid w:val="00622463"/>
    <w:rsid w:val="0062448D"/>
    <w:rsid w:val="006245DF"/>
    <w:rsid w:val="006259E3"/>
    <w:rsid w:val="00626055"/>
    <w:rsid w:val="00626C8B"/>
    <w:rsid w:val="006410E3"/>
    <w:rsid w:val="00641511"/>
    <w:rsid w:val="00652946"/>
    <w:rsid w:val="00653218"/>
    <w:rsid w:val="0066046F"/>
    <w:rsid w:val="00674824"/>
    <w:rsid w:val="006776AF"/>
    <w:rsid w:val="0067798F"/>
    <w:rsid w:val="00677D2A"/>
    <w:rsid w:val="006974A2"/>
    <w:rsid w:val="006A1D0C"/>
    <w:rsid w:val="006A73BC"/>
    <w:rsid w:val="006B0DE0"/>
    <w:rsid w:val="006B1822"/>
    <w:rsid w:val="006B5A31"/>
    <w:rsid w:val="006C0006"/>
    <w:rsid w:val="006C127F"/>
    <w:rsid w:val="006C5C09"/>
    <w:rsid w:val="006C659F"/>
    <w:rsid w:val="006D6217"/>
    <w:rsid w:val="006D7DA3"/>
    <w:rsid w:val="006E6656"/>
    <w:rsid w:val="006F0F94"/>
    <w:rsid w:val="006F6AF7"/>
    <w:rsid w:val="006F7EEE"/>
    <w:rsid w:val="0070075B"/>
    <w:rsid w:val="00701BF9"/>
    <w:rsid w:val="00701D58"/>
    <w:rsid w:val="00702133"/>
    <w:rsid w:val="00705516"/>
    <w:rsid w:val="00711309"/>
    <w:rsid w:val="00716152"/>
    <w:rsid w:val="0073130A"/>
    <w:rsid w:val="00731520"/>
    <w:rsid w:val="007354FE"/>
    <w:rsid w:val="00736BDD"/>
    <w:rsid w:val="00741EFC"/>
    <w:rsid w:val="00754208"/>
    <w:rsid w:val="007544B2"/>
    <w:rsid w:val="00755F0D"/>
    <w:rsid w:val="0075696E"/>
    <w:rsid w:val="0076177D"/>
    <w:rsid w:val="007617B8"/>
    <w:rsid w:val="007733DE"/>
    <w:rsid w:val="007857A9"/>
    <w:rsid w:val="0079362E"/>
    <w:rsid w:val="00793E31"/>
    <w:rsid w:val="007A01AF"/>
    <w:rsid w:val="007A384B"/>
    <w:rsid w:val="007A3C6D"/>
    <w:rsid w:val="007A6637"/>
    <w:rsid w:val="007A751B"/>
    <w:rsid w:val="007B5D6B"/>
    <w:rsid w:val="007B7889"/>
    <w:rsid w:val="007C21B7"/>
    <w:rsid w:val="007C51CD"/>
    <w:rsid w:val="007C53F4"/>
    <w:rsid w:val="007D051E"/>
    <w:rsid w:val="007D1B3F"/>
    <w:rsid w:val="007E2CDF"/>
    <w:rsid w:val="007E32A2"/>
    <w:rsid w:val="007E39A5"/>
    <w:rsid w:val="007E5D16"/>
    <w:rsid w:val="00802197"/>
    <w:rsid w:val="00802E3C"/>
    <w:rsid w:val="00802ED5"/>
    <w:rsid w:val="00802FD4"/>
    <w:rsid w:val="0080358E"/>
    <w:rsid w:val="00807ACE"/>
    <w:rsid w:val="008108DB"/>
    <w:rsid w:val="00811C72"/>
    <w:rsid w:val="00813632"/>
    <w:rsid w:val="00813A91"/>
    <w:rsid w:val="00813FF0"/>
    <w:rsid w:val="00815763"/>
    <w:rsid w:val="00815975"/>
    <w:rsid w:val="00820471"/>
    <w:rsid w:val="00820CAD"/>
    <w:rsid w:val="00827317"/>
    <w:rsid w:val="008275CA"/>
    <w:rsid w:val="008320B5"/>
    <w:rsid w:val="00833C55"/>
    <w:rsid w:val="00834832"/>
    <w:rsid w:val="00834C65"/>
    <w:rsid w:val="0084709D"/>
    <w:rsid w:val="008509DE"/>
    <w:rsid w:val="008536B1"/>
    <w:rsid w:val="008573C7"/>
    <w:rsid w:val="00873F6A"/>
    <w:rsid w:val="00875196"/>
    <w:rsid w:val="008826F6"/>
    <w:rsid w:val="008832E4"/>
    <w:rsid w:val="00887C13"/>
    <w:rsid w:val="00887EA2"/>
    <w:rsid w:val="00890033"/>
    <w:rsid w:val="008908E5"/>
    <w:rsid w:val="00890BEC"/>
    <w:rsid w:val="008A2FB2"/>
    <w:rsid w:val="008A3764"/>
    <w:rsid w:val="008A3974"/>
    <w:rsid w:val="008A42CA"/>
    <w:rsid w:val="008B0A11"/>
    <w:rsid w:val="008C1DB6"/>
    <w:rsid w:val="008C238B"/>
    <w:rsid w:val="008C6E96"/>
    <w:rsid w:val="008D0408"/>
    <w:rsid w:val="008D4609"/>
    <w:rsid w:val="008E1264"/>
    <w:rsid w:val="008E598F"/>
    <w:rsid w:val="008F6453"/>
    <w:rsid w:val="008F7787"/>
    <w:rsid w:val="00906251"/>
    <w:rsid w:val="0090755F"/>
    <w:rsid w:val="00920A10"/>
    <w:rsid w:val="00921DC1"/>
    <w:rsid w:val="0092775B"/>
    <w:rsid w:val="00927D56"/>
    <w:rsid w:val="009403DF"/>
    <w:rsid w:val="00940D75"/>
    <w:rsid w:val="00941311"/>
    <w:rsid w:val="00946AB5"/>
    <w:rsid w:val="00956E76"/>
    <w:rsid w:val="00960353"/>
    <w:rsid w:val="009633F7"/>
    <w:rsid w:val="009640C2"/>
    <w:rsid w:val="00964A49"/>
    <w:rsid w:val="009671BF"/>
    <w:rsid w:val="0097531A"/>
    <w:rsid w:val="00976FB3"/>
    <w:rsid w:val="00986A7F"/>
    <w:rsid w:val="0099177B"/>
    <w:rsid w:val="009B27F8"/>
    <w:rsid w:val="009B346D"/>
    <w:rsid w:val="009B7CE3"/>
    <w:rsid w:val="009C1899"/>
    <w:rsid w:val="009C55A9"/>
    <w:rsid w:val="009C5A27"/>
    <w:rsid w:val="009D2557"/>
    <w:rsid w:val="009D2880"/>
    <w:rsid w:val="009D75F3"/>
    <w:rsid w:val="009E0992"/>
    <w:rsid w:val="009E1CE1"/>
    <w:rsid w:val="009F1EEF"/>
    <w:rsid w:val="009F2382"/>
    <w:rsid w:val="009F6110"/>
    <w:rsid w:val="009F665F"/>
    <w:rsid w:val="00A03B6E"/>
    <w:rsid w:val="00A14AEF"/>
    <w:rsid w:val="00A15766"/>
    <w:rsid w:val="00A307A0"/>
    <w:rsid w:val="00A322BD"/>
    <w:rsid w:val="00A326CA"/>
    <w:rsid w:val="00A40995"/>
    <w:rsid w:val="00A507D9"/>
    <w:rsid w:val="00A51A0E"/>
    <w:rsid w:val="00A51E81"/>
    <w:rsid w:val="00A52AAD"/>
    <w:rsid w:val="00A606E3"/>
    <w:rsid w:val="00A60EEB"/>
    <w:rsid w:val="00A71A91"/>
    <w:rsid w:val="00A723C5"/>
    <w:rsid w:val="00A7547E"/>
    <w:rsid w:val="00A7558A"/>
    <w:rsid w:val="00A7656D"/>
    <w:rsid w:val="00A81AFD"/>
    <w:rsid w:val="00A82997"/>
    <w:rsid w:val="00AA4E70"/>
    <w:rsid w:val="00AA7F03"/>
    <w:rsid w:val="00AB4920"/>
    <w:rsid w:val="00AB5435"/>
    <w:rsid w:val="00AB6683"/>
    <w:rsid w:val="00AB797D"/>
    <w:rsid w:val="00AD0BE8"/>
    <w:rsid w:val="00AE6392"/>
    <w:rsid w:val="00AF5C99"/>
    <w:rsid w:val="00B05DBE"/>
    <w:rsid w:val="00B0612D"/>
    <w:rsid w:val="00B22EE5"/>
    <w:rsid w:val="00B314F0"/>
    <w:rsid w:val="00B34FA5"/>
    <w:rsid w:val="00B57BD8"/>
    <w:rsid w:val="00B60742"/>
    <w:rsid w:val="00B63FBC"/>
    <w:rsid w:val="00B71C5D"/>
    <w:rsid w:val="00B73885"/>
    <w:rsid w:val="00B73BB9"/>
    <w:rsid w:val="00B75AFA"/>
    <w:rsid w:val="00B7652A"/>
    <w:rsid w:val="00B86CCB"/>
    <w:rsid w:val="00B9204B"/>
    <w:rsid w:val="00B9367B"/>
    <w:rsid w:val="00B94E3C"/>
    <w:rsid w:val="00BA08E6"/>
    <w:rsid w:val="00BA0976"/>
    <w:rsid w:val="00BA1B72"/>
    <w:rsid w:val="00BA3F31"/>
    <w:rsid w:val="00BA6CAF"/>
    <w:rsid w:val="00BB57F7"/>
    <w:rsid w:val="00BC022B"/>
    <w:rsid w:val="00BC3167"/>
    <w:rsid w:val="00BC4C61"/>
    <w:rsid w:val="00BC595F"/>
    <w:rsid w:val="00BD10F6"/>
    <w:rsid w:val="00BD1164"/>
    <w:rsid w:val="00BD276D"/>
    <w:rsid w:val="00BD75A1"/>
    <w:rsid w:val="00BE1678"/>
    <w:rsid w:val="00BF149F"/>
    <w:rsid w:val="00BF3AC2"/>
    <w:rsid w:val="00BF3CE2"/>
    <w:rsid w:val="00BF486E"/>
    <w:rsid w:val="00C003A5"/>
    <w:rsid w:val="00C20FCF"/>
    <w:rsid w:val="00C46640"/>
    <w:rsid w:val="00C47B66"/>
    <w:rsid w:val="00C47FAD"/>
    <w:rsid w:val="00C53A15"/>
    <w:rsid w:val="00C53B8C"/>
    <w:rsid w:val="00C55F65"/>
    <w:rsid w:val="00C57F37"/>
    <w:rsid w:val="00C61879"/>
    <w:rsid w:val="00C61B01"/>
    <w:rsid w:val="00C63E3A"/>
    <w:rsid w:val="00C67607"/>
    <w:rsid w:val="00C715FB"/>
    <w:rsid w:val="00C77A71"/>
    <w:rsid w:val="00C81A01"/>
    <w:rsid w:val="00C82492"/>
    <w:rsid w:val="00C90D36"/>
    <w:rsid w:val="00C92718"/>
    <w:rsid w:val="00C9605D"/>
    <w:rsid w:val="00CA4E34"/>
    <w:rsid w:val="00CA797A"/>
    <w:rsid w:val="00CB30B0"/>
    <w:rsid w:val="00CD49D7"/>
    <w:rsid w:val="00CD7AE9"/>
    <w:rsid w:val="00CE408F"/>
    <w:rsid w:val="00CF0067"/>
    <w:rsid w:val="00CF22C1"/>
    <w:rsid w:val="00CF27B9"/>
    <w:rsid w:val="00CF45C2"/>
    <w:rsid w:val="00CF7517"/>
    <w:rsid w:val="00D02173"/>
    <w:rsid w:val="00D0490B"/>
    <w:rsid w:val="00D0692E"/>
    <w:rsid w:val="00D10FE8"/>
    <w:rsid w:val="00D231FA"/>
    <w:rsid w:val="00D26B4F"/>
    <w:rsid w:val="00D349CD"/>
    <w:rsid w:val="00D62731"/>
    <w:rsid w:val="00D630E4"/>
    <w:rsid w:val="00D6458C"/>
    <w:rsid w:val="00D65F66"/>
    <w:rsid w:val="00D70044"/>
    <w:rsid w:val="00D70B4C"/>
    <w:rsid w:val="00D757CF"/>
    <w:rsid w:val="00D81417"/>
    <w:rsid w:val="00D83702"/>
    <w:rsid w:val="00D84887"/>
    <w:rsid w:val="00D92F1F"/>
    <w:rsid w:val="00D97E88"/>
    <w:rsid w:val="00DA2709"/>
    <w:rsid w:val="00DA686B"/>
    <w:rsid w:val="00DB1B31"/>
    <w:rsid w:val="00DB4704"/>
    <w:rsid w:val="00DB4D7C"/>
    <w:rsid w:val="00DB6CD7"/>
    <w:rsid w:val="00DB7922"/>
    <w:rsid w:val="00DB7FF6"/>
    <w:rsid w:val="00DD4DE9"/>
    <w:rsid w:val="00DE3242"/>
    <w:rsid w:val="00DE4051"/>
    <w:rsid w:val="00DE4FEC"/>
    <w:rsid w:val="00DF484A"/>
    <w:rsid w:val="00DF4E8C"/>
    <w:rsid w:val="00DF6F93"/>
    <w:rsid w:val="00E00545"/>
    <w:rsid w:val="00E029E9"/>
    <w:rsid w:val="00E05C57"/>
    <w:rsid w:val="00E071B5"/>
    <w:rsid w:val="00E13264"/>
    <w:rsid w:val="00E14039"/>
    <w:rsid w:val="00E155AD"/>
    <w:rsid w:val="00E15616"/>
    <w:rsid w:val="00E17084"/>
    <w:rsid w:val="00E212A9"/>
    <w:rsid w:val="00E21471"/>
    <w:rsid w:val="00E24E85"/>
    <w:rsid w:val="00E33AC7"/>
    <w:rsid w:val="00E43A69"/>
    <w:rsid w:val="00E43DEA"/>
    <w:rsid w:val="00E5205A"/>
    <w:rsid w:val="00E53B45"/>
    <w:rsid w:val="00E668EA"/>
    <w:rsid w:val="00E6713E"/>
    <w:rsid w:val="00E72920"/>
    <w:rsid w:val="00E73CD7"/>
    <w:rsid w:val="00E762FF"/>
    <w:rsid w:val="00E770E3"/>
    <w:rsid w:val="00E83521"/>
    <w:rsid w:val="00E9407B"/>
    <w:rsid w:val="00E97F0B"/>
    <w:rsid w:val="00EA2FB5"/>
    <w:rsid w:val="00EC09AA"/>
    <w:rsid w:val="00EC146A"/>
    <w:rsid w:val="00EC6BEB"/>
    <w:rsid w:val="00EC6EB0"/>
    <w:rsid w:val="00EC770E"/>
    <w:rsid w:val="00ED0E68"/>
    <w:rsid w:val="00ED2C3B"/>
    <w:rsid w:val="00ED5499"/>
    <w:rsid w:val="00ED76BB"/>
    <w:rsid w:val="00EE4A57"/>
    <w:rsid w:val="00EE608B"/>
    <w:rsid w:val="00EF1A1A"/>
    <w:rsid w:val="00EF4B51"/>
    <w:rsid w:val="00EF4BC1"/>
    <w:rsid w:val="00F0221E"/>
    <w:rsid w:val="00F02C4E"/>
    <w:rsid w:val="00F06FE3"/>
    <w:rsid w:val="00F1083A"/>
    <w:rsid w:val="00F11FDC"/>
    <w:rsid w:val="00F21709"/>
    <w:rsid w:val="00F24B5A"/>
    <w:rsid w:val="00F265D1"/>
    <w:rsid w:val="00F27904"/>
    <w:rsid w:val="00F315CF"/>
    <w:rsid w:val="00F35E6B"/>
    <w:rsid w:val="00F41FEC"/>
    <w:rsid w:val="00F43C99"/>
    <w:rsid w:val="00F47899"/>
    <w:rsid w:val="00F5457A"/>
    <w:rsid w:val="00F73F35"/>
    <w:rsid w:val="00F800B5"/>
    <w:rsid w:val="00F875E0"/>
    <w:rsid w:val="00FA058A"/>
    <w:rsid w:val="00FA09DB"/>
    <w:rsid w:val="00FA393A"/>
    <w:rsid w:val="00FA4554"/>
    <w:rsid w:val="00FA7164"/>
    <w:rsid w:val="00FB7E0B"/>
    <w:rsid w:val="00FC5229"/>
    <w:rsid w:val="00FC6CA7"/>
    <w:rsid w:val="00FD0B25"/>
    <w:rsid w:val="00FD71EB"/>
    <w:rsid w:val="00FD73CF"/>
    <w:rsid w:val="00FF2F89"/>
    <w:rsid w:val="00FF686D"/>
    <w:rsid w:val="00FF7A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98F5C03"/>
  <w15:chartTrackingRefBased/>
  <w15:docId w15:val="{FE081C2C-B1DA-4146-8944-4CF7B065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A01"/>
    <w:pPr>
      <w:suppressAutoHyphens/>
      <w:spacing w:line="100" w:lineRule="atLeast"/>
      <w:textAlignment w:val="baseline"/>
    </w:pPr>
    <w:rPr>
      <w:kern w:val="1"/>
      <w:sz w:val="24"/>
      <w:lang w:eastAsia="ar-SA"/>
    </w:rPr>
  </w:style>
  <w:style w:type="paragraph" w:styleId="Ttulo1">
    <w:name w:val="heading 1"/>
    <w:basedOn w:val="Encabezado1"/>
    <w:next w:val="Textoindependiente"/>
    <w:link w:val="Ttulo1Car"/>
    <w:uiPriority w:val="9"/>
    <w:qFormat/>
    <w:rsid w:val="00D630E4"/>
    <w:pPr>
      <w:numPr>
        <w:numId w:val="32"/>
      </w:numPr>
      <w:outlineLvl w:val="0"/>
    </w:pPr>
    <w:rPr>
      <w:b/>
      <w:bCs/>
      <w:sz w:val="28"/>
      <w:szCs w:val="28"/>
    </w:rPr>
  </w:style>
  <w:style w:type="paragraph" w:styleId="Ttulo2">
    <w:name w:val="heading 2"/>
    <w:basedOn w:val="Encabezado1"/>
    <w:next w:val="Textoindependiente"/>
    <w:qFormat/>
    <w:pPr>
      <w:numPr>
        <w:ilvl w:val="1"/>
        <w:numId w:val="32"/>
      </w:numPr>
      <w:outlineLvl w:val="1"/>
    </w:pPr>
    <w:rPr>
      <w:b/>
      <w:bCs/>
      <w:i/>
      <w:iCs/>
      <w:sz w:val="28"/>
      <w:szCs w:val="28"/>
    </w:rPr>
  </w:style>
  <w:style w:type="paragraph" w:styleId="Ttulo3">
    <w:name w:val="heading 3"/>
    <w:basedOn w:val="Normal"/>
    <w:next w:val="Normal"/>
    <w:link w:val="Ttulo3Car"/>
    <w:uiPriority w:val="9"/>
    <w:qFormat/>
    <w:rsid w:val="00D630E4"/>
    <w:pPr>
      <w:keepNext/>
      <w:numPr>
        <w:ilvl w:val="2"/>
        <w:numId w:val="32"/>
      </w:numPr>
      <w:spacing w:before="240" w:after="60"/>
      <w:outlineLvl w:val="2"/>
    </w:pPr>
    <w:rPr>
      <w:rFonts w:ascii="Cambria" w:hAnsi="Cambria"/>
      <w:b/>
      <w:bCs/>
      <w:sz w:val="26"/>
      <w:szCs w:val="26"/>
    </w:rPr>
  </w:style>
  <w:style w:type="paragraph" w:styleId="Ttulo4">
    <w:name w:val="heading 4"/>
    <w:basedOn w:val="Normal"/>
    <w:next w:val="Normal"/>
    <w:qFormat/>
    <w:rsid w:val="00D630E4"/>
    <w:pPr>
      <w:keepNext/>
      <w:numPr>
        <w:ilvl w:val="3"/>
        <w:numId w:val="32"/>
      </w:numPr>
      <w:spacing w:before="240" w:after="60"/>
      <w:outlineLvl w:val="3"/>
    </w:pPr>
    <w:rPr>
      <w:b/>
      <w:bCs/>
      <w:sz w:val="28"/>
      <w:szCs w:val="28"/>
    </w:rPr>
  </w:style>
  <w:style w:type="paragraph" w:styleId="Ttulo5">
    <w:name w:val="heading 5"/>
    <w:basedOn w:val="Normal"/>
    <w:next w:val="Normal"/>
    <w:qFormat/>
    <w:rsid w:val="00D630E4"/>
    <w:pPr>
      <w:numPr>
        <w:ilvl w:val="4"/>
        <w:numId w:val="32"/>
      </w:numPr>
      <w:spacing w:before="240" w:after="60"/>
      <w:outlineLvl w:val="4"/>
    </w:pPr>
    <w:rPr>
      <w:b/>
      <w:bCs/>
      <w:i/>
      <w:iCs/>
      <w:sz w:val="26"/>
      <w:szCs w:val="26"/>
    </w:rPr>
  </w:style>
  <w:style w:type="paragraph" w:styleId="Ttulo6">
    <w:name w:val="heading 6"/>
    <w:basedOn w:val="Normal"/>
    <w:next w:val="Normal"/>
    <w:qFormat/>
    <w:rsid w:val="00D630E4"/>
    <w:pPr>
      <w:numPr>
        <w:ilvl w:val="5"/>
        <w:numId w:val="32"/>
      </w:numPr>
      <w:spacing w:before="240" w:after="60"/>
      <w:outlineLvl w:val="5"/>
    </w:pPr>
    <w:rPr>
      <w:b/>
      <w:bCs/>
      <w:sz w:val="22"/>
      <w:szCs w:val="22"/>
    </w:rPr>
  </w:style>
  <w:style w:type="paragraph" w:styleId="Ttulo7">
    <w:name w:val="heading 7"/>
    <w:basedOn w:val="Normal"/>
    <w:next w:val="Normal"/>
    <w:qFormat/>
    <w:rsid w:val="00D630E4"/>
    <w:pPr>
      <w:numPr>
        <w:ilvl w:val="6"/>
        <w:numId w:val="32"/>
      </w:numPr>
      <w:spacing w:before="240" w:after="60"/>
      <w:outlineLvl w:val="6"/>
    </w:pPr>
    <w:rPr>
      <w:szCs w:val="24"/>
    </w:rPr>
  </w:style>
  <w:style w:type="paragraph" w:styleId="Ttulo8">
    <w:name w:val="heading 8"/>
    <w:basedOn w:val="Normal"/>
    <w:next w:val="Normal"/>
    <w:qFormat/>
    <w:rsid w:val="00D630E4"/>
    <w:pPr>
      <w:numPr>
        <w:ilvl w:val="7"/>
        <w:numId w:val="32"/>
      </w:numPr>
      <w:spacing w:before="240" w:after="60"/>
      <w:outlineLvl w:val="7"/>
    </w:pPr>
    <w:rPr>
      <w:i/>
      <w:iCs/>
      <w:szCs w:val="24"/>
    </w:rPr>
  </w:style>
  <w:style w:type="paragraph" w:styleId="Ttulo9">
    <w:name w:val="heading 9"/>
    <w:basedOn w:val="Normal"/>
    <w:next w:val="Normal"/>
    <w:qFormat/>
    <w:rsid w:val="00D630E4"/>
    <w:pPr>
      <w:numPr>
        <w:ilvl w:val="8"/>
        <w:numId w:val="3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WW8Num3z0">
    <w:name w:val="WW8Num3z0"/>
    <w:rPr>
      <w:rFonts w:ascii="Wingdings" w:hAnsi="Wingdings"/>
    </w:rPr>
  </w:style>
  <w:style w:type="character" w:customStyle="1" w:styleId="WW8Num4z0">
    <w:name w:val="WW8Num4z0"/>
    <w:rPr>
      <w:rFonts w:ascii="Symbol" w:hAnsi="Symbol"/>
    </w:rPr>
  </w:style>
  <w:style w:type="character" w:customStyle="1" w:styleId="WW8Num5z0">
    <w:name w:val="WW8Num5z0"/>
    <w:rPr>
      <w:rFonts w:ascii="Times New Roman" w:hAnsi="Times New Roman"/>
      <w:b w:val="0"/>
      <w:i w:val="0"/>
      <w:sz w:val="16"/>
    </w:rPr>
  </w:style>
  <w:style w:type="character" w:customStyle="1" w:styleId="WW8Num7z0">
    <w:name w:val="WW8Num7z0"/>
    <w:rPr>
      <w:rFonts w:ascii="Times New Roman" w:hAnsi="Times New Roman"/>
      <w:b w:val="0"/>
      <w:i w:val="0"/>
      <w:sz w:val="18"/>
    </w:rPr>
  </w:style>
  <w:style w:type="character" w:customStyle="1" w:styleId="WW8Num7z1">
    <w:name w:val="WW8Num7z1"/>
    <w:rPr>
      <w:sz w:val="24"/>
    </w:rPr>
  </w:style>
  <w:style w:type="character" w:customStyle="1" w:styleId="WW8Num8z0">
    <w:name w:val="WW8Num8z0"/>
    <w:rPr>
      <w:rFonts w:ascii="Times New Roman" w:hAnsi="Times New Roman"/>
      <w:b w:val="0"/>
      <w:i w:val="0"/>
      <w:sz w:val="16"/>
    </w:rPr>
  </w:style>
  <w:style w:type="character" w:customStyle="1" w:styleId="WW8Num9z0">
    <w:name w:val="WW8Num9z0"/>
    <w:rPr>
      <w:rFonts w:ascii="Times New Roman" w:hAnsi="Times New Roman"/>
      <w:b w:val="0"/>
      <w:i w:val="0"/>
      <w:sz w:val="16"/>
    </w:rPr>
  </w:style>
  <w:style w:type="character" w:customStyle="1" w:styleId="WW8Num10z0">
    <w:name w:val="WW8Num10z0"/>
    <w:rPr>
      <w:rFonts w:ascii="Times New Roman" w:hAnsi="Times New Roman"/>
      <w:b w:val="0"/>
      <w:i w:val="0"/>
      <w:sz w:val="16"/>
    </w:rPr>
  </w:style>
  <w:style w:type="character" w:customStyle="1" w:styleId="WW8Num11z0">
    <w:name w:val="WW8Num11z0"/>
    <w:rPr>
      <w:rFonts w:ascii="Times New Roman" w:hAnsi="Times New Roman"/>
      <w:b/>
      <w:i w:val="0"/>
      <w:sz w:val="20"/>
    </w:rPr>
  </w:style>
  <w:style w:type="character" w:customStyle="1" w:styleId="WW8Num11z1">
    <w:name w:val="WW8Num11z1"/>
    <w:rPr>
      <w:rFonts w:ascii="Times New Roman" w:hAnsi="Times New Roman"/>
      <w:b/>
      <w:i w:val="0"/>
      <w:sz w:val="18"/>
    </w:rPr>
  </w:style>
  <w:style w:type="character" w:customStyle="1" w:styleId="WW8Num12z0">
    <w:name w:val="WW8Num12z0"/>
    <w:rPr>
      <w:rFonts w:ascii="Times New Roman" w:hAnsi="Times New Roman"/>
      <w:b w:val="0"/>
      <w:i w:val="0"/>
      <w:sz w:val="18"/>
    </w:rPr>
  </w:style>
  <w:style w:type="character" w:customStyle="1" w:styleId="WW8Num12z3">
    <w:name w:val="WW8Num12z3"/>
    <w:rPr>
      <w:sz w:val="24"/>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Nmerodepgina">
    <w:name w:val="page number"/>
    <w:rPr>
      <w:sz w:val="16"/>
    </w:rPr>
  </w:style>
  <w:style w:type="character" w:customStyle="1" w:styleId="Smbolodenotaalpie">
    <w:name w:val="Símbolo de nota al pie"/>
    <w:rPr>
      <w:position w:val="24"/>
      <w:sz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WWCharLFO3LVL1">
    <w:name w:val="WW_CharLFO3LVL1"/>
    <w:rPr>
      <w:rFonts w:ascii="Wingdings" w:hAnsi="Wingdings"/>
    </w:rPr>
  </w:style>
  <w:style w:type="character" w:customStyle="1" w:styleId="WWCharLFO4LVL1">
    <w:name w:val="WW_CharLFO4LVL1"/>
    <w:rPr>
      <w:rFonts w:ascii="Symbol" w:hAnsi="Symbol"/>
    </w:rPr>
  </w:style>
  <w:style w:type="character" w:customStyle="1" w:styleId="WWCharLFO5LVL1">
    <w:name w:val="WW_CharLFO5LVL1"/>
    <w:rPr>
      <w:rFonts w:ascii="Times New Roman" w:hAnsi="Times New Roman"/>
      <w:b w:val="0"/>
      <w:i w:val="0"/>
      <w:sz w:val="16"/>
    </w:rPr>
  </w:style>
  <w:style w:type="character" w:customStyle="1" w:styleId="WWCharLFO7LVL1">
    <w:name w:val="WW_CharLFO7LVL1"/>
    <w:rPr>
      <w:rFonts w:ascii="Times New Roman" w:hAnsi="Times New Roman"/>
      <w:b w:val="0"/>
      <w:i w:val="0"/>
      <w:sz w:val="18"/>
    </w:rPr>
  </w:style>
  <w:style w:type="character" w:customStyle="1" w:styleId="WWCharLFO7LVL2">
    <w:name w:val="WW_CharLFO7LVL2"/>
    <w:rPr>
      <w:sz w:val="24"/>
    </w:rPr>
  </w:style>
  <w:style w:type="character" w:customStyle="1" w:styleId="WWCharLFO7LVL3">
    <w:name w:val="WW_CharLFO7LVL3"/>
    <w:rPr>
      <w:sz w:val="24"/>
    </w:rPr>
  </w:style>
  <w:style w:type="character" w:customStyle="1" w:styleId="WWCharLFO7LVL4">
    <w:name w:val="WW_CharLFO7LVL4"/>
    <w:rPr>
      <w:sz w:val="24"/>
    </w:rPr>
  </w:style>
  <w:style w:type="character" w:customStyle="1" w:styleId="WWCharLFO7LVL5">
    <w:name w:val="WW_CharLFO7LVL5"/>
    <w:rPr>
      <w:sz w:val="24"/>
    </w:rPr>
  </w:style>
  <w:style w:type="character" w:customStyle="1" w:styleId="WWCharLFO7LVL6">
    <w:name w:val="WW_CharLFO7LVL6"/>
    <w:rPr>
      <w:sz w:val="24"/>
    </w:rPr>
  </w:style>
  <w:style w:type="character" w:customStyle="1" w:styleId="WWCharLFO7LVL7">
    <w:name w:val="WW_CharLFO7LVL7"/>
    <w:rPr>
      <w:sz w:val="24"/>
    </w:rPr>
  </w:style>
  <w:style w:type="character" w:customStyle="1" w:styleId="WWCharLFO7LVL8">
    <w:name w:val="WW_CharLFO7LVL8"/>
    <w:rPr>
      <w:sz w:val="24"/>
    </w:rPr>
  </w:style>
  <w:style w:type="character" w:customStyle="1" w:styleId="WWCharLFO7LVL9">
    <w:name w:val="WW_CharLFO7LVL9"/>
    <w:rPr>
      <w:sz w:val="24"/>
    </w:rPr>
  </w:style>
  <w:style w:type="character" w:customStyle="1" w:styleId="WWCharLFO8LVL1">
    <w:name w:val="WW_CharLFO8LVL1"/>
    <w:rPr>
      <w:rFonts w:ascii="Times New Roman" w:hAnsi="Times New Roman"/>
      <w:b w:val="0"/>
      <w:i w:val="0"/>
      <w:sz w:val="16"/>
    </w:rPr>
  </w:style>
  <w:style w:type="character" w:customStyle="1" w:styleId="WWCharLFO9LVL1">
    <w:name w:val="WW_CharLFO9LVL1"/>
    <w:rPr>
      <w:rFonts w:ascii="Times New Roman" w:hAnsi="Times New Roman"/>
      <w:b w:val="0"/>
      <w:i w:val="0"/>
      <w:sz w:val="16"/>
    </w:rPr>
  </w:style>
  <w:style w:type="character" w:customStyle="1" w:styleId="WWCharLFO10LVL1">
    <w:name w:val="WW_CharLFO10LVL1"/>
    <w:rPr>
      <w:rFonts w:ascii="Times New Roman" w:hAnsi="Times New Roman"/>
      <w:b w:val="0"/>
      <w:i w:val="0"/>
      <w:sz w:val="16"/>
    </w:rPr>
  </w:style>
  <w:style w:type="character" w:customStyle="1" w:styleId="WWCharLFO11LVL1">
    <w:name w:val="WW_CharLFO11LVL1"/>
    <w:rPr>
      <w:rFonts w:ascii="Times New Roman" w:hAnsi="Times New Roman"/>
      <w:b/>
      <w:i w:val="0"/>
      <w:sz w:val="20"/>
    </w:rPr>
  </w:style>
  <w:style w:type="character" w:customStyle="1" w:styleId="WWCharLFO11LVL2">
    <w:name w:val="WW_CharLFO11LVL2"/>
    <w:rPr>
      <w:rFonts w:ascii="Times New Roman" w:hAnsi="Times New Roman"/>
      <w:b/>
      <w:i w:val="0"/>
      <w:sz w:val="18"/>
    </w:rPr>
  </w:style>
  <w:style w:type="character" w:customStyle="1" w:styleId="WWCharLFO12LVL1">
    <w:name w:val="WW_CharLFO12LVL1"/>
    <w:rPr>
      <w:rFonts w:ascii="Times New Roman" w:hAnsi="Times New Roman"/>
      <w:b w:val="0"/>
      <w:i w:val="0"/>
      <w:sz w:val="18"/>
    </w:rPr>
  </w:style>
  <w:style w:type="character" w:customStyle="1" w:styleId="WWCharLFO12LVL2">
    <w:name w:val="WW_CharLFO12LVL2"/>
    <w:rPr>
      <w:rFonts w:ascii="Times New Roman" w:hAnsi="Times New Roman"/>
      <w:b w:val="0"/>
      <w:i w:val="0"/>
      <w:sz w:val="18"/>
    </w:rPr>
  </w:style>
  <w:style w:type="character" w:customStyle="1" w:styleId="WWCharLFO12LVL3">
    <w:name w:val="WW_CharLFO12LVL3"/>
    <w:rPr>
      <w:rFonts w:ascii="Times New Roman" w:hAnsi="Times New Roman"/>
      <w:b w:val="0"/>
      <w:i w:val="0"/>
      <w:sz w:val="18"/>
    </w:rPr>
  </w:style>
  <w:style w:type="character" w:customStyle="1" w:styleId="WWCharLFO12LVL4">
    <w:name w:val="WW_CharLFO12LVL4"/>
    <w:rPr>
      <w:sz w:val="24"/>
    </w:rPr>
  </w:style>
  <w:style w:type="character" w:customStyle="1" w:styleId="WWCharLFO12LVL5">
    <w:name w:val="WW_CharLFO12LVL5"/>
    <w:rPr>
      <w:sz w:val="24"/>
    </w:rPr>
  </w:style>
  <w:style w:type="character" w:customStyle="1" w:styleId="WWCharLFO12LVL6">
    <w:name w:val="WW_CharLFO12LVL6"/>
    <w:rPr>
      <w:sz w:val="24"/>
    </w:rPr>
  </w:style>
  <w:style w:type="character" w:customStyle="1" w:styleId="WWCharLFO12LVL7">
    <w:name w:val="WW_CharLFO12LVL7"/>
    <w:rPr>
      <w:sz w:val="24"/>
    </w:rPr>
  </w:style>
  <w:style w:type="character" w:customStyle="1" w:styleId="WWCharLFO12LVL8">
    <w:name w:val="WW_CharLFO12LVL8"/>
    <w:rPr>
      <w:sz w:val="24"/>
    </w:rPr>
  </w:style>
  <w:style w:type="character" w:customStyle="1" w:styleId="WWCharLFO12LVL9">
    <w:name w:val="WW_CharLFO12LVL9"/>
    <w:rPr>
      <w:sz w:val="24"/>
    </w:rPr>
  </w:style>
  <w:style w:type="character" w:customStyle="1" w:styleId="WWCharLFO14LVL1">
    <w:name w:val="WW_CharLFO14LVL1"/>
    <w:rPr>
      <w:rFonts w:ascii="OpenSymbol" w:eastAsia="OpenSymbol" w:hAnsi="OpenSymbol" w:cs="OpenSymbol"/>
    </w:rPr>
  </w:style>
  <w:style w:type="character" w:customStyle="1" w:styleId="WWCharLFO14LVL2">
    <w:name w:val="WW_CharLFO14LVL2"/>
    <w:rPr>
      <w:rFonts w:ascii="OpenSymbol" w:eastAsia="OpenSymbol" w:hAnsi="OpenSymbol" w:cs="OpenSymbol"/>
    </w:rPr>
  </w:style>
  <w:style w:type="character" w:customStyle="1" w:styleId="WWCharLFO14LVL3">
    <w:name w:val="WW_CharLFO14LVL3"/>
    <w:rPr>
      <w:rFonts w:ascii="OpenSymbol" w:eastAsia="OpenSymbol" w:hAnsi="OpenSymbol" w:cs="OpenSymbol"/>
    </w:rPr>
  </w:style>
  <w:style w:type="character" w:customStyle="1" w:styleId="WWCharLFO14LVL4">
    <w:name w:val="WW_CharLFO14LVL4"/>
    <w:rPr>
      <w:rFonts w:ascii="OpenSymbol" w:eastAsia="OpenSymbol" w:hAnsi="OpenSymbol" w:cs="OpenSymbol"/>
    </w:rPr>
  </w:style>
  <w:style w:type="character" w:customStyle="1" w:styleId="WWCharLFO14LVL5">
    <w:name w:val="WW_CharLFO14LVL5"/>
    <w:rPr>
      <w:rFonts w:ascii="OpenSymbol" w:eastAsia="OpenSymbol" w:hAnsi="OpenSymbol" w:cs="OpenSymbol"/>
    </w:rPr>
  </w:style>
  <w:style w:type="character" w:customStyle="1" w:styleId="WWCharLFO14LVL6">
    <w:name w:val="WW_CharLFO14LVL6"/>
    <w:rPr>
      <w:rFonts w:ascii="OpenSymbol" w:eastAsia="OpenSymbol" w:hAnsi="OpenSymbol" w:cs="OpenSymbol"/>
    </w:rPr>
  </w:style>
  <w:style w:type="character" w:customStyle="1" w:styleId="WWCharLFO14LVL7">
    <w:name w:val="WW_CharLFO14LVL7"/>
    <w:rPr>
      <w:rFonts w:ascii="OpenSymbol" w:eastAsia="OpenSymbol" w:hAnsi="OpenSymbol" w:cs="OpenSymbol"/>
    </w:rPr>
  </w:style>
  <w:style w:type="character" w:customStyle="1" w:styleId="WWCharLFO14LVL8">
    <w:name w:val="WW_CharLFO14LVL8"/>
    <w:rPr>
      <w:rFonts w:ascii="OpenSymbol" w:eastAsia="OpenSymbol" w:hAnsi="OpenSymbol" w:cs="OpenSymbol"/>
    </w:rPr>
  </w:style>
  <w:style w:type="character" w:customStyle="1" w:styleId="WWCharLFO14LVL9">
    <w:name w:val="WW_CharLFO14LVL9"/>
    <w:rPr>
      <w:rFonts w:ascii="OpenSymbol" w:eastAsia="OpenSymbol" w:hAnsi="OpenSymbol" w:cs="OpenSymbol"/>
    </w:rPr>
  </w:style>
  <w:style w:type="character" w:customStyle="1" w:styleId="JENUITextoEnfatizado">
    <w:name w:val="[JENUI] Texto Enfatizado"/>
    <w:rPr>
      <w:rFonts w:eastAsia="Times New Roman" w:cs="Times New Roman"/>
      <w:i/>
      <w:iCs/>
      <w:sz w:val="20"/>
      <w:szCs w:val="20"/>
      <w:lang w:val="es-ES"/>
    </w:rPr>
  </w:style>
  <w:style w:type="character" w:styleId="Refdenotaalpie">
    <w:name w:val="footnote reference"/>
    <w:rPr>
      <w:vertAlign w:val="superscript"/>
    </w:rPr>
  </w:style>
  <w:style w:type="character" w:customStyle="1" w:styleId="JENUITextoURL">
    <w:name w:val="[JENUI] Texto URL"/>
    <w:rPr>
      <w:rFonts w:ascii="Courier New" w:eastAsia="Times New Roman" w:hAnsi="Courier New" w:cs="Times New Roman"/>
      <w:sz w:val="16"/>
      <w:szCs w:val="20"/>
    </w:rPr>
  </w:style>
  <w:style w:type="character" w:customStyle="1" w:styleId="JENUITextoNormal">
    <w:name w:val="[JENUI] Texto Normal"/>
    <w:rPr>
      <w:rFonts w:eastAsia="Times New Roman" w:cs="Times New Roman"/>
      <w:i w:val="0"/>
      <w:iCs/>
      <w:sz w:val="20"/>
      <w:szCs w:val="20"/>
      <w:lang w:val="es-ES"/>
    </w:rPr>
  </w:style>
  <w:style w:type="character" w:customStyle="1" w:styleId="JENUITextoIngls">
    <w:name w:val="[JENUI] Texto Inglés"/>
    <w:rPr>
      <w:rFonts w:eastAsia="Times New Roman" w:cs="Times New Roman"/>
      <w:i w:val="0"/>
      <w:iCs/>
      <w:sz w:val="20"/>
      <w:szCs w:val="20"/>
      <w:lang w:val="en-GB"/>
    </w:rPr>
  </w:style>
  <w:style w:type="character" w:customStyle="1" w:styleId="JENUITextoInglsEnfatizado">
    <w:name w:val="[JENUI] Texto Inglés Enfatizado"/>
    <w:rPr>
      <w:rFonts w:eastAsia="Times New Roman" w:cs="Times New Roman"/>
      <w:i/>
      <w:iCs/>
      <w:sz w:val="20"/>
      <w:szCs w:val="20"/>
      <w:lang w:val="en-GB"/>
    </w:rPr>
  </w:style>
  <w:style w:type="character" w:styleId="Refdenotaalfinal">
    <w:name w:val="endnote reference"/>
    <w:rPr>
      <w:vertAlign w:val="superscript"/>
    </w:rPr>
  </w:style>
  <w:style w:type="character" w:customStyle="1" w:styleId="Smbolodenotafinal">
    <w:name w:val="Símbolo de nota final"/>
  </w:style>
  <w:style w:type="paragraph" w:customStyle="1" w:styleId="Normal1">
    <w:name w:val="Normal1"/>
    <w:pPr>
      <w:widowControl w:val="0"/>
      <w:suppressAutoHyphens/>
      <w:spacing w:line="100" w:lineRule="atLeast"/>
      <w:textAlignment w:val="baseline"/>
    </w:pPr>
    <w:rPr>
      <w:rFonts w:eastAsia="DejaVu Sans" w:cs="DejaVu Sans"/>
      <w:kern w:val="1"/>
      <w:sz w:val="24"/>
      <w:szCs w:val="24"/>
      <w:lang w:val="gl-ES" w:eastAsia="ar-SA"/>
    </w:rPr>
  </w:style>
  <w:style w:type="paragraph" w:customStyle="1" w:styleId="Encabezado1">
    <w:name w:val="Encabezado1"/>
    <w:basedOn w:val="Normal1"/>
    <w:pPr>
      <w:tabs>
        <w:tab w:val="center" w:pos="4252"/>
        <w:tab w:val="right" w:pos="8504"/>
      </w:tabs>
    </w:pPr>
  </w:style>
  <w:style w:type="paragraph" w:styleId="Textoindependiente">
    <w:name w:val="Body Text"/>
    <w:basedOn w:val="Normal"/>
    <w:link w:val="TextoindependienteCar"/>
    <w:pPr>
      <w:spacing w:after="120"/>
    </w:pPr>
  </w:style>
  <w:style w:type="paragraph" w:styleId="Puesto">
    <w:name w:val="Title"/>
    <w:basedOn w:val="Normal"/>
    <w:next w:val="Textoindependiente"/>
    <w:qFormat/>
    <w:pPr>
      <w:keepNext/>
      <w:spacing w:before="240" w:after="120"/>
    </w:pPr>
    <w:rPr>
      <w:rFonts w:ascii="Arial" w:eastAsia="DejaVu Sans" w:hAnsi="Arial" w:cs="DejaVu Sans"/>
      <w:sz w:val="28"/>
      <w:szCs w:val="28"/>
    </w:rPr>
  </w:style>
  <w:style w:type="paragraph" w:styleId="Subttulo">
    <w:name w:val="Subtitle"/>
    <w:basedOn w:val="Puesto"/>
    <w:next w:val="Textoindependiente"/>
    <w:qFormat/>
    <w:pPr>
      <w:jc w:val="center"/>
    </w:pPr>
    <w:rPr>
      <w:i/>
      <w:iCs/>
    </w:rPr>
  </w:style>
  <w:style w:type="paragraph" w:styleId="Lista">
    <w:name w:val="List"/>
    <w:basedOn w:val="Textoindependiente"/>
  </w:style>
  <w:style w:type="paragraph" w:customStyle="1" w:styleId="Etiqueta">
    <w:name w:val="Etiqueta"/>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Epgrafe1">
    <w:name w:val="Epígrafe1"/>
    <w:basedOn w:val="Normal"/>
    <w:next w:val="Normal"/>
    <w:pPr>
      <w:spacing w:before="120" w:after="120"/>
    </w:pPr>
    <w:rPr>
      <w:b/>
    </w:rPr>
  </w:style>
  <w:style w:type="paragraph" w:styleId="Encabezado">
    <w:name w:val="header"/>
    <w:basedOn w:val="Normal"/>
    <w:rPr>
      <w:b/>
      <w:sz w:val="16"/>
    </w:rPr>
  </w:style>
  <w:style w:type="paragraph" w:styleId="Piedepgina">
    <w:name w:val="footer"/>
    <w:basedOn w:val="Normal1"/>
    <w:pPr>
      <w:tabs>
        <w:tab w:val="center" w:pos="4252"/>
        <w:tab w:val="right" w:pos="8504"/>
      </w:tabs>
    </w:pPr>
  </w:style>
  <w:style w:type="paragraph" w:customStyle="1" w:styleId="JENUIAutor">
    <w:name w:val="[JENUI] Autor"/>
    <w:basedOn w:val="Normal"/>
    <w:next w:val="JENUIAutorAfiliacin"/>
    <w:pPr>
      <w:jc w:val="center"/>
    </w:pPr>
  </w:style>
  <w:style w:type="paragraph" w:customStyle="1" w:styleId="JENUIAutorAfiliacin">
    <w:name w:val="[JENUI] Autor Afiliación"/>
    <w:basedOn w:val="Normal"/>
    <w:pPr>
      <w:jc w:val="center"/>
    </w:pPr>
    <w:rPr>
      <w:sz w:val="20"/>
    </w:rPr>
  </w:style>
  <w:style w:type="paragraph" w:customStyle="1" w:styleId="JENUITtulo">
    <w:name w:val="[JENUI] Título"/>
    <w:basedOn w:val="Normal"/>
    <w:next w:val="JENUIAutor"/>
    <w:pPr>
      <w:spacing w:before="567" w:after="454"/>
      <w:jc w:val="center"/>
    </w:pPr>
    <w:rPr>
      <w:b/>
      <w:sz w:val="36"/>
    </w:rPr>
  </w:style>
  <w:style w:type="paragraph" w:customStyle="1" w:styleId="JENUINormal">
    <w:name w:val="[JENUI] Normal"/>
    <w:basedOn w:val="Normal"/>
    <w:link w:val="JENUINormalCar"/>
    <w:rsid w:val="007B7889"/>
    <w:pPr>
      <w:suppressAutoHyphens w:val="0"/>
      <w:ind w:firstLine="198"/>
      <w:jc w:val="both"/>
    </w:pPr>
    <w:rPr>
      <w:sz w:val="20"/>
    </w:rPr>
  </w:style>
  <w:style w:type="paragraph" w:customStyle="1" w:styleId="JENUITtulo1">
    <w:name w:val="[JENUI] Título 1"/>
    <w:basedOn w:val="Normal"/>
    <w:next w:val="JENUINormal"/>
    <w:rsid w:val="00BF3AC2"/>
    <w:pPr>
      <w:keepNext/>
      <w:numPr>
        <w:numId w:val="27"/>
      </w:numPr>
      <w:tabs>
        <w:tab w:val="clear" w:pos="360"/>
        <w:tab w:val="left" w:pos="431"/>
      </w:tabs>
      <w:spacing w:before="240" w:after="120"/>
      <w:outlineLvl w:val="0"/>
    </w:pPr>
    <w:rPr>
      <w:b/>
      <w:sz w:val="28"/>
    </w:rPr>
  </w:style>
  <w:style w:type="paragraph" w:customStyle="1" w:styleId="JENUITtulo2">
    <w:name w:val="[JENUI] Título 2"/>
    <w:basedOn w:val="JENUITtulo1"/>
    <w:next w:val="JENUINormal"/>
    <w:rsid w:val="00BF3AC2"/>
    <w:pPr>
      <w:numPr>
        <w:ilvl w:val="1"/>
      </w:numPr>
      <w:tabs>
        <w:tab w:val="clear" w:pos="431"/>
      </w:tabs>
      <w:spacing w:before="119" w:after="119"/>
      <w:outlineLvl w:val="1"/>
    </w:pPr>
    <w:rPr>
      <w:sz w:val="24"/>
    </w:rPr>
  </w:style>
  <w:style w:type="paragraph" w:customStyle="1" w:styleId="JENUITituloResumen">
    <w:name w:val="[JENUI] Titulo Resumen"/>
    <w:basedOn w:val="JENUINormal"/>
    <w:next w:val="JENUINormal"/>
    <w:rsid w:val="00D6458C"/>
    <w:pPr>
      <w:keepNext/>
      <w:suppressAutoHyphens/>
      <w:spacing w:after="119"/>
      <w:ind w:firstLine="0"/>
    </w:pPr>
    <w:rPr>
      <w:b/>
      <w:sz w:val="28"/>
    </w:rPr>
  </w:style>
  <w:style w:type="paragraph" w:customStyle="1" w:styleId="JENUILeyendaFigura">
    <w:name w:val="[JENUI] Leyenda Figura"/>
    <w:basedOn w:val="JENUINormal"/>
    <w:next w:val="JENUINormal"/>
    <w:pPr>
      <w:suppressAutoHyphens/>
      <w:spacing w:before="227" w:after="510"/>
      <w:ind w:left="851" w:right="142" w:hanging="709"/>
      <w:jc w:val="center"/>
    </w:pPr>
  </w:style>
  <w:style w:type="paragraph" w:styleId="Textonotapie">
    <w:name w:val="footnote text"/>
    <w:basedOn w:val="Normal"/>
    <w:rPr>
      <w:sz w:val="16"/>
    </w:rPr>
  </w:style>
  <w:style w:type="paragraph" w:customStyle="1" w:styleId="JENUIAlgoritmotexto">
    <w:name w:val="[JENUI] Algoritmo/texto"/>
    <w:basedOn w:val="JENUINormal"/>
    <w:pPr>
      <w:suppressAutoHyphens/>
    </w:pPr>
    <w:rPr>
      <w:rFonts w:ascii="Courier New" w:hAnsi="Courier New"/>
      <w:b/>
    </w:rPr>
  </w:style>
  <w:style w:type="paragraph" w:customStyle="1" w:styleId="JENUIListaVietasCont">
    <w:name w:val="[JENUI] Lista Viñetas Cont."/>
    <w:basedOn w:val="JENUINormal"/>
    <w:link w:val="JENUIListaVietasContCar"/>
    <w:rsid w:val="007B7889"/>
    <w:pPr>
      <w:numPr>
        <w:numId w:val="3"/>
      </w:numPr>
      <w:ind w:left="397" w:hanging="142"/>
    </w:pPr>
  </w:style>
  <w:style w:type="paragraph" w:customStyle="1" w:styleId="JENUINotapie">
    <w:name w:val="[JENUI] Nota pie"/>
    <w:basedOn w:val="JENUINormal"/>
    <w:rsid w:val="00B34FA5"/>
    <w:pPr>
      <w:ind w:firstLine="0"/>
    </w:pPr>
    <w:rPr>
      <w:sz w:val="16"/>
    </w:rPr>
  </w:style>
  <w:style w:type="paragraph" w:customStyle="1" w:styleId="JENUIAlgoritmo">
    <w:name w:val="[JENUI] Algoritmo"/>
    <w:basedOn w:val="JENUILeyendaFigura"/>
    <w:next w:val="JENUINormal"/>
    <w:pPr>
      <w:spacing w:before="0" w:after="0"/>
      <w:ind w:left="1134" w:right="0" w:hanging="992"/>
    </w:pPr>
  </w:style>
  <w:style w:type="paragraph" w:customStyle="1" w:styleId="JENUIEcuacin">
    <w:name w:val="[JENUI] Ecuación"/>
    <w:basedOn w:val="JENUIAlgoritmo"/>
    <w:next w:val="JENUINormal"/>
    <w:pPr>
      <w:ind w:left="284" w:hanging="284"/>
      <w:jc w:val="right"/>
    </w:pPr>
  </w:style>
  <w:style w:type="paragraph" w:customStyle="1" w:styleId="JENUILeyendaCuadro">
    <w:name w:val="[JENUI] Leyenda Cuadro"/>
    <w:basedOn w:val="JENUILeyendaFigura"/>
    <w:next w:val="JENUINormal"/>
  </w:style>
  <w:style w:type="paragraph" w:customStyle="1" w:styleId="JENUILeyendaFigura2lneas">
    <w:name w:val="[JENUI] Leyenda Figura/2 líneas"/>
    <w:basedOn w:val="JENUILeyendaFigura"/>
    <w:next w:val="JENUINormal"/>
    <w:pPr>
      <w:ind w:left="0" w:right="0" w:firstLine="0"/>
      <w:jc w:val="both"/>
    </w:pPr>
  </w:style>
  <w:style w:type="paragraph" w:customStyle="1" w:styleId="JENUIAlgoritmo2lneas">
    <w:name w:val="[JENUI] Algoritmo/2 líneas"/>
    <w:basedOn w:val="JENUIAlgoritmo"/>
    <w:next w:val="JENUINormal"/>
    <w:pPr>
      <w:jc w:val="both"/>
    </w:pPr>
  </w:style>
  <w:style w:type="paragraph" w:customStyle="1" w:styleId="JENUILeyendaCuadro2lneas">
    <w:name w:val="[JENUI] Leyenda Cuadro/2 líneas"/>
    <w:basedOn w:val="JENUILeyendaCuadro"/>
    <w:pPr>
      <w:jc w:val="both"/>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JENUIReferencias">
    <w:name w:val="[JENUI] Referencias"/>
    <w:basedOn w:val="JENUINormal"/>
    <w:rsid w:val="00887C13"/>
    <w:pPr>
      <w:ind w:firstLine="0"/>
    </w:pPr>
  </w:style>
  <w:style w:type="paragraph" w:customStyle="1" w:styleId="JENUINormalSinSangra">
    <w:name w:val="[JENUI] Normal Sin Sangría"/>
    <w:basedOn w:val="JENUINormal"/>
    <w:pPr>
      <w:ind w:firstLine="0"/>
    </w:pPr>
  </w:style>
  <w:style w:type="paragraph" w:customStyle="1" w:styleId="Contenidodelmarco">
    <w:name w:val="Contenido del marco"/>
    <w:basedOn w:val="Textoindependiente"/>
  </w:style>
  <w:style w:type="paragraph" w:customStyle="1" w:styleId="JENUIListaVietasInicio">
    <w:name w:val="[JENUI] Lista Viñetas Inicio"/>
    <w:basedOn w:val="JENUIListaVietasCont"/>
    <w:rsid w:val="007B7889"/>
    <w:pPr>
      <w:spacing w:before="79"/>
    </w:pPr>
  </w:style>
  <w:style w:type="paragraph" w:customStyle="1" w:styleId="JENUIListaVietasFin">
    <w:name w:val="[JENUI] Lista Viñetas Fin"/>
    <w:basedOn w:val="JENUIListaVietasCont"/>
    <w:link w:val="JENUIListaVietasFinCar"/>
    <w:rsid w:val="007B7889"/>
    <w:pPr>
      <w:spacing w:after="79"/>
    </w:pPr>
  </w:style>
  <w:style w:type="paragraph" w:customStyle="1" w:styleId="JENUIListaNumeradaCont">
    <w:name w:val="[JENUI] Lista Numerada Cont."/>
    <w:basedOn w:val="JENUINormal"/>
    <w:rsid w:val="004B1F0C"/>
    <w:pPr>
      <w:numPr>
        <w:numId w:val="21"/>
      </w:numPr>
      <w:ind w:left="397" w:hanging="142"/>
    </w:pPr>
  </w:style>
  <w:style w:type="paragraph" w:customStyle="1" w:styleId="JENUIListaNumeradaInicio">
    <w:name w:val="[JENUI] Lista Numerada Inicio"/>
    <w:basedOn w:val="JENUIListaNumeradaCont"/>
    <w:next w:val="JENUIListaNumeradaCont"/>
    <w:rsid w:val="008C238B"/>
    <w:pPr>
      <w:spacing w:before="79"/>
    </w:pPr>
  </w:style>
  <w:style w:type="paragraph" w:customStyle="1" w:styleId="JENUIListaNumeradaFin">
    <w:name w:val="[JENUI] Lista Numerada Fin"/>
    <w:basedOn w:val="JENUIListaNumeradaCont"/>
    <w:rsid w:val="008C238B"/>
    <w:pPr>
      <w:spacing w:after="79"/>
    </w:pPr>
  </w:style>
  <w:style w:type="paragraph" w:customStyle="1" w:styleId="JENUIAutorE-mail">
    <w:name w:val="[JENUI] Autor E-mail"/>
    <w:basedOn w:val="JENUIAutor"/>
    <w:rsid w:val="00B9204B"/>
    <w:pPr>
      <w:spacing w:after="170"/>
    </w:pPr>
    <w:rPr>
      <w:rFonts w:ascii="Courier New" w:hAnsi="Courier New"/>
      <w:sz w:val="18"/>
    </w:rPr>
  </w:style>
  <w:style w:type="paragraph" w:styleId="Textonotaalfinal">
    <w:name w:val="endnote text"/>
    <w:basedOn w:val="Normal"/>
    <w:link w:val="TextonotaalfinalCar"/>
    <w:uiPriority w:val="99"/>
    <w:semiHidden/>
    <w:unhideWhenUsed/>
    <w:rsid w:val="00B34FA5"/>
    <w:rPr>
      <w:sz w:val="20"/>
    </w:rPr>
  </w:style>
  <w:style w:type="character" w:customStyle="1" w:styleId="TextonotaalfinalCar">
    <w:name w:val="Texto nota al final Car"/>
    <w:link w:val="Textonotaalfinal"/>
    <w:uiPriority w:val="99"/>
    <w:semiHidden/>
    <w:rsid w:val="00B34FA5"/>
    <w:rPr>
      <w:kern w:val="1"/>
      <w:lang w:eastAsia="ar-SA"/>
    </w:rPr>
  </w:style>
  <w:style w:type="paragraph" w:styleId="HTMLconformatoprevio">
    <w:name w:val="HTML Preformatted"/>
    <w:basedOn w:val="Normal"/>
    <w:link w:val="HTMLconformatoprevioCar"/>
    <w:uiPriority w:val="99"/>
    <w:unhideWhenUsed/>
    <w:rsid w:val="007C53F4"/>
    <w:rPr>
      <w:rFonts w:ascii="Courier New" w:hAnsi="Courier New" w:cs="Courier New"/>
      <w:sz w:val="20"/>
    </w:rPr>
  </w:style>
  <w:style w:type="character" w:customStyle="1" w:styleId="TextoindependienteCar">
    <w:name w:val="Texto independiente Car"/>
    <w:link w:val="Textoindependiente"/>
    <w:rsid w:val="007C53F4"/>
    <w:rPr>
      <w:kern w:val="1"/>
      <w:sz w:val="24"/>
      <w:lang w:eastAsia="ar-SA"/>
    </w:rPr>
  </w:style>
  <w:style w:type="character" w:customStyle="1" w:styleId="HTMLconformatoprevioCar">
    <w:name w:val="HTML con formato previo Car"/>
    <w:link w:val="HTMLconformatoprevio"/>
    <w:uiPriority w:val="99"/>
    <w:rsid w:val="007C53F4"/>
    <w:rPr>
      <w:rFonts w:ascii="Courier New" w:hAnsi="Courier New" w:cs="Courier New"/>
      <w:kern w:val="1"/>
      <w:lang w:eastAsia="ar-SA"/>
    </w:rPr>
  </w:style>
  <w:style w:type="character" w:customStyle="1" w:styleId="Ttulo3Car">
    <w:name w:val="Título 3 Car"/>
    <w:link w:val="Ttulo3"/>
    <w:uiPriority w:val="9"/>
    <w:rsid w:val="00D630E4"/>
    <w:rPr>
      <w:rFonts w:ascii="Cambria" w:hAnsi="Cambria"/>
      <w:b/>
      <w:bCs/>
      <w:kern w:val="1"/>
      <w:sz w:val="26"/>
      <w:szCs w:val="26"/>
      <w:lang w:val="es-ES" w:eastAsia="ar-SA"/>
    </w:rPr>
  </w:style>
  <w:style w:type="paragraph" w:customStyle="1" w:styleId="JENUITtuloNoNumerado">
    <w:name w:val="[JENUI] Título No Numerado"/>
    <w:basedOn w:val="JENUITituloResumen"/>
    <w:next w:val="JENUINormalSinSangra"/>
    <w:rsid w:val="00D6458C"/>
    <w:pPr>
      <w:spacing w:before="238"/>
    </w:pPr>
  </w:style>
  <w:style w:type="paragraph" w:customStyle="1" w:styleId="JENUITtuloReferencias">
    <w:name w:val="[JENUI] Título Referencias"/>
    <w:basedOn w:val="JENUITtuloNoNumerado"/>
    <w:next w:val="JENUIReferencias"/>
    <w:rsid w:val="00813FF0"/>
  </w:style>
  <w:style w:type="paragraph" w:styleId="NormalWeb">
    <w:name w:val="Normal (Web)"/>
    <w:basedOn w:val="Normal"/>
    <w:uiPriority w:val="99"/>
    <w:rsid w:val="00813FF0"/>
    <w:pPr>
      <w:suppressAutoHyphens w:val="0"/>
      <w:spacing w:before="100" w:beforeAutospacing="1" w:after="119" w:line="240" w:lineRule="auto"/>
      <w:textAlignment w:val="auto"/>
    </w:pPr>
    <w:rPr>
      <w:kern w:val="0"/>
      <w:szCs w:val="24"/>
      <w:lang w:eastAsia="es-ES"/>
    </w:rPr>
  </w:style>
  <w:style w:type="character" w:customStyle="1" w:styleId="JENUINormalCar">
    <w:name w:val="[JENUI] Normal Car"/>
    <w:link w:val="JENUINormal"/>
    <w:rsid w:val="00B63FBC"/>
    <w:rPr>
      <w:kern w:val="1"/>
      <w:lang w:val="es-ES" w:eastAsia="ar-SA" w:bidi="ar-SA"/>
    </w:rPr>
  </w:style>
  <w:style w:type="character" w:customStyle="1" w:styleId="JENUIListaVietasContCar">
    <w:name w:val="[JENUI] Lista Viñetas Cont. Car"/>
    <w:link w:val="JENUIListaVietasCont"/>
    <w:rsid w:val="00B63FBC"/>
    <w:rPr>
      <w:kern w:val="1"/>
      <w:lang w:val="es-ES" w:eastAsia="ar-SA" w:bidi="ar-SA"/>
    </w:rPr>
  </w:style>
  <w:style w:type="character" w:customStyle="1" w:styleId="JENUIListaVietasFinCar">
    <w:name w:val="[JENUI] Lista Viñetas Fin Car"/>
    <w:link w:val="JENUIListaVietasFin"/>
    <w:rsid w:val="00B63FBC"/>
    <w:rPr>
      <w:kern w:val="1"/>
      <w:lang w:val="es-ES" w:eastAsia="ar-SA" w:bidi="ar-SA"/>
    </w:rPr>
  </w:style>
  <w:style w:type="character" w:customStyle="1" w:styleId="Mencinsinresolver1">
    <w:name w:val="Mención sin resolver1"/>
    <w:uiPriority w:val="99"/>
    <w:semiHidden/>
    <w:unhideWhenUsed/>
    <w:rsid w:val="00E5205A"/>
    <w:rPr>
      <w:color w:val="605E5C"/>
      <w:shd w:val="clear" w:color="auto" w:fill="E1DFDD"/>
    </w:rPr>
  </w:style>
  <w:style w:type="character" w:styleId="Textodelmarcadordeposicin">
    <w:name w:val="Placeholder Text"/>
    <w:uiPriority w:val="99"/>
    <w:semiHidden/>
    <w:rsid w:val="001C65D4"/>
    <w:rPr>
      <w:color w:val="808080"/>
    </w:rPr>
  </w:style>
  <w:style w:type="character" w:customStyle="1" w:styleId="Ttulo1Car">
    <w:name w:val="Título 1 Car"/>
    <w:link w:val="Ttulo1"/>
    <w:uiPriority w:val="9"/>
    <w:rsid w:val="003967C3"/>
    <w:rPr>
      <w:rFonts w:eastAsia="DejaVu Sans" w:cs="DejaVu Sans"/>
      <w:b/>
      <w:bCs/>
      <w:kern w:val="1"/>
      <w:sz w:val="28"/>
      <w:szCs w:val="28"/>
      <w:lang w:val="gl-ES" w:eastAsia="ar-SA"/>
    </w:rPr>
  </w:style>
  <w:style w:type="table" w:styleId="Tablaconcuadrcula">
    <w:name w:val="Table Grid"/>
    <w:basedOn w:val="Tablanormal"/>
    <w:uiPriority w:val="39"/>
    <w:rsid w:val="00A14A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63C74"/>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3C74"/>
    <w:rPr>
      <w:rFonts w:ascii="Segoe UI" w:hAnsi="Segoe UI" w:cs="Segoe UI"/>
      <w:kern w:val="1"/>
      <w:sz w:val="18"/>
      <w:szCs w:val="18"/>
      <w:lang w:eastAsia="ar-SA"/>
    </w:rPr>
  </w:style>
  <w:style w:type="character" w:styleId="Refdecomentario">
    <w:name w:val="annotation reference"/>
    <w:basedOn w:val="Fuentedeprrafopredeter"/>
    <w:uiPriority w:val="99"/>
    <w:semiHidden/>
    <w:unhideWhenUsed/>
    <w:rsid w:val="00190A13"/>
    <w:rPr>
      <w:sz w:val="16"/>
      <w:szCs w:val="16"/>
    </w:rPr>
  </w:style>
  <w:style w:type="paragraph" w:styleId="Textocomentario">
    <w:name w:val="annotation text"/>
    <w:basedOn w:val="Normal"/>
    <w:link w:val="TextocomentarioCar"/>
    <w:uiPriority w:val="99"/>
    <w:semiHidden/>
    <w:unhideWhenUsed/>
    <w:rsid w:val="00190A13"/>
    <w:pPr>
      <w:spacing w:line="240" w:lineRule="auto"/>
    </w:pPr>
    <w:rPr>
      <w:sz w:val="20"/>
    </w:rPr>
  </w:style>
  <w:style w:type="character" w:customStyle="1" w:styleId="TextocomentarioCar">
    <w:name w:val="Texto comentario Car"/>
    <w:basedOn w:val="Fuentedeprrafopredeter"/>
    <w:link w:val="Textocomentario"/>
    <w:uiPriority w:val="99"/>
    <w:semiHidden/>
    <w:rsid w:val="00190A13"/>
    <w:rPr>
      <w:kern w:val="1"/>
      <w:lang w:eastAsia="ar-SA"/>
    </w:rPr>
  </w:style>
  <w:style w:type="paragraph" w:styleId="Asuntodelcomentario">
    <w:name w:val="annotation subject"/>
    <w:basedOn w:val="Textocomentario"/>
    <w:next w:val="Textocomentario"/>
    <w:link w:val="AsuntodelcomentarioCar"/>
    <w:uiPriority w:val="99"/>
    <w:semiHidden/>
    <w:unhideWhenUsed/>
    <w:rsid w:val="00190A13"/>
    <w:rPr>
      <w:b/>
      <w:bCs/>
    </w:rPr>
  </w:style>
  <w:style w:type="character" w:customStyle="1" w:styleId="AsuntodelcomentarioCar">
    <w:name w:val="Asunto del comentario Car"/>
    <w:basedOn w:val="TextocomentarioCar"/>
    <w:link w:val="Asuntodelcomentario"/>
    <w:uiPriority w:val="99"/>
    <w:semiHidden/>
    <w:rsid w:val="00190A13"/>
    <w:rPr>
      <w:b/>
      <w:bCs/>
      <w:kern w:val="1"/>
      <w:lang w:eastAsia="ar-SA"/>
    </w:rPr>
  </w:style>
  <w:style w:type="paragraph" w:styleId="Descripcin">
    <w:name w:val="caption"/>
    <w:basedOn w:val="Normal"/>
    <w:next w:val="Normal"/>
    <w:uiPriority w:val="35"/>
    <w:unhideWhenUsed/>
    <w:qFormat/>
    <w:rsid w:val="00D92F1F"/>
    <w:pPr>
      <w:spacing w:after="200" w:line="240" w:lineRule="auto"/>
    </w:pPr>
    <w:rPr>
      <w:i/>
      <w:iCs/>
      <w:color w:val="44546A" w:themeColor="text2"/>
      <w:sz w:val="18"/>
      <w:szCs w:val="18"/>
    </w:rPr>
  </w:style>
  <w:style w:type="paragraph" w:styleId="Revisin">
    <w:name w:val="Revision"/>
    <w:hidden/>
    <w:uiPriority w:val="99"/>
    <w:semiHidden/>
    <w:rsid w:val="0007301C"/>
    <w:rPr>
      <w:kern w:val="1"/>
      <w:sz w:val="24"/>
      <w:lang w:eastAsia="ar-SA"/>
    </w:rPr>
  </w:style>
  <w:style w:type="paragraph" w:styleId="Bibliografa">
    <w:name w:val="Bibliography"/>
    <w:basedOn w:val="Normal"/>
    <w:next w:val="Normal"/>
    <w:uiPriority w:val="37"/>
    <w:unhideWhenUsed/>
    <w:rsid w:val="006A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10822">
      <w:bodyDiv w:val="1"/>
      <w:marLeft w:val="0"/>
      <w:marRight w:val="0"/>
      <w:marTop w:val="0"/>
      <w:marBottom w:val="0"/>
      <w:divBdr>
        <w:top w:val="none" w:sz="0" w:space="0" w:color="auto"/>
        <w:left w:val="none" w:sz="0" w:space="0" w:color="auto"/>
        <w:bottom w:val="none" w:sz="0" w:space="0" w:color="auto"/>
        <w:right w:val="none" w:sz="0" w:space="0" w:color="auto"/>
      </w:divBdr>
    </w:div>
    <w:div w:id="587157555">
      <w:bodyDiv w:val="1"/>
      <w:marLeft w:val="0"/>
      <w:marRight w:val="0"/>
      <w:marTop w:val="0"/>
      <w:marBottom w:val="0"/>
      <w:divBdr>
        <w:top w:val="none" w:sz="0" w:space="0" w:color="auto"/>
        <w:left w:val="none" w:sz="0" w:space="0" w:color="auto"/>
        <w:bottom w:val="none" w:sz="0" w:space="0" w:color="auto"/>
        <w:right w:val="none" w:sz="0" w:space="0" w:color="auto"/>
      </w:divBdr>
    </w:div>
    <w:div w:id="618799166">
      <w:bodyDiv w:val="1"/>
      <w:marLeft w:val="0"/>
      <w:marRight w:val="0"/>
      <w:marTop w:val="0"/>
      <w:marBottom w:val="0"/>
      <w:divBdr>
        <w:top w:val="none" w:sz="0" w:space="0" w:color="auto"/>
        <w:left w:val="none" w:sz="0" w:space="0" w:color="auto"/>
        <w:bottom w:val="none" w:sz="0" w:space="0" w:color="auto"/>
        <w:right w:val="none" w:sz="0" w:space="0" w:color="auto"/>
      </w:divBdr>
    </w:div>
    <w:div w:id="809516635">
      <w:bodyDiv w:val="1"/>
      <w:marLeft w:val="0"/>
      <w:marRight w:val="0"/>
      <w:marTop w:val="0"/>
      <w:marBottom w:val="0"/>
      <w:divBdr>
        <w:top w:val="none" w:sz="0" w:space="0" w:color="auto"/>
        <w:left w:val="none" w:sz="0" w:space="0" w:color="auto"/>
        <w:bottom w:val="none" w:sz="0" w:space="0" w:color="auto"/>
        <w:right w:val="none" w:sz="0" w:space="0" w:color="auto"/>
      </w:divBdr>
    </w:div>
    <w:div w:id="886797735">
      <w:bodyDiv w:val="1"/>
      <w:marLeft w:val="0"/>
      <w:marRight w:val="0"/>
      <w:marTop w:val="0"/>
      <w:marBottom w:val="0"/>
      <w:divBdr>
        <w:top w:val="none" w:sz="0" w:space="0" w:color="auto"/>
        <w:left w:val="none" w:sz="0" w:space="0" w:color="auto"/>
        <w:bottom w:val="none" w:sz="0" w:space="0" w:color="auto"/>
        <w:right w:val="none" w:sz="0" w:space="0" w:color="auto"/>
      </w:divBdr>
    </w:div>
    <w:div w:id="930821969">
      <w:bodyDiv w:val="1"/>
      <w:marLeft w:val="0"/>
      <w:marRight w:val="0"/>
      <w:marTop w:val="0"/>
      <w:marBottom w:val="0"/>
      <w:divBdr>
        <w:top w:val="none" w:sz="0" w:space="0" w:color="auto"/>
        <w:left w:val="none" w:sz="0" w:space="0" w:color="auto"/>
        <w:bottom w:val="none" w:sz="0" w:space="0" w:color="auto"/>
        <w:right w:val="none" w:sz="0" w:space="0" w:color="auto"/>
      </w:divBdr>
    </w:div>
    <w:div w:id="1144391689">
      <w:bodyDiv w:val="1"/>
      <w:marLeft w:val="0"/>
      <w:marRight w:val="0"/>
      <w:marTop w:val="0"/>
      <w:marBottom w:val="0"/>
      <w:divBdr>
        <w:top w:val="none" w:sz="0" w:space="0" w:color="auto"/>
        <w:left w:val="none" w:sz="0" w:space="0" w:color="auto"/>
        <w:bottom w:val="none" w:sz="0" w:space="0" w:color="auto"/>
        <w:right w:val="none" w:sz="0" w:space="0" w:color="auto"/>
      </w:divBdr>
    </w:div>
    <w:div w:id="1178155975">
      <w:bodyDiv w:val="1"/>
      <w:marLeft w:val="0"/>
      <w:marRight w:val="0"/>
      <w:marTop w:val="0"/>
      <w:marBottom w:val="0"/>
      <w:divBdr>
        <w:top w:val="none" w:sz="0" w:space="0" w:color="auto"/>
        <w:left w:val="none" w:sz="0" w:space="0" w:color="auto"/>
        <w:bottom w:val="none" w:sz="0" w:space="0" w:color="auto"/>
        <w:right w:val="none" w:sz="0" w:space="0" w:color="auto"/>
      </w:divBdr>
    </w:div>
    <w:div w:id="1216117932">
      <w:bodyDiv w:val="1"/>
      <w:marLeft w:val="0"/>
      <w:marRight w:val="0"/>
      <w:marTop w:val="0"/>
      <w:marBottom w:val="0"/>
      <w:divBdr>
        <w:top w:val="none" w:sz="0" w:space="0" w:color="auto"/>
        <w:left w:val="none" w:sz="0" w:space="0" w:color="auto"/>
        <w:bottom w:val="none" w:sz="0" w:space="0" w:color="auto"/>
        <w:right w:val="none" w:sz="0" w:space="0" w:color="auto"/>
      </w:divBdr>
    </w:div>
    <w:div w:id="1296909937">
      <w:bodyDiv w:val="1"/>
      <w:marLeft w:val="0"/>
      <w:marRight w:val="0"/>
      <w:marTop w:val="0"/>
      <w:marBottom w:val="0"/>
      <w:divBdr>
        <w:top w:val="none" w:sz="0" w:space="0" w:color="auto"/>
        <w:left w:val="none" w:sz="0" w:space="0" w:color="auto"/>
        <w:bottom w:val="none" w:sz="0" w:space="0" w:color="auto"/>
        <w:right w:val="none" w:sz="0" w:space="0" w:color="auto"/>
      </w:divBdr>
    </w:div>
    <w:div w:id="1330330952">
      <w:bodyDiv w:val="1"/>
      <w:marLeft w:val="0"/>
      <w:marRight w:val="0"/>
      <w:marTop w:val="0"/>
      <w:marBottom w:val="0"/>
      <w:divBdr>
        <w:top w:val="none" w:sz="0" w:space="0" w:color="auto"/>
        <w:left w:val="none" w:sz="0" w:space="0" w:color="auto"/>
        <w:bottom w:val="none" w:sz="0" w:space="0" w:color="auto"/>
        <w:right w:val="none" w:sz="0" w:space="0" w:color="auto"/>
      </w:divBdr>
    </w:div>
    <w:div w:id="1430000730">
      <w:bodyDiv w:val="1"/>
      <w:marLeft w:val="0"/>
      <w:marRight w:val="0"/>
      <w:marTop w:val="0"/>
      <w:marBottom w:val="0"/>
      <w:divBdr>
        <w:top w:val="none" w:sz="0" w:space="0" w:color="auto"/>
        <w:left w:val="none" w:sz="0" w:space="0" w:color="auto"/>
        <w:bottom w:val="none" w:sz="0" w:space="0" w:color="auto"/>
        <w:right w:val="none" w:sz="0" w:space="0" w:color="auto"/>
      </w:divBdr>
      <w:divsChild>
        <w:div w:id="1978949806">
          <w:marLeft w:val="640"/>
          <w:marRight w:val="0"/>
          <w:marTop w:val="0"/>
          <w:marBottom w:val="0"/>
          <w:divBdr>
            <w:top w:val="none" w:sz="0" w:space="0" w:color="auto"/>
            <w:left w:val="none" w:sz="0" w:space="0" w:color="auto"/>
            <w:bottom w:val="none" w:sz="0" w:space="0" w:color="auto"/>
            <w:right w:val="none" w:sz="0" w:space="0" w:color="auto"/>
          </w:divBdr>
        </w:div>
        <w:div w:id="252520776">
          <w:marLeft w:val="640"/>
          <w:marRight w:val="0"/>
          <w:marTop w:val="0"/>
          <w:marBottom w:val="0"/>
          <w:divBdr>
            <w:top w:val="none" w:sz="0" w:space="0" w:color="auto"/>
            <w:left w:val="none" w:sz="0" w:space="0" w:color="auto"/>
            <w:bottom w:val="none" w:sz="0" w:space="0" w:color="auto"/>
            <w:right w:val="none" w:sz="0" w:space="0" w:color="auto"/>
          </w:divBdr>
        </w:div>
        <w:div w:id="851993325">
          <w:marLeft w:val="640"/>
          <w:marRight w:val="0"/>
          <w:marTop w:val="0"/>
          <w:marBottom w:val="0"/>
          <w:divBdr>
            <w:top w:val="none" w:sz="0" w:space="0" w:color="auto"/>
            <w:left w:val="none" w:sz="0" w:space="0" w:color="auto"/>
            <w:bottom w:val="none" w:sz="0" w:space="0" w:color="auto"/>
            <w:right w:val="none" w:sz="0" w:space="0" w:color="auto"/>
          </w:divBdr>
        </w:div>
      </w:divsChild>
    </w:div>
    <w:div w:id="1505898256">
      <w:bodyDiv w:val="1"/>
      <w:marLeft w:val="0"/>
      <w:marRight w:val="0"/>
      <w:marTop w:val="0"/>
      <w:marBottom w:val="0"/>
      <w:divBdr>
        <w:top w:val="none" w:sz="0" w:space="0" w:color="auto"/>
        <w:left w:val="none" w:sz="0" w:space="0" w:color="auto"/>
        <w:bottom w:val="none" w:sz="0" w:space="0" w:color="auto"/>
        <w:right w:val="none" w:sz="0" w:space="0" w:color="auto"/>
      </w:divBdr>
    </w:div>
    <w:div w:id="1563979939">
      <w:bodyDiv w:val="1"/>
      <w:marLeft w:val="0"/>
      <w:marRight w:val="0"/>
      <w:marTop w:val="0"/>
      <w:marBottom w:val="0"/>
      <w:divBdr>
        <w:top w:val="none" w:sz="0" w:space="0" w:color="auto"/>
        <w:left w:val="none" w:sz="0" w:space="0" w:color="auto"/>
        <w:bottom w:val="none" w:sz="0" w:space="0" w:color="auto"/>
        <w:right w:val="none" w:sz="0" w:space="0" w:color="auto"/>
      </w:divBdr>
    </w:div>
    <w:div w:id="1767724190">
      <w:bodyDiv w:val="1"/>
      <w:marLeft w:val="0"/>
      <w:marRight w:val="0"/>
      <w:marTop w:val="0"/>
      <w:marBottom w:val="0"/>
      <w:divBdr>
        <w:top w:val="none" w:sz="0" w:space="0" w:color="auto"/>
        <w:left w:val="none" w:sz="0" w:space="0" w:color="auto"/>
        <w:bottom w:val="none" w:sz="0" w:space="0" w:color="auto"/>
        <w:right w:val="none" w:sz="0" w:space="0" w:color="auto"/>
      </w:divBdr>
    </w:div>
    <w:div w:id="1918973011">
      <w:bodyDiv w:val="1"/>
      <w:marLeft w:val="0"/>
      <w:marRight w:val="0"/>
      <w:marTop w:val="0"/>
      <w:marBottom w:val="0"/>
      <w:divBdr>
        <w:top w:val="none" w:sz="0" w:space="0" w:color="auto"/>
        <w:left w:val="none" w:sz="0" w:space="0" w:color="auto"/>
        <w:bottom w:val="none" w:sz="0" w:space="0" w:color="auto"/>
        <w:right w:val="none" w:sz="0" w:space="0" w:color="auto"/>
      </w:divBdr>
    </w:div>
    <w:div w:id="212954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inance.yahoo.com/" TargetMode="External"/><Relationship Id="rId18" Type="http://schemas.openxmlformats.org/officeDocument/2006/relationships/image" Target="media/image8.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C5F164-622D-4E01-BFD1-74FE60239C14}">
  <we:reference id="wa104382081" version="1.46.0.0" store="es-HN" storeType="OMEX"/>
  <we:alternateReferences>
    <we:reference id="WA104382081" version="1.46.0.0" store="" storeType="OMEX"/>
  </we:alternateReferences>
  <we:properties>
    <we:property name="MENDELEY_CITATIONS" value="[{&quot;citationID&quot;:&quot;MENDELEY_CITATION_cbd73196-dd41-429d-ac91-90754111e1dd&quot;,&quot;properties&quot;:{&quot;noteIndex&quot;:0},&quot;isEdited&quot;:false,&quot;manualOverride&quot;:{&quot;isManuallyOverridden&quot;:false,&quot;citeprocText&quot;:&quot;[1]&quot;,&quot;manualOverrideText&quot;:&quot;&quot;},&quot;citationTag&quot;:&quot;MENDELEY_CITATION_v3_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&quot;,&quot;citationItems&quot;:[{&quot;id&quot;:&quot;001fd7e1-cb75-3678-9896-3f1aac582733&quot;,&quot;itemData&quot;:{&quot;type&quot;:&quot;article-journal&quot;,&quot;id&quot;:&quot;001fd7e1-cb75-3678-9896-3f1aac582733&quot;,&quot;title&quot;:&quot;The Vanishing Gradient Problem During Learning Recurrent Neural Nets and Problem Solutions&quot;,&quot;author&quot;:[{&quot;family&quot;:&quot;Sepp Hochreiter&quot;,&quot;given&quot;:&quot;&quot;,&quot;parse-names&quot;:false,&quot;dropping-particle&quot;:&quot;&quot;,&quot;non-dropping-particle&quot;:&quot;&quot;}],&quot;container-title&quot;:&quot;International Journal of Uncertainty, Fuzziness and Knowledge-Based Systems&quot;,&quot;issued&quot;:{&quot;date-parts&quot;:[[1998]]},&quot;page&quot;:&quot;107-116&quot;,&quot;issue&quot;:&quot;02&quot;,&quot;volume&quot;:&quot;06&quot;,&quot;container-title-short&quot;:&quot;&quot;},&quot;isTemporary&quot;:false}]},{&quot;citationID&quot;:&quot;MENDELEY_CITATION_979b3e40-8ab5-4393-9bae-053a791af5dc&quot;,&quot;properties&quot;:{&quot;noteIndex&quot;:0},&quot;isEdited&quot;:false,&quot;manualOverride&quot;:{&quot;isManuallyOverridden&quot;:false,&quot;citeprocText&quot;:&quot;[2]&quot;,&quot;manualOverrideText&quot;:&quot;&quot;},&quot;citationTag&quot;:&quot;MENDELEY_CITATION_v3_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&quot;,&quot;citationItems&quot;:[{&quot;id&quot;:&quot;72ded148-3849-3727-be1b-346108ce4183&quot;,&quot;itemData&quot;:{&quot;type&quot;:&quot;article-journal&quot;,&quot;id&quot;:&quot;72ded148-3849-3727-be1b-346108ce4183&quot;,&quot;title&quot;:&quot;Revisiting Small Batch Training for Deep Neural Networks&quot;,&quot;author&quot;:[{&quot;family&quot;:&quot;Masters&quot;,&quot;given&quot;:&quot;Dominic&quot;,&quot;parse-names&quot;:false,&quot;dropping-particle&quot;:&quot;&quot;,&quot;non-dropping-particle&quot;:&quot;&quot;},{&quot;family&quot;:&quot;Luschi&quot;,&quot;given&quot;:&quot;Carlo&quot;,&quot;parse-names&quot;:false,&quot;dropping-particle&quot;:&quot;&quot;,&quot;non-dropping-particle&quot;:&quot;&quot;}],&quot;URL&quot;:&quot;http://arxiv.org/abs/1804.07612&quot;,&quot;issued&quot;:{&quot;date-parts&quot;:[[2018,4,20]]},&quot;abstract&quot;:&quot;Modern deep neural network training is typically based on mini-batch stochastic gradient optimization. While the use of large mini-batches increases the available computational parallelism, small batch training has been shown to provide improved generalization performance and allows a significantly smaller memory footprint, which might also be exploited to improve machine throughput. In this paper, we review common assumptions on learning rate scaling and training duration, as a basis for an experimental comparison of test performance for different mini-batch sizes. We adopt a learning rate that corresponds to a constant average weight update per gradient calculation (i.e., per unit cost of computation), and point out that this results in a variance of the weight updates that increases linearly with the mini-batch size $m$. The collected experimental results for the CIFAR-10, CIFAR-100 and ImageNet datasets show that increasing the mini-batch size progressively reduces the range of learning rates that provide stable convergence and acceptable test performance. On the other hand, small mini-batch sizes provide more up-to-date gradient calculations, which yields more stable and reliable training. The best performance has been consistently obtained for mini-batch sizes between $m = 2$ and $m = 32$, which contrasts with recent work advocating the use of mini-batch sizes in the thousands.&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9C6964-C765-4748-A7CA-193D4657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6117</Words>
  <Characters>33644</Characters>
  <Application>Microsoft Office Word</Application>
  <DocSecurity>0</DocSecurity>
  <Lines>280</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JENUI 2013</vt:lpstr>
      <vt:lpstr>Plantilla de JENUI 2013</vt:lpstr>
    </vt:vector>
  </TitlesOfParts>
  <Company>UJI</Company>
  <LinksUpToDate>false</LinksUpToDate>
  <CharactersWithSpaces>39682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JENUI 2013</dc:title>
  <dc:subject/>
  <dc:creator>José Manuel Badía, Merche Marqués</dc:creator>
  <cp:keywords/>
  <cp:lastModifiedBy>Victor</cp:lastModifiedBy>
  <cp:revision>15</cp:revision>
  <cp:lastPrinted>2022-05-17T16:45:00Z</cp:lastPrinted>
  <dcterms:created xsi:type="dcterms:W3CDTF">2022-07-05T07:48:00Z</dcterms:created>
  <dcterms:modified xsi:type="dcterms:W3CDTF">2022-07-08T08:36:00Z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American Psychological Association</vt:lpwstr>
  </property>
  <property fmtid="{D5CDD505-2E9C-101B-9397-08002B2CF9AE}" pid="3" name="ZOTERO_PREF_1">
    <vt:lpwstr>&lt;data data-version="3" zotero-version="6.0.9"&gt;&lt;session id="8xGOXEWE"/&gt;&lt;style id="http://www.zotero.org/styles/ieee" locale="es-ES"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
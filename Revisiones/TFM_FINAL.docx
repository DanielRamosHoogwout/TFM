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055EAF" w:rsidRDefault="00D0490B" w:rsidP="005610F6">
      <w:pPr>
        <w:pStyle w:val="JENUITtulo"/>
        <w:pageBreakBefore/>
      </w:pPr>
      <w:bookmarkStart w:id="0" w:name="_Hlk102665266"/>
      <w:r w:rsidRPr="00055EAF">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07301C" w:rsidRDefault="00B73BB9" w:rsidP="00274CA1">
            <w:pPr>
              <w:pStyle w:val="JENUIAutor"/>
              <w:snapToGrid w:val="0"/>
            </w:pPr>
            <w:r w:rsidRPr="0007301C">
              <w:t>Daniel Ramos Hoogwout</w:t>
            </w:r>
          </w:p>
          <w:p w14:paraId="2B25BBAF" w14:textId="206B7C70" w:rsidR="00274CA1" w:rsidRPr="00274CA1" w:rsidRDefault="00274CA1" w:rsidP="00274CA1">
            <w:pPr>
              <w:pStyle w:val="JENUIAutor"/>
              <w:snapToGrid w:val="0"/>
              <w:rPr>
                <w:lang w:val="en-US"/>
              </w:rPr>
            </w:pPr>
            <w:r w:rsidRPr="00274CA1">
              <w:rPr>
                <w:b/>
              </w:rPr>
              <w:t>Tutor</w:t>
            </w:r>
            <w:r>
              <w:t xml:space="preserve">: </w:t>
            </w:r>
            <w:r w:rsidR="00263C74" w:rsidRPr="00887EA2">
              <w:t>Dr.</w:t>
            </w:r>
            <w:r w:rsidR="00263C74">
              <w:t xml:space="preserve"> </w:t>
            </w:r>
            <w:proofErr w:type="spellStart"/>
            <w:r w:rsidR="00B73BB9" w:rsidRPr="0007301C">
              <w:t>Victor</w:t>
            </w:r>
            <w:proofErr w:type="spellEnd"/>
            <w:r w:rsidR="00263C74" w:rsidRPr="0007301C">
              <w:t xml:space="preserve"> Emilio</w:t>
            </w:r>
            <w:r w:rsidR="00B73BB9" w:rsidRPr="0007301C">
              <w:t xml:space="preserve"> </w:t>
            </w:r>
            <w:proofErr w:type="spellStart"/>
            <w:r w:rsidR="00B73BB9" w:rsidRPr="0007301C">
              <w:t>Troster</w:t>
            </w:r>
            <w:proofErr w:type="spellEnd"/>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proofErr w:type="spellStart"/>
            <w:r w:rsidRPr="00274CA1">
              <w:rPr>
                <w:lang w:val="en-US"/>
              </w:rPr>
              <w:t>Treball</w:t>
            </w:r>
            <w:proofErr w:type="spellEnd"/>
            <w:r w:rsidRPr="00274CA1">
              <w:rPr>
                <w:lang w:val="en-US"/>
              </w:rPr>
              <w:t xml:space="preserve"> de fi de </w:t>
            </w:r>
            <w:proofErr w:type="spellStart"/>
            <w:r w:rsidR="00383BC0">
              <w:rPr>
                <w:lang w:val="en-US"/>
              </w:rPr>
              <w:t>Màster</w:t>
            </w:r>
            <w:proofErr w:type="spellEnd"/>
            <w:r w:rsidR="00383BC0">
              <w:rPr>
                <w:lang w:val="en-US"/>
              </w:rPr>
              <w:t xml:space="preserve"> </w:t>
            </w:r>
            <w:proofErr w:type="spellStart"/>
            <w:r w:rsidR="00383BC0">
              <w:rPr>
                <w:lang w:val="en-US"/>
              </w:rPr>
              <w:t>Universitari</w:t>
            </w:r>
            <w:proofErr w:type="spellEnd"/>
            <w:r w:rsidR="00383BC0">
              <w:rPr>
                <w:lang w:val="en-US"/>
              </w:rPr>
              <w:t xml:space="preserve"> </w:t>
            </w:r>
            <w:proofErr w:type="spellStart"/>
            <w:r w:rsidR="00383BC0">
              <w:rPr>
                <w:lang w:val="en-US"/>
              </w:rPr>
              <w:t>en</w:t>
            </w:r>
            <w:proofErr w:type="spellEnd"/>
            <w:r w:rsidR="00383BC0">
              <w:rPr>
                <w:lang w:val="en-US"/>
              </w:rPr>
              <w:t xml:space="preserve"> </w:t>
            </w:r>
            <w:proofErr w:type="spellStart"/>
            <w:r w:rsidR="00383BC0">
              <w:rPr>
                <w:lang w:val="en-US"/>
              </w:rPr>
              <w:t>Analisi</w:t>
            </w:r>
            <w:proofErr w:type="spellEnd"/>
            <w:r w:rsidR="00383BC0">
              <w:rPr>
                <w:lang w:val="en-US"/>
              </w:rPr>
              <w:t xml:space="preserve"> de </w:t>
            </w:r>
            <w:proofErr w:type="spellStart"/>
            <w:r w:rsidR="00383BC0">
              <w:rPr>
                <w:lang w:val="en-US"/>
              </w:rPr>
              <w:t>Dades</w:t>
            </w:r>
            <w:proofErr w:type="spellEnd"/>
            <w:r w:rsidR="00383BC0">
              <w:rPr>
                <w:lang w:val="en-US"/>
              </w:rPr>
              <w:t xml:space="preserve"> </w:t>
            </w:r>
            <w:proofErr w:type="spellStart"/>
            <w:r w:rsidR="00383BC0">
              <w:rPr>
                <w:lang w:val="en-US"/>
              </w:rPr>
              <w:t>Massives</w:t>
            </w:r>
            <w:proofErr w:type="spellEnd"/>
            <w:r w:rsidR="00383BC0">
              <w:rPr>
                <w:lang w:val="en-US"/>
              </w:rPr>
              <w:t xml:space="preserve"> </w:t>
            </w:r>
            <w:proofErr w:type="spellStart"/>
            <w:r w:rsidR="00383BC0">
              <w:rPr>
                <w:lang w:val="en-US"/>
              </w:rPr>
              <w:t>en</w:t>
            </w:r>
            <w:proofErr w:type="spellEnd"/>
            <w:r w:rsidR="00383BC0">
              <w:rPr>
                <w:lang w:val="en-US"/>
              </w:rPr>
              <w:t xml:space="preserve"> Economia </w:t>
            </w:r>
            <w:proofErr w:type="spellStart"/>
            <w:r w:rsidR="004D5798">
              <w:rPr>
                <w:lang w:val="en-US"/>
              </w:rPr>
              <w:t>i</w:t>
            </w:r>
            <w:proofErr w:type="spellEnd"/>
            <w:r w:rsidR="00383BC0">
              <w:rPr>
                <w:lang w:val="en-US"/>
              </w:rPr>
              <w:t xml:space="preserve"> </w:t>
            </w:r>
            <w:proofErr w:type="spellStart"/>
            <w:r w:rsidR="00383BC0">
              <w:rPr>
                <w:lang w:val="en-US"/>
              </w:rPr>
              <w:t>Empresa</w:t>
            </w:r>
            <w:proofErr w:type="spellEnd"/>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proofErr w:type="spellStart"/>
            <w:r w:rsidRPr="00274CA1">
              <w:rPr>
                <w:lang w:val="en-US"/>
              </w:rPr>
              <w:t>Universitat</w:t>
            </w:r>
            <w:proofErr w:type="spellEnd"/>
            <w:r w:rsidRPr="00274CA1">
              <w:rPr>
                <w:lang w:val="en-US"/>
              </w:rPr>
              <w:t xml:space="preserve"> de les </w:t>
            </w:r>
            <w:proofErr w:type="spellStart"/>
            <w:r w:rsidRPr="00274CA1">
              <w:rPr>
                <w:lang w:val="en-US"/>
              </w:rPr>
              <w:t>Illes</w:t>
            </w:r>
            <w:proofErr w:type="spellEnd"/>
            <w:r w:rsidRPr="00274CA1">
              <w:rPr>
                <w:lang w:val="en-US"/>
              </w:rPr>
              <w:t xml:space="preserve"> </w:t>
            </w:r>
            <w:proofErr w:type="spellStart"/>
            <w:r w:rsidRPr="00274CA1">
              <w:rPr>
                <w:lang w:val="en-US"/>
              </w:rPr>
              <w:t>Balears</w:t>
            </w:r>
            <w:proofErr w:type="spellEnd"/>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footerReference w:type="default" r:id="rId8"/>
          <w:pgSz w:w="11905" w:h="16837"/>
          <w:pgMar w:top="1757" w:right="1417" w:bottom="1757" w:left="1417" w:header="708" w:footer="708" w:gutter="0"/>
          <w:cols w:space="708"/>
        </w:sectPr>
      </w:pPr>
    </w:p>
    <w:p w14:paraId="3FBFAC00" w14:textId="626624B1" w:rsidR="007A70B6" w:rsidRDefault="000D7D75" w:rsidP="00C05C8C">
      <w:pPr>
        <w:pStyle w:val="JENUITituloResumen"/>
      </w:pPr>
      <w:r w:rsidRPr="00E24E85">
        <w:t>Resumen</w:t>
      </w:r>
    </w:p>
    <w:p w14:paraId="1E0DA9D3" w14:textId="40DFE918" w:rsidR="007A70B6" w:rsidRPr="005D5CE6" w:rsidRDefault="00C81BD8" w:rsidP="00C05C8C">
      <w:pPr>
        <w:pStyle w:val="JENUINormal"/>
        <w:ind w:firstLine="0"/>
      </w:pPr>
      <w:r w:rsidRPr="00C81BD8">
        <w:t xml:space="preserve">En los últimos años se ha incrementado exponencialmente la utilización de criptomonedas, </w:t>
      </w:r>
      <w:r w:rsidR="00C05C8C">
        <w:t>que</w:t>
      </w:r>
      <w:r w:rsidRPr="00C81BD8">
        <w:t xml:space="preserve"> pretende</w:t>
      </w:r>
      <w:r w:rsidR="00C05C8C">
        <w:t>n</w:t>
      </w:r>
      <w:r w:rsidRPr="00C81BD8">
        <w:t xml:space="preserve"> sustituir al dinero fiduciario emitido por los bancos centrales. </w:t>
      </w:r>
      <w:r w:rsidR="00906407">
        <w:t>Este trabajo busca</w:t>
      </w:r>
      <w:r w:rsidRPr="00C81BD8">
        <w:t xml:space="preserve"> predecir el precio del Bitcoin, la criptomoneda por excelencia</w:t>
      </w:r>
      <w:r w:rsidR="00906407">
        <w:t>, mediante</w:t>
      </w:r>
      <w:r w:rsidR="007A70B6">
        <w:t xml:space="preserve"> redes neuronales recurrentes (RNR)</w:t>
      </w:r>
      <w:r w:rsidR="00906407">
        <w:t>. S</w:t>
      </w:r>
      <w:r w:rsidR="007A70B6">
        <w:t xml:space="preserve">e emplean redes neuronales </w:t>
      </w:r>
      <w:r w:rsidR="007A70B6" w:rsidRPr="00C81BD8">
        <w:t xml:space="preserve">Long Short </w:t>
      </w:r>
      <w:proofErr w:type="spellStart"/>
      <w:r w:rsidR="007A70B6" w:rsidRPr="00C81BD8">
        <w:t>Term</w:t>
      </w:r>
      <w:proofErr w:type="spellEnd"/>
      <w:r w:rsidR="007A70B6" w:rsidRPr="00C81BD8">
        <w:t xml:space="preserve"> </w:t>
      </w:r>
      <w:proofErr w:type="spellStart"/>
      <w:r w:rsidR="007A70B6" w:rsidRPr="00C81BD8">
        <w:t>Memory</w:t>
      </w:r>
      <w:proofErr w:type="spellEnd"/>
      <w:r w:rsidR="007A70B6">
        <w:t xml:space="preserve"> (LSTM), un tipo de RNR que</w:t>
      </w:r>
      <w:r w:rsidR="00FC643E">
        <w:t>,</w:t>
      </w:r>
      <w:r w:rsidR="007A70B6">
        <w:t xml:space="preserve"> gracias a su celda de memoria</w:t>
      </w:r>
      <w:r w:rsidR="00FC643E">
        <w:t>,</w:t>
      </w:r>
      <w:r w:rsidR="007A70B6">
        <w:t xml:space="preserve"> permite almacenar información del pasado para hacer predicciones más precisas. </w:t>
      </w:r>
      <w:r w:rsidR="00FC643E">
        <w:t>En las predicciones se utiliza</w:t>
      </w:r>
      <w:r w:rsidR="005D5CE6">
        <w:t xml:space="preserve"> el método de </w:t>
      </w:r>
      <w:proofErr w:type="spellStart"/>
      <w:r w:rsidR="00FC643E" w:rsidRPr="00C05C8C">
        <w:rPr>
          <w:i/>
        </w:rPr>
        <w:t>r</w:t>
      </w:r>
      <w:r w:rsidR="005D5CE6" w:rsidRPr="00C05C8C">
        <w:rPr>
          <w:i/>
        </w:rPr>
        <w:t>olling</w:t>
      </w:r>
      <w:proofErr w:type="spellEnd"/>
      <w:r w:rsidR="005D5CE6" w:rsidRPr="00C05C8C">
        <w:rPr>
          <w:i/>
        </w:rPr>
        <w:t xml:space="preserve"> </w:t>
      </w:r>
      <w:proofErr w:type="spellStart"/>
      <w:r w:rsidR="00FC643E" w:rsidRPr="00C05C8C">
        <w:rPr>
          <w:i/>
        </w:rPr>
        <w:t>w</w:t>
      </w:r>
      <w:r w:rsidR="005D5CE6" w:rsidRPr="00C05C8C">
        <w:rPr>
          <w:i/>
        </w:rPr>
        <w:t>indow</w:t>
      </w:r>
      <w:proofErr w:type="spellEnd"/>
      <w:r w:rsidR="005D5CE6">
        <w:t xml:space="preserve">, que emplea </w:t>
      </w:r>
      <w:r w:rsidR="002D63F8">
        <w:t>un número definido de observaciones pasadas para predecir la siguiente observación de manera recurrente</w:t>
      </w:r>
      <w:r w:rsidR="005D5CE6">
        <w:t xml:space="preserve"> con cuatro tamaños distintos</w:t>
      </w:r>
      <w:r w:rsidR="00FC643E">
        <w:t>,</w:t>
      </w:r>
      <w:r w:rsidR="005D5CE6">
        <w:t xml:space="preserve"> y </w:t>
      </w:r>
      <w:r w:rsidR="00FC643E">
        <w:t>s</w:t>
      </w:r>
      <w:r w:rsidR="008D5F95">
        <w:t>e elige el mejor modelo</w:t>
      </w:r>
      <w:r w:rsidR="005D5CE6">
        <w:t xml:space="preserve"> según </w:t>
      </w:r>
      <w:r w:rsidR="008D5F95">
        <w:t xml:space="preserve">el </w:t>
      </w:r>
      <w:r w:rsidR="005D5CE6" w:rsidRPr="00C81BD8">
        <w:t>MAE</w:t>
      </w:r>
      <w:r w:rsidR="005D5CE6">
        <w:t xml:space="preserve"> </w:t>
      </w:r>
      <w:r w:rsidR="005D5CE6" w:rsidRPr="00EA7529">
        <w:t>(</w:t>
      </w:r>
      <w:r w:rsidR="005D5CE6">
        <w:t>del inglés,</w:t>
      </w:r>
      <w:r w:rsidR="005D5CE6" w:rsidRPr="00906407">
        <w:t xml:space="preserve"> </w:t>
      </w:r>
      <w:r w:rsidR="005D5CE6" w:rsidRPr="00C05C8C">
        <w:rPr>
          <w:i/>
        </w:rPr>
        <w:t>mean absolute error</w:t>
      </w:r>
      <w:r w:rsidR="005D5CE6" w:rsidRPr="00EA7529">
        <w:t>)</w:t>
      </w:r>
      <w:r w:rsidR="005D5CE6">
        <w:t xml:space="preserve"> y </w:t>
      </w:r>
      <w:r w:rsidR="005D5CE6" w:rsidRPr="00C81BD8">
        <w:t>RMSE</w:t>
      </w:r>
      <w:r w:rsidR="005D5CE6">
        <w:t xml:space="preserve"> </w:t>
      </w:r>
      <w:r w:rsidR="005D5CE6" w:rsidRPr="00EA7529">
        <w:t>(</w:t>
      </w:r>
      <w:r w:rsidR="005D5CE6">
        <w:t>del inglés,</w:t>
      </w:r>
      <w:r w:rsidR="005D5CE6" w:rsidRPr="00906407">
        <w:t xml:space="preserve"> </w:t>
      </w:r>
      <w:proofErr w:type="spellStart"/>
      <w:r w:rsidR="005D5CE6" w:rsidRPr="00C05C8C">
        <w:rPr>
          <w:i/>
        </w:rPr>
        <w:t>root</w:t>
      </w:r>
      <w:proofErr w:type="spellEnd"/>
      <w:r w:rsidR="005D5CE6" w:rsidRPr="00C05C8C">
        <w:rPr>
          <w:i/>
        </w:rPr>
        <w:t xml:space="preserve"> mean </w:t>
      </w:r>
      <w:proofErr w:type="spellStart"/>
      <w:r w:rsidR="005D5CE6" w:rsidRPr="00C05C8C">
        <w:rPr>
          <w:i/>
        </w:rPr>
        <w:t>squared</w:t>
      </w:r>
      <w:proofErr w:type="spellEnd"/>
      <w:r w:rsidR="005D5CE6" w:rsidRPr="00C05C8C">
        <w:rPr>
          <w:i/>
        </w:rPr>
        <w:t xml:space="preserve"> error</w:t>
      </w:r>
      <w:r w:rsidR="005D5CE6" w:rsidRPr="00EA7529">
        <w:t>)</w:t>
      </w:r>
      <w:r w:rsidR="008D5F95">
        <w:t xml:space="preserve">. Finalmente, se contrasta </w:t>
      </w:r>
      <w:r w:rsidR="002D63F8">
        <w:t xml:space="preserve">si el modelo </w:t>
      </w:r>
      <w:r w:rsidR="008D5F95">
        <w:t xml:space="preserve">elegido </w:t>
      </w:r>
      <w:r w:rsidR="007D73C4">
        <w:t>predice mejor que</w:t>
      </w:r>
      <w:r w:rsidR="002D63F8">
        <w:t xml:space="preserve"> </w:t>
      </w:r>
      <w:r w:rsidR="007D73C4">
        <w:t>e</w:t>
      </w:r>
      <w:r w:rsidR="002D63F8">
        <w:t xml:space="preserve">l resto mediante el contraste de </w:t>
      </w:r>
      <w:proofErr w:type="spellStart"/>
      <w:r w:rsidR="002D63F8">
        <w:t>Diebold</w:t>
      </w:r>
      <w:proofErr w:type="spellEnd"/>
      <w:r w:rsidR="002D63F8">
        <w:t xml:space="preserve">-Mariano. </w:t>
      </w:r>
      <w:r w:rsidR="008D5F95">
        <w:t>Los resultado</w:t>
      </w:r>
      <w:r w:rsidR="002D63F8">
        <w:t>s</w:t>
      </w:r>
      <w:r w:rsidR="008D5F95">
        <w:t xml:space="preserve"> obtenidos</w:t>
      </w:r>
      <w:r w:rsidR="002D63F8">
        <w:t xml:space="preserve"> </w:t>
      </w:r>
      <w:r w:rsidR="004B4A6E">
        <w:t>confirma</w:t>
      </w:r>
      <w:r w:rsidR="008D5F95">
        <w:t>n</w:t>
      </w:r>
      <w:r w:rsidR="004B4A6E">
        <w:t xml:space="preserve"> que el uso de </w:t>
      </w:r>
      <w:r w:rsidR="008D5F95">
        <w:t>RNR</w:t>
      </w:r>
      <w:r w:rsidR="004B4A6E">
        <w:t xml:space="preserve"> puede ser útil </w:t>
      </w:r>
      <w:r w:rsidR="008D5F95">
        <w:t xml:space="preserve">para predecir </w:t>
      </w:r>
      <w:r w:rsidR="004B4A6E">
        <w:t xml:space="preserve">el precio </w:t>
      </w:r>
      <w:r w:rsidR="00415EE0">
        <w:t>del Bitcoin</w:t>
      </w:r>
      <w:r w:rsidR="008D5F95">
        <w:t>.</w:t>
      </w:r>
    </w:p>
    <w:p w14:paraId="6E598600" w14:textId="77777777" w:rsidR="007A70B6" w:rsidRDefault="007A70B6" w:rsidP="0007301C">
      <w:pPr>
        <w:pStyle w:val="JENUINormal"/>
        <w:ind w:firstLine="0"/>
      </w:pPr>
    </w:p>
    <w:p w14:paraId="75394514" w14:textId="07084406" w:rsidR="00A51A0E" w:rsidRDefault="002237F0" w:rsidP="0007301C">
      <w:pPr>
        <w:pStyle w:val="JENUINormal"/>
        <w:ind w:firstLine="0"/>
      </w:pPr>
      <w:r w:rsidRPr="002237F0">
        <w:rPr>
          <w:b/>
          <w:sz w:val="22"/>
        </w:rPr>
        <w:t>Palabras clave</w:t>
      </w:r>
      <w:r>
        <w:rPr>
          <w:sz w:val="22"/>
        </w:rPr>
        <w:t xml:space="preserve">: </w:t>
      </w:r>
      <w:r w:rsidR="0016103B">
        <w:t>Predicción</w:t>
      </w:r>
      <w:r>
        <w:t xml:space="preserve">, redes neuronales recurrentes, LSTM, Bitcoin, </w:t>
      </w:r>
      <w:r w:rsidR="0016103B">
        <w:t>criptomoneda</w:t>
      </w:r>
      <w:r>
        <w:t>.</w:t>
      </w:r>
    </w:p>
    <w:p w14:paraId="311C03BB" w14:textId="77777777" w:rsidR="00E72920" w:rsidRPr="007B5D6B" w:rsidRDefault="00813FF0" w:rsidP="00E72920">
      <w:pPr>
        <w:pStyle w:val="JENUITtuloNoNumerado"/>
        <w:rPr>
          <w:lang w:val="en-US"/>
        </w:rPr>
      </w:pPr>
      <w:r w:rsidRPr="007B5D6B">
        <w:rPr>
          <w:lang w:val="en-US"/>
        </w:rPr>
        <w:t>Abstract</w:t>
      </w:r>
    </w:p>
    <w:p w14:paraId="4D189997" w14:textId="6802ADA1" w:rsidR="002237F0" w:rsidRPr="007D73C4" w:rsidRDefault="00F00FC4" w:rsidP="009924F2">
      <w:pPr>
        <w:pStyle w:val="JENUINormal"/>
        <w:ind w:firstLine="0"/>
        <w:rPr>
          <w:lang w:val="en-US"/>
        </w:rPr>
      </w:pPr>
      <w:r w:rsidRPr="00F00FC4">
        <w:rPr>
          <w:lang w:val="en-US"/>
        </w:rPr>
        <w:t xml:space="preserve">In recent years, the use of cryptocurrencies has increased exponentially, </w:t>
      </w:r>
      <w:r w:rsidR="00C05C8C">
        <w:rPr>
          <w:lang w:val="en-US"/>
        </w:rPr>
        <w:t xml:space="preserve">which are </w:t>
      </w:r>
      <w:r w:rsidRPr="00F00FC4">
        <w:rPr>
          <w:lang w:val="en-US"/>
        </w:rPr>
        <w:t xml:space="preserve">virtual </w:t>
      </w:r>
      <w:r w:rsidR="00C05C8C" w:rsidRPr="00F00FC4">
        <w:rPr>
          <w:lang w:val="en-US"/>
        </w:rPr>
        <w:t>currenc</w:t>
      </w:r>
      <w:r w:rsidR="00C05C8C">
        <w:rPr>
          <w:lang w:val="en-US"/>
        </w:rPr>
        <w:t>ies</w:t>
      </w:r>
      <w:r w:rsidR="00C05C8C" w:rsidRPr="00F00FC4">
        <w:rPr>
          <w:lang w:val="en-US"/>
        </w:rPr>
        <w:t xml:space="preserve"> </w:t>
      </w:r>
      <w:r w:rsidRPr="00F00FC4">
        <w:rPr>
          <w:lang w:val="en-US"/>
        </w:rPr>
        <w:t xml:space="preserve">that aim to replace fiduciary money issued by central banks. </w:t>
      </w:r>
      <w:r w:rsidR="00415EE0">
        <w:rPr>
          <w:lang w:val="en-US"/>
        </w:rPr>
        <w:t>In t</w:t>
      </w:r>
      <w:r w:rsidRPr="00F00FC4">
        <w:rPr>
          <w:lang w:val="en-US"/>
        </w:rPr>
        <w:t>his study</w:t>
      </w:r>
      <w:r w:rsidR="00415EE0">
        <w:rPr>
          <w:lang w:val="en-US"/>
        </w:rPr>
        <w:t>,</w:t>
      </w:r>
      <w:r w:rsidRPr="00F00FC4">
        <w:rPr>
          <w:lang w:val="en-US"/>
        </w:rPr>
        <w:t xml:space="preserve"> </w:t>
      </w:r>
      <w:r w:rsidR="00415EE0">
        <w:rPr>
          <w:lang w:val="en-US"/>
        </w:rPr>
        <w:t>we</w:t>
      </w:r>
      <w:r w:rsidRPr="00F00FC4">
        <w:rPr>
          <w:lang w:val="en-US"/>
        </w:rPr>
        <w:t xml:space="preserve"> predict the price of Bitcoin, the cryptocurrency by excellence, through recurrent neural networks (RNN). </w:t>
      </w:r>
      <w:r w:rsidR="00415EE0">
        <w:rPr>
          <w:lang w:val="en-US"/>
        </w:rPr>
        <w:t xml:space="preserve">We use </w:t>
      </w:r>
      <w:r w:rsidRPr="00F00FC4">
        <w:rPr>
          <w:lang w:val="en-US"/>
        </w:rPr>
        <w:t>Long Short</w:t>
      </w:r>
      <w:r w:rsidR="00415EE0">
        <w:rPr>
          <w:lang w:val="en-US"/>
        </w:rPr>
        <w:t>-</w:t>
      </w:r>
      <w:r w:rsidRPr="00F00FC4">
        <w:rPr>
          <w:lang w:val="en-US"/>
        </w:rPr>
        <w:t xml:space="preserve">Term </w:t>
      </w:r>
      <w:r w:rsidRPr="00F00FC4">
        <w:rPr>
          <w:lang w:val="en-US"/>
        </w:rPr>
        <w:t xml:space="preserve">Memory (LSTM) neural networks, a type of RNN that stores past information–due to its memory cell–to make more accurate predictions. </w:t>
      </w:r>
      <w:r w:rsidR="00415EE0">
        <w:rPr>
          <w:lang w:val="en-US"/>
        </w:rPr>
        <w:t xml:space="preserve">We employ </w:t>
      </w:r>
      <w:r w:rsidRPr="00F00FC4">
        <w:rPr>
          <w:lang w:val="en-US"/>
        </w:rPr>
        <w:t xml:space="preserve">the rolling-window method </w:t>
      </w:r>
      <w:r w:rsidR="00415EE0">
        <w:rPr>
          <w:lang w:val="en-US"/>
        </w:rPr>
        <w:t>in the forecasts</w:t>
      </w:r>
      <w:r w:rsidRPr="00F00FC4">
        <w:rPr>
          <w:lang w:val="en-US"/>
        </w:rPr>
        <w:t xml:space="preserve"> </w:t>
      </w:r>
      <w:r w:rsidR="00415EE0">
        <w:rPr>
          <w:lang w:val="en-US"/>
        </w:rPr>
        <w:t xml:space="preserve">by using </w:t>
      </w:r>
      <w:r w:rsidRPr="00F00FC4">
        <w:rPr>
          <w:lang w:val="en-US"/>
        </w:rPr>
        <w:t xml:space="preserve">a </w:t>
      </w:r>
      <w:r w:rsidR="00415EE0">
        <w:rPr>
          <w:lang w:val="en-US"/>
        </w:rPr>
        <w:t>fixed</w:t>
      </w:r>
      <w:r w:rsidR="00415EE0" w:rsidRPr="00F00FC4">
        <w:rPr>
          <w:lang w:val="en-US"/>
        </w:rPr>
        <w:t xml:space="preserve"> </w:t>
      </w:r>
      <w:r w:rsidRPr="00F00FC4">
        <w:rPr>
          <w:lang w:val="en-US"/>
        </w:rPr>
        <w:t>number of past observations to predict the next observation recursively</w:t>
      </w:r>
      <w:r w:rsidR="00415EE0">
        <w:rPr>
          <w:lang w:val="en-US"/>
        </w:rPr>
        <w:t>,</w:t>
      </w:r>
      <w:r w:rsidRPr="00F00FC4">
        <w:rPr>
          <w:lang w:val="en-US"/>
        </w:rPr>
        <w:t xml:space="preserve"> with four different </w:t>
      </w:r>
      <w:r w:rsidR="001470F2">
        <w:rPr>
          <w:lang w:val="en-US"/>
        </w:rPr>
        <w:t xml:space="preserve">window </w:t>
      </w:r>
      <w:r w:rsidRPr="00F00FC4">
        <w:rPr>
          <w:lang w:val="en-US"/>
        </w:rPr>
        <w:t>sizes</w:t>
      </w:r>
      <w:r w:rsidR="00415EE0">
        <w:rPr>
          <w:lang w:val="en-US"/>
        </w:rPr>
        <w:t>; we select</w:t>
      </w:r>
      <w:r w:rsidRPr="00F00FC4">
        <w:rPr>
          <w:lang w:val="en-US"/>
        </w:rPr>
        <w:t xml:space="preserve"> the best model according to the MAE (mean absolute error) and RMSE (root mean squared error). </w:t>
      </w:r>
      <w:r w:rsidR="007D73C4" w:rsidRPr="00C05C8C">
        <w:rPr>
          <w:lang w:val="en-US"/>
        </w:rPr>
        <w:t xml:space="preserve">Finally, </w:t>
      </w:r>
      <w:r w:rsidR="00415EE0">
        <w:rPr>
          <w:lang w:val="en-US"/>
        </w:rPr>
        <w:t xml:space="preserve">we apply </w:t>
      </w:r>
      <w:r w:rsidR="007D73C4" w:rsidRPr="00C05C8C">
        <w:rPr>
          <w:lang w:val="en-US"/>
        </w:rPr>
        <w:t xml:space="preserve">the Diebold-Mariano test to verify whether the selected model outperforms all other </w:t>
      </w:r>
      <w:r w:rsidR="00415EE0">
        <w:rPr>
          <w:lang w:val="en-US"/>
        </w:rPr>
        <w:t xml:space="preserve">competing </w:t>
      </w:r>
      <w:r w:rsidR="007D73C4" w:rsidRPr="00C05C8C">
        <w:rPr>
          <w:lang w:val="en-US"/>
        </w:rPr>
        <w:t xml:space="preserve">models. </w:t>
      </w:r>
      <w:r w:rsidR="00415EE0">
        <w:rPr>
          <w:lang w:val="en-US"/>
        </w:rPr>
        <w:t>Our results</w:t>
      </w:r>
      <w:r w:rsidR="007D73C4" w:rsidRPr="00C05C8C">
        <w:rPr>
          <w:lang w:val="en-US"/>
        </w:rPr>
        <w:t xml:space="preserve"> show that RN</w:t>
      </w:r>
      <w:r w:rsidR="00B509C3">
        <w:rPr>
          <w:lang w:val="en-US"/>
        </w:rPr>
        <w:t>N</w:t>
      </w:r>
      <w:r w:rsidR="007D73C4" w:rsidRPr="00C05C8C">
        <w:rPr>
          <w:lang w:val="en-US"/>
        </w:rPr>
        <w:t xml:space="preserve"> </w:t>
      </w:r>
      <w:r w:rsidR="008F03B3">
        <w:rPr>
          <w:lang w:val="en-US"/>
        </w:rPr>
        <w:t>are useful to</w:t>
      </w:r>
      <w:r w:rsidR="007D73C4" w:rsidRPr="00C05C8C">
        <w:rPr>
          <w:lang w:val="en-US"/>
        </w:rPr>
        <w:t xml:space="preserve"> predict the price of </w:t>
      </w:r>
      <w:r w:rsidR="00415EE0">
        <w:rPr>
          <w:lang w:val="en-US"/>
        </w:rPr>
        <w:t>Bitcoin</w:t>
      </w:r>
      <w:r w:rsidR="007D73C4" w:rsidRPr="00C05C8C">
        <w:rPr>
          <w:lang w:val="en-US"/>
        </w:rPr>
        <w:t xml:space="preserve">. </w:t>
      </w:r>
    </w:p>
    <w:p w14:paraId="39D8DA7C" w14:textId="77777777" w:rsidR="007A70B6" w:rsidRPr="009924F2" w:rsidRDefault="007A70B6" w:rsidP="007B5D6B">
      <w:pPr>
        <w:pStyle w:val="JENUINormal"/>
        <w:ind w:firstLine="0"/>
        <w:rPr>
          <w:lang w:val="en-US"/>
        </w:rPr>
      </w:pPr>
    </w:p>
    <w:p w14:paraId="72A45F29" w14:textId="7681457E" w:rsidR="002237F0" w:rsidRPr="00C05C8C" w:rsidRDefault="002237F0" w:rsidP="0007301C">
      <w:pPr>
        <w:pStyle w:val="JENUINormal"/>
        <w:ind w:firstLine="0"/>
        <w:rPr>
          <w:lang w:val="en-US"/>
        </w:rPr>
      </w:pPr>
      <w:r w:rsidRPr="00C05C8C">
        <w:rPr>
          <w:b/>
          <w:lang w:val="en-US"/>
        </w:rPr>
        <w:t xml:space="preserve">Keywords: </w:t>
      </w:r>
      <w:r w:rsidR="00861F0E" w:rsidRPr="00C05C8C">
        <w:rPr>
          <w:lang w:val="en-US"/>
        </w:rPr>
        <w:t>Forecast</w:t>
      </w:r>
      <w:r w:rsidRPr="00C05C8C">
        <w:rPr>
          <w:lang w:val="en-US"/>
        </w:rPr>
        <w:t xml:space="preserve">, Recurrent Neural Networks, LSTM, Bitcoin, </w:t>
      </w:r>
      <w:r w:rsidR="00861F0E" w:rsidRPr="00C05C8C">
        <w:rPr>
          <w:lang w:val="en-US"/>
        </w:rPr>
        <w:t>cryptocurrencies</w:t>
      </w:r>
      <w:r w:rsidRPr="00C05C8C">
        <w:rPr>
          <w:lang w:val="en-US"/>
        </w:rPr>
        <w:t>.</w:t>
      </w:r>
    </w:p>
    <w:p w14:paraId="2918755E" w14:textId="77777777" w:rsidR="00F35E6B" w:rsidRDefault="00BD75A1" w:rsidP="00754208">
      <w:pPr>
        <w:pStyle w:val="JENUITtulo1"/>
      </w:pPr>
      <w:r>
        <w:t>Introducción</w:t>
      </w:r>
    </w:p>
    <w:p w14:paraId="133DB911" w14:textId="49CBDBF2" w:rsidR="000753DE" w:rsidRDefault="000753DE" w:rsidP="002916D4">
      <w:pPr>
        <w:pStyle w:val="JENUINormal"/>
      </w:pPr>
      <w:r>
        <w:t>En la última década la popularidad de las criptomonedas ha crecido de manera exponencial</w:t>
      </w:r>
      <w:r w:rsidR="00C70E9B">
        <w:t xml:space="preserve"> gracias su innovador sistema de transacciones que permite a sus usuarios hacer movimientos monetarios</w:t>
      </w:r>
      <w:r w:rsidR="002916D4">
        <w:t xml:space="preserve"> especulativos o de divisa alternativa</w:t>
      </w:r>
      <w:r w:rsidR="00C70E9B">
        <w:t xml:space="preserve"> de manera instantánea, con un coste bajo y sin la intervención del sistema </w:t>
      </w:r>
      <w:r w:rsidR="00123036">
        <w:t>bancario,</w:t>
      </w:r>
      <w:r w:rsidR="00C70E9B">
        <w:t xml:space="preserve"> </w:t>
      </w:r>
      <w:r w:rsidR="00123036">
        <w:t xml:space="preserve">así como tampoco de la intervención del gobierno. Este sistema está basado en la tecnología </w:t>
      </w:r>
      <w:proofErr w:type="spellStart"/>
      <w:r w:rsidR="00123036" w:rsidRPr="00741BB0">
        <w:rPr>
          <w:i/>
        </w:rPr>
        <w:t>blockchain</w:t>
      </w:r>
      <w:proofErr w:type="spellEnd"/>
      <w:r w:rsidR="00EF0F17">
        <w:t xml:space="preserve"> </w:t>
      </w:r>
      <w:r w:rsidR="00A31062">
        <w:fldChar w:fldCharType="begin"/>
      </w:r>
      <w:r w:rsidR="00F2676D">
        <w:instrText xml:space="preserve"> ADDIN ZOTERO_ITEM CSL_CITATION {"citationID":"8T06Qljn","properties":{"formattedCitation":"[1]","plainCitation":"[1]","noteIndex":0},"citationItems":[{"id":29,"uris":["http://zotero.org/users/9733613/items/4BFFNTB9"],"itemData":{"id":29,"type":"article-journal","abstract":"Blockchains are tamper evident and tamper resistant digital ledgers implemented in a distributed fashion (i.e., without a central repository) and usually without a central authority (i.e., a bank, company, or government). At their basic level, they enable a community of users to record transactions in a shared ledger within that community, such that under normal operation of the blockchain network no transaction can be changed once published. This document provides a high-level technical overview of blockchain technology. The purpose is to help readers understand how blockchain technology works.","DOI":"10.48550/ARXIV.1906.11078","license":"arXiv.org perpetual, non-exclusive license","note":"publisher: arXiv\nversion: 1","source":"DOI.org (Datacite)","title":"Blockchain Technology Overview","URL":"https://arxiv.org/abs/1906.11078","author":[{"family":"Yaga","given":"Dylan"},{"family":"Mell","given":"Peter"},{"family":"Roby","given":"Nik"},{"family":"Scarfone","given":"Karen"}],"accessed":{"date-parts":[["2022",8,9]]},"issued":{"date-parts":[["2019"]]}}}],"schema":"https://github.com/citation-style-language/schema/raw/master/csl-citation.json"} </w:instrText>
      </w:r>
      <w:r w:rsidR="00A31062">
        <w:fldChar w:fldCharType="separate"/>
      </w:r>
      <w:r w:rsidR="00A31062" w:rsidRPr="00A31062">
        <w:t>[1]</w:t>
      </w:r>
      <w:r w:rsidR="00A31062">
        <w:fldChar w:fldCharType="end"/>
      </w:r>
      <w:r w:rsidR="002916D4">
        <w:t>, una tecnología en la cual los propios usuarios validan las transacciones del resto de usuarios de la red.</w:t>
      </w:r>
    </w:p>
    <w:p w14:paraId="0852C667" w14:textId="4E94BB40" w:rsidR="00686363" w:rsidRDefault="004139EA" w:rsidP="00EA45C5">
      <w:pPr>
        <w:pStyle w:val="JENUINormal"/>
      </w:pPr>
      <w:r>
        <w:t xml:space="preserve">Debido a </w:t>
      </w:r>
      <w:r w:rsidR="002916D4">
        <w:t xml:space="preserve">la creciente demanda de este tipo de activos como instrumento financiero alternativo se hace especialmente interesante predecir el precio de </w:t>
      </w:r>
      <w:r w:rsidR="00922DFA">
        <w:t>estas criptomonedas</w:t>
      </w:r>
      <w:r>
        <w:t>, tal y</w:t>
      </w:r>
      <w:r w:rsidR="00922DFA">
        <w:t xml:space="preserve"> </w:t>
      </w:r>
      <w:r w:rsidR="002916D4">
        <w:t>como ya se hace con otro tipo de divisas en el mercado</w:t>
      </w:r>
      <w:r w:rsidR="00196153">
        <w:t xml:space="preserve"> de divisas</w:t>
      </w:r>
      <w:r w:rsidR="002916D4">
        <w:t xml:space="preserve"> FOREX</w:t>
      </w:r>
      <w:r w:rsidR="00196153">
        <w:t xml:space="preserve"> (abreviatura del término en inglés </w:t>
      </w:r>
      <w:proofErr w:type="spellStart"/>
      <w:r w:rsidR="00196153">
        <w:rPr>
          <w:i/>
        </w:rPr>
        <w:t>foreign</w:t>
      </w:r>
      <w:proofErr w:type="spellEnd"/>
      <w:r w:rsidR="00196153">
        <w:rPr>
          <w:i/>
        </w:rPr>
        <w:t xml:space="preserve"> </w:t>
      </w:r>
      <w:proofErr w:type="spellStart"/>
      <w:r w:rsidR="00196153">
        <w:rPr>
          <w:i/>
        </w:rPr>
        <w:t>exchange</w:t>
      </w:r>
      <w:proofErr w:type="spellEnd"/>
      <w:r w:rsidR="00196153">
        <w:t xml:space="preserve">)  </w:t>
      </w:r>
      <w:r w:rsidR="00751C92">
        <w:lastRenderedPageBreak/>
        <w:fldChar w:fldCharType="begin"/>
      </w:r>
      <w:r w:rsidR="00751C92">
        <w:instrText xml:space="preserve"> ADDIN ZOTERO_ITEM CSL_CITATION {"citationID":"aPwDUvVK","properties":{"formattedCitation":"[2]\\uc0\\u8211{}[4]","plainCitation":"[2]–[4]","noteIndex":0},"citationItems":[{"id":33,"uris":["http://zotero.org/users/9733613/items/JBFDHHGH"],"itemData":{"id":33,"type":"chapter","container-title":"Data Mining and Knowledge Management","event-place":"Berlin, Heidelberg","ISBN":"978-3-540-23987-1","note":"collection-title: Lecture Notes in Computer Science\nDOI: 10.1007/978-3-540-30537-8_27","page":"243-253","publisher":"Springer Berlin Heidelberg","publisher-place":"Berlin, Heidelberg","source":"DOI.org (Crossref)","title":"A Neural Network and Web-Based Decision Support System for Forex Forecasting and Trading","URL":"http://link.springer.com/10.1007/978-3-540-30537-8_27","volume":"3327","collection-editor":[{"family":"Hutchison","given":"David"},{"family":"Kanade","given":"Takeo"},{"family":"Kittler","given":"Josef"},{"family":"Kleinberg","given":"Jon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Rangan","given":"C."},{"family":"Steffen","given":"Bernhard"},{"family":"Sudan","given":"Madhu"},{"family":"Terzopoulos","given":"Demetri"},{"family":"Tygar","given":"Dough"},{"family":"Vardi","given":"Moshe Y."},{"family":"Weikum","given":"Gerhard"}],"editor":[{"family":"Shi","given":"Yong"},{"family":"Xu","given":"Weixuan"},{"family":"Chen","given":"Zhengxin"}],"author":[{"family":"Lai","given":"K. K."},{"family":"Yu","given":"Lean"},{"family":"Wang","given":"Shouyang"}],"accessed":{"date-parts":[["2022",8,9]]},"issued":{"date-parts":[["2005"]]}}},{"id":31,"uris":["http://zotero.org/users/9733613/items/KA76DWVP"],"itemData":{"id":31,"type":"article-journal","container-title":"Neurocomputing","DOI":"10.1016/S0925-2312(00)00300-3","ISSN":"09252312","issue":"1-4","journalAbbreviation":"Neurocomputing","language":"en","page":"79-98","source":"DOI.org (Crossref)","title":"A case study on using neural networks to perform technical forecasting of forex","volume":"34","author":[{"family":"Yao","given":"Jingtao"},{"family":"Tan","given":"Chew Lim"}],"issued":{"date-parts":[["2000",9]]}}},{"id":35,"uris":["http://zotero.org/users/9733613/items/ABN2Z2XQ"],"itemData":{"id":35,"type":"article-journal","container-title":"Procedia Computer Science","DOI":"10.1016/j.procs.2019.01.189","ISSN":"18770509","journalAbbreviation":"Procedia Computer Science","language":"en","page":"647-652","source":"DOI.org (Crossref)","title":"Forecasting of Forex Time Series Data Based on Deep Learning","volume":"147","author":[{"family":"Ni","given":"Lina"},{"family":"Li","given":"Yujie"},{"family":"Wang","given":"Xiao"},{"family":"Zhang","given":"Jinquan"},{"family":"Yu","given":"Jiguo"},{"family":"Qi","given":"Chengming"}],"issued":{"date-parts":[["2019"]]}}}],"schema":"https://github.com/citation-style-language/schema/raw/master/csl-citation.json"} </w:instrText>
      </w:r>
      <w:r w:rsidR="00751C92">
        <w:fldChar w:fldCharType="separate"/>
      </w:r>
      <w:r w:rsidR="00751C92" w:rsidRPr="00751C92">
        <w:rPr>
          <w:szCs w:val="24"/>
        </w:rPr>
        <w:t>[2</w:t>
      </w:r>
      <w:ins w:id="1" w:author="Daniel Ramos Hoogwout" w:date="2022-08-24T16:50:00Z">
        <w:r w:rsidR="003C0700">
          <w:rPr>
            <w:szCs w:val="24"/>
          </w:rPr>
          <w:t xml:space="preserve">, 3, </w:t>
        </w:r>
      </w:ins>
      <w:del w:id="2" w:author="Daniel Ramos Hoogwout" w:date="2022-08-24T16:50:00Z">
        <w:r w:rsidR="00751C92" w:rsidRPr="00751C92" w:rsidDel="003C0700">
          <w:rPr>
            <w:szCs w:val="24"/>
          </w:rPr>
          <w:delText>]–[</w:delText>
        </w:r>
      </w:del>
      <w:r w:rsidR="00751C92" w:rsidRPr="00751C92">
        <w:rPr>
          <w:szCs w:val="24"/>
        </w:rPr>
        <w:t>4]</w:t>
      </w:r>
      <w:r w:rsidR="00751C92">
        <w:fldChar w:fldCharType="end"/>
      </w:r>
      <w:r w:rsidR="002916D4">
        <w:t xml:space="preserve"> u otros activos financieros</w:t>
      </w:r>
      <w:r w:rsidR="00830396">
        <w:t>,</w:t>
      </w:r>
      <w:r w:rsidR="002916D4">
        <w:t xml:space="preserve"> como las acciones de las empresas</w:t>
      </w:r>
      <w:r w:rsidR="00196153">
        <w:t xml:space="preserve"> </w:t>
      </w:r>
      <w:r w:rsidR="00895282">
        <w:fldChar w:fldCharType="begin"/>
      </w:r>
      <w:r w:rsidR="00895282">
        <w:instrText xml:space="preserve"> ADDIN ZOTERO_ITEM CSL_CITATION {"citationID":"h2Y4osn0","properties":{"formattedCitation":"[5]\\uc0\\u8211{}[8]","plainCitation":"[5]–[8]","noteIndex":0},"citationItems":[{"id":1,"uris":["http://zotero.org/users/9733613/items/9YS2U4QG"],"itemData":{"id":1,"type":"paper-conference","container-title":"1990 IJCNN international joint conference on neural networks","page":"215–221","publisher":"IEEE","source":"Google Scholar","title":"Stock price pattern recognition-a recurrent neural network approach","author":[{"family":"Kamijo","given":"Ken-ichi"},{"family":"Tanigawa","given":"Tetsuji"}],"issued":{"date-parts":[["1990"]]}}},{"id":36,"uris":["http://zotero.org/users/9733613/items/7XY779KF"],"itemData":{"id":36,"type":"article-journal","container-title":"Expert Systems with Applications","DOI":"10.1016/j.eswa.2011.04.222","ISSN":"09574174","issue":"11","journalAbbreviation":"Expert Systems with Applications","language":"en","page":"14346-14355","source":"DOI.org (Crossref)","title":"Forecasting stock indices with back propagation neural network","volume":"38","author":[{"family":"Wang","given":"Jian-Zhou"},{"family":"Wang","given":"Ju-Jie"},{"family":"Zhang","given":"Zhe-George"},{"family":"Guo","given":"Shu-Po"}],"issued":{"date-parts":[["2011",10]]}}},{"id":37,"uris":["http://zotero.org/users/9733613/items/VR4XJVPB"],"itemData":{"id":37,"type":"article-journal","container-title":"International Journal of Forecasting","DOI":"10.1016/S0169-2070(02)00058-4","ISSN":"01692070","issue":"3","journalAbbreviation":"International Journal of Forecasting","language":"en","page":"453-465","source":"DOI.org (Crossref)","title":"Neural network forecasts of Canadian stock returns using accounting ratios","volume":"19","author":[{"family":"Olson","given":"Dennis"},{"family":"Mossman","given":"Charles"}],"issued":{"date-parts":[["2003",7]]}}},{"id":40,"uris":["http://zotero.org/users/9733613/items/RFQ4JXZY"],"itemData":{"id":40,"type":"article-journal","container-title":"PLOS ONE","DOI":"10.1371/journal.pone.0227222","ISSN":"1932-6203","issue":"1","journalAbbreviation":"PLoS ONE","language":"en","page":"e0227222","source":"DOI.org (Crossref)","title":"Forecasting stock prices with long-short term memory neural network based on attention mechanism","volume":"15","author":[{"family":"Qiu","given":"Jiayu"},{"family":"Wang","given":"Bin"},{"family":"Zhou","given":"Changjun"}],"editor":[{"family":"Song","given":"Tao"}],"issued":{"date-parts":[["2020",1,3]]}}}],"schema":"https://github.com/citation-style-language/schema/raw/master/csl-citation.json"} </w:instrText>
      </w:r>
      <w:r w:rsidR="00895282">
        <w:fldChar w:fldCharType="separate"/>
      </w:r>
      <w:r w:rsidR="00895282" w:rsidRPr="00895282">
        <w:rPr>
          <w:szCs w:val="24"/>
        </w:rPr>
        <w:t>[5</w:t>
      </w:r>
      <w:ins w:id="3" w:author="Daniel Ramos Hoogwout" w:date="2022-08-24T16:50:00Z">
        <w:r w:rsidR="003C0700">
          <w:rPr>
            <w:szCs w:val="24"/>
          </w:rPr>
          <w:t xml:space="preserve">, 6, 7, </w:t>
        </w:r>
      </w:ins>
      <w:del w:id="4" w:author="Daniel Ramos Hoogwout" w:date="2022-08-24T16:50:00Z">
        <w:r w:rsidR="00895282" w:rsidRPr="00895282" w:rsidDel="003C0700">
          <w:rPr>
            <w:szCs w:val="24"/>
          </w:rPr>
          <w:delText>]–[</w:delText>
        </w:r>
      </w:del>
      <w:r w:rsidR="00895282" w:rsidRPr="00895282">
        <w:rPr>
          <w:szCs w:val="24"/>
        </w:rPr>
        <w:t>8]</w:t>
      </w:r>
      <w:r w:rsidR="00895282">
        <w:fldChar w:fldCharType="end"/>
      </w:r>
      <w:r w:rsidR="00830396">
        <w:t>,</w:t>
      </w:r>
      <w:r w:rsidR="00E26B0F">
        <w:t xml:space="preserve"> mediante redes neuronales</w:t>
      </w:r>
      <w:r w:rsidR="002916D4">
        <w:t>.</w:t>
      </w:r>
    </w:p>
    <w:p w14:paraId="5E9D97E5" w14:textId="3DC097C8" w:rsidR="004856DB" w:rsidRDefault="00E2658B" w:rsidP="00EA45C5">
      <w:pPr>
        <w:pStyle w:val="JENUINormal"/>
      </w:pPr>
      <w:r>
        <w:t>En este estudio se utilizará como criptomoneda de referencia el Bitcoin. Esta moneda virtual fue el primer testimonio de lo que hoy se conoce como criptomoneda</w:t>
      </w:r>
      <w:r w:rsidR="004650DD">
        <w:t xml:space="preserve"> que</w:t>
      </w:r>
      <w:ins w:id="5" w:author="Victor" w:date="2022-08-23T10:58:00Z">
        <w:r w:rsidR="00F84BCA">
          <w:t>,</w:t>
        </w:r>
      </w:ins>
      <w:r w:rsidR="004650DD">
        <w:t xml:space="preserve"> gracias a su arquitectura</w:t>
      </w:r>
      <w:ins w:id="6" w:author="Victor" w:date="2022-08-23T10:59:00Z">
        <w:r w:rsidR="00F84BCA">
          <w:t>,</w:t>
        </w:r>
      </w:ins>
      <w:r w:rsidR="004650DD">
        <w:t xml:space="preserve"> consiguió resolver varios problemas para hacer viable su uso.</w:t>
      </w:r>
    </w:p>
    <w:p w14:paraId="72E81935" w14:textId="496B19B6" w:rsidR="004650DD" w:rsidRDefault="004650DD" w:rsidP="00EA45C5">
      <w:pPr>
        <w:pStyle w:val="JENUINormal"/>
      </w:pPr>
      <w:r>
        <w:t>La característica más importante es que es descentralizada, es decir, se gestiona y mantiene mediante un grupo de voluntarios, no hay un órgano central que lo controle</w:t>
      </w:r>
      <w:r w:rsidR="00C948D7">
        <w:t xml:space="preserve"> ni intermediarios</w:t>
      </w:r>
      <w:r>
        <w:t>. Su suministro es limitado ya que es controlado por un algoritmo subyacente que reduce la creación de bitcoins hasta que se llegue a la cifra máxima de 21 millones, a diferencia de los bancos centrales que puede</w:t>
      </w:r>
      <w:r w:rsidR="00FB4AAE">
        <w:t xml:space="preserve">n emitir dinero sin límites. Las transacciones son anónimas, sus usuarios no tienen que identificarse para operar en la red y estas transacciones no son reversibles, </w:t>
      </w:r>
      <w:ins w:id="7" w:author="Victor" w:date="2022-08-23T10:59:00Z">
        <w:r w:rsidR="00F84BCA">
          <w:t xml:space="preserve">ya que </w:t>
        </w:r>
      </w:ins>
      <w:r w:rsidR="00FB4AAE">
        <w:t>una vez realizadas no pueden modificarse.</w:t>
      </w:r>
      <w:r w:rsidR="0034376C">
        <w:t xml:space="preserve"> La última característica es </w:t>
      </w:r>
      <w:r w:rsidR="00C948D7">
        <w:t>la</w:t>
      </w:r>
      <w:r w:rsidR="0034376C">
        <w:t xml:space="preserve"> divisibilidad, la unidad más pequeña es una cien millonésima parte</w:t>
      </w:r>
      <w:r w:rsidR="00C948D7">
        <w:t xml:space="preserve"> de la moneda</w:t>
      </w:r>
      <w:r w:rsidR="0034376C">
        <w:t xml:space="preserve">, </w:t>
      </w:r>
      <w:del w:id="8" w:author="Victor" w:date="2022-08-23T10:59:00Z">
        <w:r w:rsidR="0034376C" w:rsidDel="00F84BCA">
          <w:delText xml:space="preserve">esto </w:delText>
        </w:r>
      </w:del>
      <w:ins w:id="9" w:author="Victor" w:date="2022-08-23T10:59:00Z">
        <w:r w:rsidR="00F84BCA">
          <w:t xml:space="preserve">lo que </w:t>
        </w:r>
      </w:ins>
      <w:r w:rsidR="0034376C">
        <w:t xml:space="preserve">permite hacer </w:t>
      </w:r>
      <w:proofErr w:type="spellStart"/>
      <w:r w:rsidR="0034376C">
        <w:t>microtransacciones</w:t>
      </w:r>
      <w:proofErr w:type="spellEnd"/>
      <w:r w:rsidR="0034376C">
        <w:t xml:space="preserve"> que el dinero electrónico tradicional no puede realizar</w:t>
      </w:r>
      <w:ins w:id="10" w:author="Victor" w:date="2022-08-23T11:00:00Z">
        <w:r w:rsidR="00F84BCA">
          <w:t xml:space="preserve"> </w:t>
        </w:r>
      </w:ins>
      <w:r w:rsidR="003B1421">
        <w:fldChar w:fldCharType="begin"/>
      </w:r>
      <w:r w:rsidR="003B1421">
        <w:instrText xml:space="preserve"> ADDIN ZOTERO_ITEM CSL_CITATION {"citationID":"kgmzyq3t","properties":{"formattedCitation":"[9]","plainCitation":"[9]","noteIndex":0},"citationItems":[{"id":46,"uris":["http://zotero.org/users/9733613/items/AYCAJ8Q4"],"itemData":{"id":46,"type":"article-magazine","language":"Español","title":"¿Cuál es la importancia del Bitcoin?","URL":"https://news.america-digital.com/que-es-bitcoin/#:~:text=Bitcoin%20resuelve%20el%20%C2%ABproblema%20del,de%20criptograf%C3%ADa%20e%20incentivos%20econ%C3%B3micos.","author":[{"family":"America Digital News","given":""}]}}],"schema":"https://github.com/citation-style-language/schema/raw/master/csl-citation.json"} </w:instrText>
      </w:r>
      <w:r w:rsidR="003B1421">
        <w:fldChar w:fldCharType="separate"/>
      </w:r>
      <w:r w:rsidR="003B1421" w:rsidRPr="003B1421">
        <w:t>[9]</w:t>
      </w:r>
      <w:r w:rsidR="003B1421">
        <w:fldChar w:fldCharType="end"/>
      </w:r>
      <w:r w:rsidR="0034376C">
        <w:t>.</w:t>
      </w:r>
    </w:p>
    <w:p w14:paraId="7FE8CC9C" w14:textId="461EFCE5" w:rsidR="00164F2A" w:rsidRDefault="00F35E6B" w:rsidP="00802E3C">
      <w:pPr>
        <w:pStyle w:val="JENUINormal"/>
      </w:pPr>
      <w:r>
        <w:t xml:space="preserve">Las redes neuronales recurrentes representan uno de los algoritmos más avanzados que existen en el mundo del </w:t>
      </w:r>
      <w:proofErr w:type="spellStart"/>
      <w:r w:rsidRPr="00077947">
        <w:rPr>
          <w:i/>
          <w:iCs/>
        </w:rPr>
        <w:t>deep</w:t>
      </w:r>
      <w:proofErr w:type="spellEnd"/>
      <w:r w:rsidRPr="00077947">
        <w:rPr>
          <w:i/>
          <w:iCs/>
        </w:rPr>
        <w:t xml:space="preserve"> </w:t>
      </w:r>
      <w:proofErr w:type="spellStart"/>
      <w:r w:rsidRPr="00077947">
        <w:rPr>
          <w:i/>
          <w:iCs/>
        </w:rPr>
        <w:t>learning</w:t>
      </w:r>
      <w:proofErr w:type="spellEnd"/>
      <w:r>
        <w:rPr>
          <w:i/>
          <w:iCs/>
        </w:rPr>
        <w:t xml:space="preserve"> </w:t>
      </w:r>
      <w:r>
        <w:t>supervisado.</w:t>
      </w:r>
      <w:r w:rsidR="00802E3C">
        <w:t xml:space="preserve"> </w:t>
      </w:r>
      <w:r>
        <w:t>Como ya su propio nombre indica</w:t>
      </w:r>
      <w:r w:rsidR="00C70458">
        <w:t>,</w:t>
      </w:r>
      <w:r>
        <w:t xml:space="preserve"> una red neuronal intenta imitar un cerebro humano para resolver problemas</w:t>
      </w:r>
      <w:r w:rsidR="00C70458">
        <w:t xml:space="preserve"> y</w:t>
      </w:r>
      <w:r>
        <w:t>, en este caso, la red neuronal recurrente intenta imitar el lóbulo frontal, la parte del cerebro humano que se encarga de la memoria a corto plazo.</w:t>
      </w:r>
      <w:r w:rsidR="00330B75">
        <w:t xml:space="preserve"> </w:t>
      </w:r>
      <w:r>
        <w:t>Haciendo uso de esta memoria</w:t>
      </w:r>
      <w:r w:rsidR="00C70458">
        <w:t>,</w:t>
      </w:r>
      <w:r>
        <w:t xml:space="preserve"> el algoritmo es capaz de reaccionar a situaciones futuras con información del pasado y</w:t>
      </w:r>
      <w:r w:rsidR="00C70458">
        <w:t>,</w:t>
      </w:r>
      <w:r>
        <w:t xml:space="preserve"> por este motivo</w:t>
      </w:r>
      <w:r w:rsidR="00C70458">
        <w:t>,</w:t>
      </w:r>
      <w:r>
        <w:t xml:space="preserve"> hace que este tipo de algoritmos sea</w:t>
      </w:r>
      <w:r w:rsidR="005A2EC0">
        <w:t>n</w:t>
      </w:r>
      <w:r>
        <w:t xml:space="preserve"> tan potentes para predecir series temporales.</w:t>
      </w:r>
    </w:p>
    <w:p w14:paraId="622B9C1E" w14:textId="5487FE35" w:rsidR="00754208" w:rsidRDefault="00754208" w:rsidP="00887EA2">
      <w:pPr>
        <w:pStyle w:val="JENUINormal"/>
      </w:pPr>
      <w:r>
        <w:t>Las redes neuronal</w:t>
      </w:r>
      <w:r w:rsidR="00964A49">
        <w:t>e</w:t>
      </w:r>
      <w:r>
        <w:t xml:space="preserve">s recurrentes, en concreto, la variante de </w:t>
      </w:r>
      <w:r w:rsidRPr="00342CFB">
        <w:rPr>
          <w:i/>
        </w:rPr>
        <w:t>Long Short-</w:t>
      </w:r>
      <w:proofErr w:type="spellStart"/>
      <w:r w:rsidRPr="00342CFB">
        <w:rPr>
          <w:i/>
        </w:rPr>
        <w:t>Term</w:t>
      </w:r>
      <w:proofErr w:type="spellEnd"/>
      <w:r w:rsidRPr="00342CFB">
        <w:rPr>
          <w:i/>
        </w:rPr>
        <w:t xml:space="preserve"> </w:t>
      </w:r>
      <w:proofErr w:type="spellStart"/>
      <w:r w:rsidRPr="00342CFB">
        <w:rPr>
          <w:i/>
        </w:rPr>
        <w:t>Memory</w:t>
      </w:r>
      <w:proofErr w:type="spellEnd"/>
      <w:r>
        <w:t xml:space="preserve"> (LSTM) son redes neuronales muy adecuadas para datos de series temporales</w:t>
      </w:r>
      <w:r w:rsidR="00C70458">
        <w:t>,</w:t>
      </w:r>
      <w:r>
        <w:t xml:space="preserve"> ya que gracias a su estructura incluye</w:t>
      </w:r>
      <w:r w:rsidR="00C70458">
        <w:t>n</w:t>
      </w:r>
      <w:r>
        <w:t xml:space="preserve"> una celda de memoria que permite mantener información por periodos prolongados en el tiempo</w:t>
      </w:r>
      <w:r w:rsidR="00C70458">
        <w:t>,</w:t>
      </w:r>
      <w:r>
        <w:t xml:space="preserve"> venciendo así al problema del gradiente descendente</w:t>
      </w:r>
      <w:r w:rsidR="00986A7F">
        <w:t>, un problema inherente de las redes neuronales recurrentes clásicas</w:t>
      </w:r>
      <w:r w:rsidR="00DD5C3F">
        <w:t xml:space="preserve"> </w:t>
      </w:r>
      <w:r w:rsidR="00F2676D">
        <w:fldChar w:fldCharType="begin"/>
      </w:r>
      <w:r w:rsidR="003B1421">
        <w:instrText xml:space="preserve"> ADDIN ZOTERO_ITEM CSL_CITATION {"citationID":"F6knki6E","properties":{"formattedCitation":"[10]","plainCitation":"[10]","noteIndex":0},"citationItems":[{"id":9,"uris":["http://zotero.org/users/9733613/items/LHNUXLBH"],"itemData":{"id":9,"type":"article-journal","abstract":"Learning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F2676D">
        <w:fldChar w:fldCharType="separate"/>
      </w:r>
      <w:r w:rsidR="003B1421" w:rsidRPr="003B1421">
        <w:t>[10]</w:t>
      </w:r>
      <w:r w:rsidR="00F2676D">
        <w:fldChar w:fldCharType="end"/>
      </w:r>
      <w:r>
        <w:t>.</w:t>
      </w:r>
    </w:p>
    <w:p w14:paraId="3E110F61" w14:textId="61F79181" w:rsidR="00754208" w:rsidRDefault="00754208" w:rsidP="00754208">
      <w:pPr>
        <w:pStyle w:val="JENUINormal"/>
      </w:pPr>
      <w:r>
        <w:t xml:space="preserve">Este tipo de redes se </w:t>
      </w:r>
      <w:r w:rsidR="00DD5C3F">
        <w:t xml:space="preserve">ha </w:t>
      </w:r>
      <w:r>
        <w:t xml:space="preserve">aplicado con resultados notables en aplicaciones </w:t>
      </w:r>
      <w:r w:rsidR="00FB07D3">
        <w:t xml:space="preserve">tales </w:t>
      </w:r>
      <w:r>
        <w:t>como reconocimiento de voz</w:t>
      </w:r>
      <w:r w:rsidR="00DD5C3F">
        <w:t xml:space="preserve"> </w:t>
      </w:r>
      <w:r w:rsidR="00AD1055">
        <w:fldChar w:fldCharType="begin"/>
      </w:r>
      <w:r w:rsidR="003B1421">
        <w:instrText xml:space="preserve"> ADDIN ZOTERO_ITEM CSL_CITATION {"citationID":"WHbBGBSF","properties":{"formattedCitation":"[11]","plainCitation":"[11]","noteIndex":0},"citationItems":[{"id":44,"uris":["http://zotero.org/users/9733613/items/B2MZUVYZ"],"itemData":{"id":44,"type":"article-journal","abstract":"Long Short-Term Memory (LSTM) is a recurrent neural network (RNN) architecture that has been designed to address the vanishing and exploding gradient problems of conventional RNNs. Unlike feedforward neural networks, RNNs have cyclic connections making them powerful for modeling sequences. They have been successfully used for sequence labeling and sequence prediction tasks, such as handwriting recognition, language modeling, phonetic labeling of acoustic frames. However, in contrast to the deep neural networks, the use of RNNs in speech recognition has been limited to phone recognition in small scale tasks. In this paper, we present novel LSTM based RNN architectures which make more effective use of model parameters to train acoustic models for large vocabulary speech recognition. We train and compare LSTM, RNN and DNN models at various numbers of parameters and configurations. We show that LSTM models converge quickly and give state of the art speech recognition performance for relatively small sized models.","DOI":"10.48550/ARXIV.1402.1128","license":"arXiv.org perpetual, non-exclusive license","note":"publisher: arXiv\nversion: 1","source":"DOI.org (Datacite)","title":"Long Short-Term Memory Based Recurrent Neural Network Architectures for Large Vocabulary Speech Recognition","URL":"https://arxiv.org/abs/1402.1128","author":[{"family":"Sak","given":"Haşim"},{"family":"Senior","given":"Andrew"},{"family":"Beaufays","given":"Françoise"}],"accessed":{"date-parts":[["2022",8,10]]},"issued":{"date-parts":[["2014"]]}}}],"schema":"https://github.com/citation-style-language/schema/raw/master/csl-citation.json"} </w:instrText>
      </w:r>
      <w:r w:rsidR="00AD1055">
        <w:fldChar w:fldCharType="separate"/>
      </w:r>
      <w:r w:rsidR="003B1421" w:rsidRPr="003B1421">
        <w:t>[11]</w:t>
      </w:r>
      <w:r w:rsidR="00AD1055">
        <w:fldChar w:fldCharType="end"/>
      </w:r>
      <w:r>
        <w:t>, lenguaje natural</w:t>
      </w:r>
      <w:r w:rsidR="00FB07D3">
        <w:t xml:space="preserve"> </w:t>
      </w:r>
      <w:r w:rsidR="00CB380B">
        <w:fldChar w:fldCharType="begin"/>
      </w:r>
      <w:r w:rsidR="003B1421">
        <w:instrText xml:space="preserve"> ADDIN ZOTERO_ITEM CSL_CITATION {"citationID":"pcgjGUyD","properties":{"formattedCitation":"[12]","plainCitation":"[12]","noteIndex":0},"citationItems":[{"id":42,"uris":["http://zotero.org/users/9733613/items/IDBA6DL6"],"itemData":{"id":42,"type":"article-journal","abstract":"In this paper we address the question of how to render sequence-level networks better at handling structured input. We propose a machine reading simulator which processes text incrementally from left to right and performs shallow reasoning with memory and attention. The reader extends the Long Short-Term Memory architecture with a memory network in place of a single memory cell. This enables adaptive memory usage during recurrence with neural attention, offering a way to weakly induce relations among tokens. The system is initially designed to process a single sequence but we also demonstrate how to integrate it with an encoder-decoder architecture. Experiments on language modeling, sentiment analysis, and natural language inference show that our model matches or outperforms the state of the art.","DOI":"10.48550/ARXIV.1601.06733","license":"arXiv.org perpetual, non-exclusive license","note":"publisher: arXiv\nversion: 7","source":"DOI.org (Datacite)","title":"Long Short-Term Memory-Networks for Machine Reading","URL":"https://arxiv.org/abs/1601.06733","author":[{"family":"Cheng","given":"Jianpeng"},{"family":"Dong","given":"Li"},{"family":"Lapata","given":"Mirella"}],"accessed":{"date-parts":[["2022",8,10]]},"issued":{"date-parts":[["2016"]]}}}],"schema":"https://github.com/citation-style-language/schema/raw/master/csl-citation.json"} </w:instrText>
      </w:r>
      <w:r w:rsidR="00CB380B">
        <w:fldChar w:fldCharType="separate"/>
      </w:r>
      <w:r w:rsidR="003B1421" w:rsidRPr="003B1421">
        <w:t>[12]</w:t>
      </w:r>
      <w:r w:rsidR="00CB380B">
        <w:fldChar w:fldCharType="end"/>
      </w:r>
      <w:r w:rsidR="00DD5C3F">
        <w:t xml:space="preserve"> y</w:t>
      </w:r>
      <w:r>
        <w:t xml:space="preserve"> síntesis de voz</w:t>
      </w:r>
      <w:r w:rsidR="00DD5C3F">
        <w:t xml:space="preserve"> </w:t>
      </w:r>
      <w:r w:rsidR="00AD1055">
        <w:fldChar w:fldCharType="begin"/>
      </w:r>
      <w:r w:rsidR="003B1421">
        <w:instrText xml:space="preserve"> ADDIN ZOTERO_ITEM CSL_CITATION {"citationID":"62zY0ftN","properties":{"formattedCitation":"[13]","plainCitation":"[13]","noteIndex":0},"citationItems":[{"id":45,"uris":["http://zotero.org/users/9733613/items/NMJDNZQE"],"itemData":{"id":45,"type":"paper-conference","container-title":"Sixteenth Annual Conference of the International Speech Communication Association","source":"Google Scholar","title":"Modeling speaker variability using long short-term memory networks for speech recognition","author":[{"family":"Li","given":"Xiangang"},{"family":"Wu","given":"Xihong"}],"issued":{"date-parts":[["2015"]]}}}],"schema":"https://github.com/citation-style-language/schema/raw/master/csl-citation.json"} </w:instrText>
      </w:r>
      <w:r w:rsidR="00AD1055">
        <w:fldChar w:fldCharType="separate"/>
      </w:r>
      <w:r w:rsidR="003B1421" w:rsidRPr="003B1421">
        <w:t>[13]</w:t>
      </w:r>
      <w:r w:rsidR="00AD1055">
        <w:fldChar w:fldCharType="end"/>
      </w:r>
      <w:r w:rsidR="00DD5C3F">
        <w:t xml:space="preserve">. </w:t>
      </w:r>
      <w:r>
        <w:t xml:space="preserve">Por </w:t>
      </w:r>
      <w:r w:rsidR="00DD5C3F">
        <w:t>lo tanto,</w:t>
      </w:r>
      <w:r>
        <w:t xml:space="preserve"> se va a utilizar este tipo de redes neuronales en este trabajo para intentar predecir el precio del </w:t>
      </w:r>
      <w:r w:rsidR="00DD5C3F">
        <w:t>B</w:t>
      </w:r>
      <w:r>
        <w:t>itcoin</w:t>
      </w:r>
      <w:r w:rsidR="00DD5C3F">
        <w:t>,</w:t>
      </w:r>
      <w:r>
        <w:t xml:space="preserve"> haciendo uso de datos de series temporales con su precio pasado</w:t>
      </w:r>
      <w:r w:rsidR="00330B75">
        <w:t xml:space="preserve"> poder hacer una predicción lo más precisa posible</w:t>
      </w:r>
      <w:r w:rsidR="00C47FAD">
        <w:t>.</w:t>
      </w:r>
    </w:p>
    <w:p w14:paraId="31FC004F" w14:textId="34023BFF" w:rsidR="004937C1" w:rsidRDefault="00841DE3" w:rsidP="0087693A">
      <w:pPr>
        <w:pStyle w:val="JENUINormal"/>
      </w:pPr>
      <w:r>
        <w:t xml:space="preserve">Este estudio </w:t>
      </w:r>
      <w:r w:rsidR="00573311">
        <w:t>utiliza cuatr</w:t>
      </w:r>
      <w:r w:rsidR="00D462DA">
        <w:t>o</w:t>
      </w:r>
      <w:r w:rsidR="00573311">
        <w:t xml:space="preserve"> tamaños de </w:t>
      </w:r>
      <w:proofErr w:type="spellStart"/>
      <w:r w:rsidR="00D462DA" w:rsidRPr="003F7DE0">
        <w:rPr>
          <w:i/>
          <w:iCs/>
        </w:rPr>
        <w:t>r</w:t>
      </w:r>
      <w:r w:rsidR="00573311" w:rsidRPr="003F7DE0">
        <w:rPr>
          <w:i/>
          <w:iCs/>
        </w:rPr>
        <w:t>olling</w:t>
      </w:r>
      <w:proofErr w:type="spellEnd"/>
      <w:r w:rsidR="00573311" w:rsidRPr="003F7DE0">
        <w:rPr>
          <w:i/>
          <w:iCs/>
        </w:rPr>
        <w:t xml:space="preserve"> </w:t>
      </w:r>
      <w:proofErr w:type="spellStart"/>
      <w:r w:rsidR="00573311" w:rsidRPr="003F7DE0">
        <w:rPr>
          <w:i/>
          <w:iCs/>
        </w:rPr>
        <w:t>window</w:t>
      </w:r>
      <w:proofErr w:type="spellEnd"/>
      <w:ins w:id="11" w:author="Victor" w:date="2022-08-23T11:00:00Z">
        <w:r w:rsidR="003F7DE0">
          <w:rPr>
            <w:i/>
            <w:iCs/>
          </w:rPr>
          <w:t xml:space="preserve"> </w:t>
        </w:r>
      </w:ins>
      <w:r w:rsidR="00D462DA">
        <w:rPr>
          <w:i/>
          <w:iCs/>
        </w:rPr>
        <w:fldChar w:fldCharType="begin"/>
      </w:r>
      <w:r w:rsidR="00D462DA">
        <w:rPr>
          <w:i/>
          <w:iCs/>
        </w:rPr>
        <w:instrText xml:space="preserve"> ADDIN ZOTERO_ITEM CSL_CITATION {"citationID":"lZJ5I3Mi","properties":{"formattedCitation":"[14]","plainCitation":"[14]","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D462DA">
        <w:rPr>
          <w:i/>
          <w:iCs/>
        </w:rPr>
        <w:fldChar w:fldCharType="separate"/>
      </w:r>
      <w:r w:rsidR="00D462DA" w:rsidRPr="00D462DA">
        <w:t>[14]</w:t>
      </w:r>
      <w:r w:rsidR="00D462DA">
        <w:rPr>
          <w:i/>
          <w:iCs/>
        </w:rPr>
        <w:fldChar w:fldCharType="end"/>
      </w:r>
      <w:r w:rsidR="00573311" w:rsidRPr="003F7DE0">
        <w:rPr>
          <w:i/>
          <w:iCs/>
        </w:rPr>
        <w:t xml:space="preserve"> </w:t>
      </w:r>
      <w:r w:rsidR="00573311">
        <w:t xml:space="preserve">distintos para generar modelos LSTM y escoge el mejor de ellos utilizando las medidas MAE, RMSE y el contraste de </w:t>
      </w:r>
      <w:proofErr w:type="spellStart"/>
      <w:r w:rsidR="00573311">
        <w:t>Diebold</w:t>
      </w:r>
      <w:proofErr w:type="spellEnd"/>
      <w:r w:rsidR="00573311">
        <w:t>-Mariano</w:t>
      </w:r>
      <w:ins w:id="12" w:author="Victor" w:date="2022-08-23T11:00:00Z">
        <w:r w:rsidR="003F7DE0">
          <w:t xml:space="preserve"> </w:t>
        </w:r>
      </w:ins>
      <w:r w:rsidR="00934992">
        <w:fldChar w:fldCharType="begin"/>
      </w:r>
      <w:r w:rsidR="00934992">
        <w:instrText xml:space="preserve"> ADDIN ZOTERO_ITEM CSL_CITATION {"citationID":"LZYxfFjS","properties":{"formattedCitation":"[15]","plainCitation":"[15]","noteIndex":0},"citationItems":[{"id":17,"uris":["http://zotero.org/users/9733613/items/QIAI8GYM"],"itemData":{"id":17,"type":"article-journal","container-title":"Journal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934992">
        <w:fldChar w:fldCharType="separate"/>
      </w:r>
      <w:r w:rsidR="00934992" w:rsidRPr="00934992">
        <w:t>[15]</w:t>
      </w:r>
      <w:r w:rsidR="00934992">
        <w:fldChar w:fldCharType="end"/>
      </w:r>
      <w:ins w:id="13" w:author="Victor" w:date="2022-08-23T11:00:00Z">
        <w:r w:rsidR="003F7DE0">
          <w:t xml:space="preserve">; se </w:t>
        </w:r>
      </w:ins>
      <w:r w:rsidR="00573311">
        <w:t xml:space="preserve"> </w:t>
      </w:r>
      <w:r>
        <w:t>confirma</w:t>
      </w:r>
      <w:del w:id="14" w:author="Victor" w:date="2022-08-23T11:01:00Z">
        <w:r w:rsidR="00573311" w:rsidDel="003F7DE0">
          <w:delText>ndo</w:delText>
        </w:r>
      </w:del>
      <w:r w:rsidR="00573311">
        <w:t xml:space="preserve"> que el mejor modelo es el de </w:t>
      </w:r>
      <w:r w:rsidR="0087693A">
        <w:t>90 días.</w:t>
      </w:r>
      <w:r>
        <w:t xml:space="preserve"> </w:t>
      </w:r>
      <w:r w:rsidR="0087693A">
        <w:t>Estos resultados co</w:t>
      </w:r>
      <w:r w:rsidR="007E17F1">
        <w:t>ncluyen</w:t>
      </w:r>
      <w:r w:rsidR="0087693A">
        <w:t xml:space="preserve"> que las redes LSTM </w:t>
      </w:r>
      <w:r>
        <w:t>puede</w:t>
      </w:r>
      <w:r w:rsidR="0087693A">
        <w:t>n</w:t>
      </w:r>
      <w:r>
        <w:t xml:space="preserve"> ser útil</w:t>
      </w:r>
      <w:r w:rsidR="0087693A">
        <w:t>es</w:t>
      </w:r>
      <w:r>
        <w:t xml:space="preserve"> a la hora de predecir </w:t>
      </w:r>
      <w:r w:rsidR="0087693A">
        <w:t>el precio de</w:t>
      </w:r>
      <w:r>
        <w:t xml:space="preserve"> apertura del Bitcoin</w:t>
      </w:r>
      <w:ins w:id="15" w:author="Victor" w:date="2022-08-23T11:01:00Z">
        <w:r w:rsidR="003F7DE0">
          <w:t>,</w:t>
        </w:r>
      </w:ins>
      <w:r>
        <w:t xml:space="preserve"> </w:t>
      </w:r>
      <w:r w:rsidR="00686C7E">
        <w:t>concordando con otros</w:t>
      </w:r>
      <w:r>
        <w:t xml:space="preserve"> estudios similares, que demuestran que el precio de las criptomonedas es predecible</w:t>
      </w:r>
      <w:ins w:id="16" w:author="Victor" w:date="2022-08-23T11:01:00Z">
        <w:r w:rsidR="003F7DE0">
          <w:t xml:space="preserve"> </w:t>
        </w:r>
      </w:ins>
      <w:r w:rsidR="00686C7E">
        <w:fldChar w:fldCharType="begin"/>
      </w:r>
      <w:r w:rsidR="00934992">
        <w:instrText xml:space="preserve"> ADDIN ZOTERO_ITEM CSL_CITATION {"citationID":"QRGq3iMn","properties":{"formattedCitation":"[16]","plainCitation":"[16]","noteIndex":0},"citationItems":[{"id":50,"uris":["http://zotero.org/users/9733613/items/KQ693KPF"],"itemData":{"id":50,"type":"paper-conference","container-title":"2019 5th International Conference on Information Management (ICIM)","page":"97–101","publisher":"IEEE","source":"Google Scholar","title":"Cryptocurrency price analysis with artificial intelligence","author":[{"family":"Yiying","given":"Wang"},{"family":"Yeze","given":"Zang"}],"issued":{"date-parts":[["2019"]]}}}],"schema":"https://github.com/citation-style-language/schema/raw/master/csl-citation.json"} </w:instrText>
      </w:r>
      <w:r w:rsidR="00686C7E">
        <w:fldChar w:fldCharType="separate"/>
      </w:r>
      <w:r w:rsidR="00934992" w:rsidRPr="00934992">
        <w:t>[16]</w:t>
      </w:r>
      <w:r w:rsidR="00686C7E">
        <w:fldChar w:fldCharType="end"/>
      </w:r>
      <w:r w:rsidR="00686C7E">
        <w:t xml:space="preserve">, </w:t>
      </w:r>
      <w:ins w:id="17" w:author="Victor" w:date="2022-08-23T11:01:00Z">
        <w:r w:rsidR="003F7DE0">
          <w:t xml:space="preserve">y que </w:t>
        </w:r>
      </w:ins>
      <w:r w:rsidR="00686C7E">
        <w:t>las redes LSTM repre</w:t>
      </w:r>
      <w:r w:rsidR="00C47157">
        <w:t>sen</w:t>
      </w:r>
      <w:r w:rsidR="00686C7E">
        <w:t>tan algoritmos con excelentes resultados a la hora de predecir el precio de las criptomonedas</w:t>
      </w:r>
      <w:ins w:id="18" w:author="Victor" w:date="2022-08-23T11:01:00Z">
        <w:r w:rsidR="003F7DE0">
          <w:t xml:space="preserve"> </w:t>
        </w:r>
      </w:ins>
      <w:r w:rsidR="00686C7E">
        <w:fldChar w:fldCharType="begin"/>
      </w:r>
      <w:r w:rsidR="00934992">
        <w:instrText xml:space="preserve"> ADDIN ZOTERO_ITEM CSL_CITATION {"citationID":"ANt69Hfe","properties":{"formattedCitation":"[17]","plainCitation":"[17]","noteIndex":0},"citationItems":[{"id":53,"uris":["http://zotero.org/users/9733613/items/FLWQ66NE"],"itemData":{"id":53,"type":"article-journal","container-title":"AI","issue":"4","note":"publisher: MDPI","page":"477–496","source":"Google Scholar","title":"A Novel Cryptocurrency Price Prediction Model Using GRU, LSTM and bi-LSTM Machine Learning Algorithms","volume":"2","author":[{"family":"Hamayel","given":"Mohammad J."},{"family":"Owda","given":"Amani Yousef"}],"issued":{"date-parts":[["2021"]]}}}],"schema":"https://github.com/citation-style-language/schema/raw/master/csl-citation.json"} </w:instrText>
      </w:r>
      <w:r w:rsidR="00686C7E">
        <w:fldChar w:fldCharType="separate"/>
      </w:r>
      <w:r w:rsidR="00934992" w:rsidRPr="00934992">
        <w:t>[17]</w:t>
      </w:r>
      <w:r w:rsidR="00686C7E">
        <w:fldChar w:fldCharType="end"/>
      </w:r>
      <w:r w:rsidR="00686C7E">
        <w:t>.</w:t>
      </w:r>
      <w:r w:rsidR="00D462DA">
        <w:t xml:space="preserve"> </w:t>
      </w:r>
      <w:r w:rsidR="00C47157">
        <w:t>Varios estudios</w:t>
      </w:r>
      <w:ins w:id="19" w:author="Victor" w:date="2022-08-23T11:01:00Z">
        <w:r w:rsidR="003F7DE0">
          <w:t xml:space="preserve"> </w:t>
        </w:r>
      </w:ins>
      <w:r w:rsidR="00C47157">
        <w:fldChar w:fldCharType="begin"/>
      </w:r>
      <w:r w:rsidR="00934992">
        <w:instrText xml:space="preserve"> ADDIN ZOTERO_ITEM CSL_CITATION {"citationID":"p5iEABY4","properties":{"formattedCitation":"[18], [19]","plainCitation":"[18], [19]","noteIndex":0},"citationItems":[{"id":48,"uris":["http://zotero.org/users/9733613/items/R7WPXXIR"],"itemData":{"id":48,"type":"paper-conference","container-title":"RTA-CSIT","page":"41–49","source":"Google Scholar","title":"Bitcoin Price Prediction with Neural Networks.","author":[{"family":"Struga","given":"Kejsi"},{"family":"Qirici","given":"Olti"}],"issued":{"date-parts":[["2018"]]}}},{"id":52,"uris":["http://zotero.org/users/9733613/items/ANBMD5FK"],"itemData":{"id":52,"type":"article-journal","container-title":"Data &amp; Knowledge Engineering","DOI":"10.1016/j.datak.2022.102009","ISSN":"0169023X","journalAbbreviation":"Data &amp; Knowledge Engineering","language":"en","page":"102009","source":"DOI.org (Crossref)","title":"Forecasting cryptocurrency prices using Recurrent Neural Network and Long Short-term Memory","volume":"139","author":[{"family":"Nasirtafreshi","given":"I."}],"issued":{"date-parts":[["2022",5]]}}}],"schema":"https://github.com/citation-style-language/schema/raw/master/csl-citation.json"} </w:instrText>
      </w:r>
      <w:r w:rsidR="00C47157">
        <w:fldChar w:fldCharType="separate"/>
      </w:r>
      <w:r w:rsidR="00934992" w:rsidRPr="00934992">
        <w:t>[18</w:t>
      </w:r>
      <w:del w:id="20" w:author="Victor" w:date="2022-08-23T11:01:00Z">
        <w:r w:rsidR="00934992" w:rsidRPr="00934992" w:rsidDel="003F7DE0">
          <w:delText>]</w:delText>
        </w:r>
      </w:del>
      <w:r w:rsidR="00934992" w:rsidRPr="00934992">
        <w:t xml:space="preserve">, </w:t>
      </w:r>
      <w:del w:id="21" w:author="Victor" w:date="2022-08-23T11:01:00Z">
        <w:r w:rsidR="00934992" w:rsidRPr="00934992" w:rsidDel="003F7DE0">
          <w:delText>[</w:delText>
        </w:r>
      </w:del>
      <w:r w:rsidR="00934992" w:rsidRPr="00934992">
        <w:t>19]</w:t>
      </w:r>
      <w:r w:rsidR="00C47157">
        <w:fldChar w:fldCharType="end"/>
      </w:r>
      <w:r w:rsidR="00C47157">
        <w:t xml:space="preserve"> han utilizado una metodología </w:t>
      </w:r>
      <w:r w:rsidR="00D462DA">
        <w:t xml:space="preserve">similar </w:t>
      </w:r>
      <w:r w:rsidR="00C47157">
        <w:t>a la hora de generar estos modelos con resultados similares.</w:t>
      </w:r>
    </w:p>
    <w:p w14:paraId="18240FE4" w14:textId="1E3F87DA" w:rsidR="00A4086B" w:rsidRDefault="00A4086B" w:rsidP="008854D5">
      <w:pPr>
        <w:pStyle w:val="JENUINormal"/>
      </w:pPr>
      <w:r>
        <w:t>El resto de este estudio está organizado</w:t>
      </w:r>
      <w:r w:rsidR="000B3F7C">
        <w:t xml:space="preserve"> como se explica a continuación. La Sección 2 describe los conceptos de red neuronal recurrente (RNR) que se van a utilizar en el trabajo.</w:t>
      </w:r>
      <w:r>
        <w:t xml:space="preserve"> </w:t>
      </w:r>
      <w:r w:rsidR="000B3F7C">
        <w:t>L</w:t>
      </w:r>
      <w:r>
        <w:t xml:space="preserve">a Sección </w:t>
      </w:r>
      <w:r w:rsidR="000B3F7C">
        <w:t>3</w:t>
      </w:r>
      <w:r>
        <w:t xml:space="preserve"> explica la metodología utilizada a la hora de seleccionar y ajusta la red neuronal, así como las técnicas de series temporales utilizadas para valorar </w:t>
      </w:r>
      <w:r w:rsidR="000C05FE">
        <w:t>las predicciones fuera de la muestra</w:t>
      </w:r>
      <w:r>
        <w:t xml:space="preserve">. La Sección </w:t>
      </w:r>
      <w:r w:rsidR="000C05FE">
        <w:t>4</w:t>
      </w:r>
      <w:r>
        <w:t xml:space="preserve"> presenta el análisis empírico</w:t>
      </w:r>
      <w:r w:rsidR="000C05FE">
        <w:t xml:space="preserve"> y el</w:t>
      </w:r>
      <w:r>
        <w:t xml:space="preserve"> desempeño de los distinto</w:t>
      </w:r>
      <w:r w:rsidR="000C05FE">
        <w:t>s</w:t>
      </w:r>
      <w:r>
        <w:t xml:space="preserve"> modelos</w:t>
      </w:r>
      <w:r w:rsidR="000C05FE">
        <w:t xml:space="preserve"> de predicción del precio del Bitcoin</w:t>
      </w:r>
      <w:r>
        <w:t xml:space="preserve">. Finalmente, la Sección </w:t>
      </w:r>
      <w:r w:rsidR="000C05FE">
        <w:t>5</w:t>
      </w:r>
      <w:r>
        <w:t xml:space="preserve"> concluye este estudio.</w:t>
      </w:r>
    </w:p>
    <w:p w14:paraId="5F54A2DC" w14:textId="3737C70F" w:rsidR="00A4086B" w:rsidRDefault="00A4086B" w:rsidP="003F7DE0">
      <w:pPr>
        <w:pStyle w:val="JENUITtulo1"/>
      </w:pPr>
      <w:r>
        <w:t>Redes neuronales recurrentes</w:t>
      </w:r>
    </w:p>
    <w:p w14:paraId="2F87C5F8" w14:textId="5934AE9A" w:rsidR="003749D8" w:rsidRPr="00E24E85" w:rsidRDefault="003749D8" w:rsidP="005A2EC0">
      <w:pPr>
        <w:pStyle w:val="JENUITtulo2"/>
        <w:tabs>
          <w:tab w:val="clear" w:pos="1191"/>
          <w:tab w:val="num" w:pos="578"/>
        </w:tabs>
        <w:ind w:left="510" w:hanging="510"/>
      </w:pPr>
      <w:r>
        <w:t xml:space="preserve">Redes </w:t>
      </w:r>
      <w:r w:rsidR="00701BF9">
        <w:t>neuronales recurrentes</w:t>
      </w:r>
    </w:p>
    <w:p w14:paraId="022CA5AB" w14:textId="064B803A" w:rsidR="00131F0C" w:rsidRDefault="00330B75" w:rsidP="00131F0C">
      <w:pPr>
        <w:pStyle w:val="JENUINormal"/>
      </w:pPr>
      <w:r>
        <w:t>Una red neuronal recurrente</w:t>
      </w:r>
      <w:r w:rsidR="007C21B7">
        <w:t xml:space="preserve"> (RNR)</w:t>
      </w:r>
      <w:r w:rsidR="00A326CA">
        <w:t xml:space="preserve"> </w:t>
      </w:r>
      <w:r w:rsidR="004145E6">
        <w:t>es un tipo de red neuronal que dentro de su estructura puede retroalimentarse, es decir, utiliza</w:t>
      </w:r>
      <w:r w:rsidR="00181B72">
        <w:t xml:space="preserve"> su propio</w:t>
      </w:r>
      <w:r w:rsidR="004145E6">
        <w:t xml:space="preserve"> </w:t>
      </w:r>
      <w:proofErr w:type="spellStart"/>
      <w:r w:rsidR="004145E6" w:rsidRPr="004145E6">
        <w:rPr>
          <w:i/>
          <w:iCs/>
        </w:rPr>
        <w:t>feedback</w:t>
      </w:r>
      <w:proofErr w:type="spellEnd"/>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r w:rsidR="00131F0C">
        <w:t xml:space="preserve"> </w:t>
      </w:r>
      <w:r w:rsidR="00D37352">
        <w:t>Tal y c</w:t>
      </w:r>
      <w:r w:rsidR="00131F0C">
        <w:t xml:space="preserve">omo se puede observar en la </w:t>
      </w:r>
      <w:r w:rsidR="00F5180A">
        <w:fldChar w:fldCharType="begin"/>
      </w:r>
      <w:r w:rsidR="00F5180A">
        <w:instrText xml:space="preserve"> REF _Ref110962092 \h </w:instrText>
      </w:r>
      <w:r w:rsidR="00F5180A">
        <w:fldChar w:fldCharType="separate"/>
      </w:r>
      <w:r w:rsidR="00F5180A" w:rsidRPr="00F5180A">
        <w:t xml:space="preserve">Figura </w:t>
      </w:r>
      <w:r w:rsidR="00F5180A" w:rsidRPr="00F5180A">
        <w:rPr>
          <w:noProof/>
        </w:rPr>
        <w:t>1</w:t>
      </w:r>
      <w:r w:rsidR="00F5180A">
        <w:fldChar w:fldCharType="end"/>
      </w:r>
      <w:r w:rsidR="00131F0C">
        <w:t>, la red neuronal es capaz de modificar la información de entrada utilizando información que tenía previamente disponible en la capa oculta.</w:t>
      </w:r>
    </w:p>
    <w:p w14:paraId="70517815" w14:textId="77777777" w:rsidR="00D83702" w:rsidRDefault="00D83702" w:rsidP="00F35E6B">
      <w:pPr>
        <w:pStyle w:val="JENUINormal"/>
      </w:pPr>
    </w:p>
    <w:p w14:paraId="0078AE66" w14:textId="7071309C" w:rsidR="00181B72" w:rsidRDefault="004D06A0">
      <w:pPr>
        <w:pStyle w:val="JENUINormal"/>
        <w:ind w:firstLine="0"/>
        <w:jc w:val="center"/>
        <w:pPrChange w:id="22" w:author="Victor" w:date="2022-08-23T11:05:00Z">
          <w:pPr>
            <w:pStyle w:val="JENUINormal"/>
            <w:ind w:firstLine="0"/>
          </w:pPr>
        </w:pPrChange>
      </w:pPr>
      <w:r>
        <w:rPr>
          <w:noProof/>
          <w:lang w:eastAsia="es-ES"/>
        </w:rPr>
        <w:drawing>
          <wp:inline distT="0" distB="0" distL="0" distR="0" wp14:anchorId="7BC9AD63" wp14:editId="23A79E50">
            <wp:extent cx="2647950" cy="942975"/>
            <wp:effectExtent l="0" t="0" r="0" b="9525"/>
            <wp:docPr id="1" name="Imagen 1" descr="RedNeuro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Neuronal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inline>
        </w:drawing>
      </w:r>
    </w:p>
    <w:p w14:paraId="2360B639" w14:textId="1497B8CD" w:rsidR="00C0487F" w:rsidRPr="00C948D7" w:rsidRDefault="00C0643A" w:rsidP="008230BC">
      <w:pPr>
        <w:pStyle w:val="Descripcin"/>
        <w:jc w:val="both"/>
        <w:pPrChange w:id="23" w:author="Daniel Ramos Hoogwout" w:date="2022-08-27T10:33:00Z">
          <w:pPr>
            <w:pStyle w:val="Descripcin"/>
            <w:jc w:val="center"/>
          </w:pPr>
        </w:pPrChange>
      </w:pPr>
      <w:bookmarkStart w:id="24" w:name="_Ref110962092"/>
      <w:r w:rsidRPr="003F7DE0">
        <w:rPr>
          <w:i w:val="0"/>
          <w:color w:val="auto"/>
          <w:sz w:val="20"/>
        </w:rPr>
        <w:t xml:space="preserve">Figura </w:t>
      </w:r>
      <w:r w:rsidRPr="003F7DE0">
        <w:rPr>
          <w:i w:val="0"/>
          <w:color w:val="auto"/>
          <w:sz w:val="20"/>
        </w:rPr>
        <w:fldChar w:fldCharType="begin"/>
      </w:r>
      <w:r w:rsidRPr="003F7DE0">
        <w:rPr>
          <w:i w:val="0"/>
          <w:color w:val="auto"/>
          <w:sz w:val="20"/>
        </w:rPr>
        <w:instrText xml:space="preserve"> SEQ Figura \* ARABIC </w:instrText>
      </w:r>
      <w:r w:rsidRPr="003F7DE0">
        <w:rPr>
          <w:i w:val="0"/>
          <w:color w:val="auto"/>
          <w:sz w:val="20"/>
        </w:rPr>
        <w:fldChar w:fldCharType="separate"/>
      </w:r>
      <w:r w:rsidR="00997E97" w:rsidRPr="003F7DE0">
        <w:rPr>
          <w:i w:val="0"/>
          <w:noProof/>
          <w:color w:val="auto"/>
          <w:sz w:val="20"/>
          <w:rPrChange w:id="25" w:author="Victor" w:date="2022-08-23T11:02:00Z">
            <w:rPr>
              <w:noProof/>
              <w:sz w:val="20"/>
            </w:rPr>
          </w:rPrChange>
        </w:rPr>
        <w:t>1</w:t>
      </w:r>
      <w:r w:rsidRPr="003F7DE0">
        <w:rPr>
          <w:i w:val="0"/>
          <w:color w:val="auto"/>
          <w:sz w:val="20"/>
        </w:rPr>
        <w:fldChar w:fldCharType="end"/>
      </w:r>
      <w:bookmarkEnd w:id="24"/>
      <w:r w:rsidR="002A1C4B" w:rsidRPr="003F7DE0">
        <w:rPr>
          <w:i w:val="0"/>
          <w:color w:val="auto"/>
          <w:sz w:val="20"/>
        </w:rPr>
        <w:t>: Diagrama de la red neuronal recurrente</w:t>
      </w:r>
    </w:p>
    <w:p w14:paraId="2738B76E" w14:textId="1EAF98C4" w:rsidR="00C0487F" w:rsidRDefault="00C0487F" w:rsidP="00C0487F">
      <w:pPr>
        <w:pStyle w:val="JENUINormal"/>
        <w:ind w:firstLine="0"/>
      </w:pPr>
      <w:r>
        <w:t xml:space="preserve">    </w:t>
      </w:r>
      <w:r w:rsidR="007104E3">
        <w:t>La</w:t>
      </w:r>
      <w:r w:rsidR="002A1C4B">
        <w:t xml:space="preserve"> salida de una red neuronal recurrente depende de los elementos previos de la propia secuencia. Esto</w:t>
      </w:r>
      <w:r w:rsidR="009403DF">
        <w:t xml:space="preserve"> </w:t>
      </w:r>
      <w:r w:rsidR="002A1C4B">
        <w:t>genera una característica distintiva,</w:t>
      </w:r>
      <w:ins w:id="26" w:author="Daniel Ramos Hoogwout" w:date="2022-08-24T16:58:00Z">
        <w:r w:rsidR="007B0795">
          <w:t xml:space="preserve"> </w:t>
        </w:r>
      </w:ins>
      <w:del w:id="27" w:author="Daniel Ramos Hoogwout" w:date="2022-08-24T16:58:00Z">
        <w:r w:rsidR="002A1C4B" w:rsidDel="007B0795">
          <w:delText xml:space="preserve"> </w:delText>
        </w:r>
        <w:r w:rsidR="0023238E" w:rsidDel="007B0795">
          <w:delText xml:space="preserve">por lo que </w:delText>
        </w:r>
      </w:del>
      <w:r w:rsidR="009403DF">
        <w:t>la red neuronal recurrente comparte el mismo parámetro de peso dentro de cada capa de la red</w:t>
      </w:r>
      <w:r w:rsidR="00342CFB">
        <w:t xml:space="preserve"> </w:t>
      </w:r>
      <w:r w:rsidR="00DB1B31">
        <w:fldChar w:fldCharType="begin"/>
      </w:r>
      <w:r w:rsidR="00934992">
        <w:instrText xml:space="preserve"> ADDIN ZOTERO_ITEM CSL_CITATION {"citationID":"aONzQHCK","properties":{"formattedCitation":"[20]","plainCitation":"[20]","noteIndex":0},"citationItems":[{"id":10,"uris":["http://zotero.org/users/9733613/items/IUJBIPU2"],"itemData":{"id":10,"type":"post-weblog","container-title":"IBM","title":"Recurrent Neural Networks","URL":"https://www.ibm.com/cloud/learn/recurrent-neural-networks","author":[{"family":"IBM Cloud Education","given":""}],"accessed":{"date-parts":[["2022",5,19]]},"issued":{"date-parts":[["2020",9,14]]}}}],"schema":"https://github.com/citation-style-language/schema/raw/master/csl-citation.json"} </w:instrText>
      </w:r>
      <w:r w:rsidR="00DB1B31">
        <w:fldChar w:fldCharType="separate"/>
      </w:r>
      <w:r w:rsidR="00934992" w:rsidRPr="00934992">
        <w:t>[20]</w:t>
      </w:r>
      <w:r w:rsidR="00DB1B31">
        <w:fldChar w:fldCharType="end"/>
      </w:r>
      <w:r w:rsidR="00342CFB">
        <w:t>.</w:t>
      </w:r>
      <w:r w:rsidR="00131F0C">
        <w:t xml:space="preserve"> </w:t>
      </w:r>
      <w:r>
        <w:t>Es decir, cada vez que la red actualiza sus pesos debe propagarse hacia atrás para actualizar todos y cada uno de los pesos de las capas que constituyen la red, generando así un posible desvanecimiento del gradiente.</w:t>
      </w:r>
    </w:p>
    <w:p w14:paraId="0182F8B5" w14:textId="1B99473F" w:rsidR="00C0487F" w:rsidRDefault="00C0487F" w:rsidP="003F7DE0">
      <w:pPr>
        <w:pStyle w:val="JENUINormal"/>
      </w:pPr>
      <w:r>
        <w:t xml:space="preserve">Este problema que presentan las redes neuronales recurrentes fue descubierto por Josep </w:t>
      </w:r>
      <w:proofErr w:type="spellStart"/>
      <w:r>
        <w:t>Hochreiter</w:t>
      </w:r>
      <w:proofErr w:type="spellEnd"/>
      <w:r>
        <w:t xml:space="preserve"> </w:t>
      </w:r>
      <w:r>
        <w:fldChar w:fldCharType="begin"/>
      </w:r>
      <w:r w:rsidR="00934992">
        <w:instrText xml:space="preserve"> ADDIN ZOTERO_ITEM CSL_CITATION {"citationID":"jEgTSin4","properties":{"formattedCitation":"[21]","plainCitation":"[21]","noteIndex":0},"citationItems":[{"id":11,"uris":["http://zotero.org/users/9733613/items/IAXDNUKX"],"itemData":{"id":11,"type":"article-journal","container-title":"International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fldChar w:fldCharType="separate"/>
      </w:r>
      <w:r w:rsidR="00934992" w:rsidRPr="00934992">
        <w:t>[21]</w:t>
      </w:r>
      <w:r>
        <w:fldChar w:fldCharType="end"/>
      </w:r>
      <w:r>
        <w:t>.</w:t>
      </w:r>
      <w:r w:rsidR="00D37352">
        <w:t xml:space="preserve"> </w:t>
      </w:r>
      <w:r>
        <w:t xml:space="preserve">El problema radica que la red neuronal utiliza </w:t>
      </w:r>
      <w:r>
        <w:lastRenderedPageBreak/>
        <w:t>un algoritmo de gradiente descendente para encontrar el mínimo global de la función de costes</w:t>
      </w:r>
      <w:r w:rsidR="00D67DE2">
        <w:t>,</w:t>
      </w:r>
      <w:r>
        <w:t xml:space="preserve"> que es la configuración óptima de la red. </w:t>
      </w:r>
    </w:p>
    <w:p w14:paraId="6FB59D4B" w14:textId="4B2D0E9E" w:rsidR="009D38B7" w:rsidRPr="00127A60" w:rsidRDefault="00FB4F81" w:rsidP="000F59CA">
      <w:pPr>
        <w:pStyle w:val="JENUINormal"/>
        <w:ind w:firstLine="0"/>
      </w:pPr>
      <w:r>
        <w:t xml:space="preserve">    </w:t>
      </w:r>
      <w:r w:rsidR="001C5E33">
        <w:t xml:space="preserve">En la </w:t>
      </w:r>
      <w:r w:rsidR="0098589C">
        <w:fldChar w:fldCharType="begin"/>
      </w:r>
      <w:r w:rsidR="0098589C">
        <w:instrText xml:space="preserve"> REF _Ref110962334 \h </w:instrText>
      </w:r>
      <w:r w:rsidR="0098589C">
        <w:fldChar w:fldCharType="separate"/>
      </w:r>
      <w:r w:rsidR="0098589C" w:rsidRPr="0098589C">
        <w:t xml:space="preserve">Figura </w:t>
      </w:r>
      <w:r w:rsidR="0098589C" w:rsidRPr="0098589C">
        <w:rPr>
          <w:noProof/>
        </w:rPr>
        <w:t>2</w:t>
      </w:r>
      <w:r w:rsidR="0098589C">
        <w:fldChar w:fldCharType="end"/>
      </w:r>
      <w:r w:rsidR="0098589C">
        <w:t xml:space="preserve"> </w:t>
      </w:r>
      <w:r w:rsidR="001C5E33">
        <w:t>se puede observar la estructura de varios módulos conectado</w:t>
      </w:r>
      <w:r w:rsidR="000923F0">
        <w:t>s</w:t>
      </w:r>
      <w:r w:rsidR="001C5E33">
        <w:t xml:space="preserve"> entre </w:t>
      </w:r>
      <w:r w:rsidR="000923F0">
        <w:t>sí</w:t>
      </w:r>
      <w:r w:rsidR="00703979">
        <w:t xml:space="preserve"> de una RNR</w:t>
      </w:r>
      <w:r w:rsidR="000923F0">
        <w:t>,</w:t>
      </w:r>
      <w:r w:rsidR="001C5E33">
        <w:t xml:space="preserve"> donde el módulo central permite ver el funcionamiento interno de ellos.</w:t>
      </w:r>
    </w:p>
    <w:p w14:paraId="229C59BE" w14:textId="77777777" w:rsidR="001E5DD4" w:rsidRDefault="001E5DD4" w:rsidP="003F7DE0">
      <w:pPr>
        <w:pStyle w:val="JENUINormal"/>
        <w:ind w:firstLine="0"/>
        <w:rPr>
          <w:color w:val="000000"/>
        </w:rPr>
      </w:pPr>
    </w:p>
    <w:p w14:paraId="2319AE5A" w14:textId="5A00DB9C" w:rsidR="00F5180A" w:rsidRDefault="004D06A0">
      <w:pPr>
        <w:pStyle w:val="JENUINormal"/>
        <w:ind w:firstLine="0"/>
        <w:jc w:val="center"/>
        <w:pPrChange w:id="28" w:author="Victor" w:date="2022-08-23T11:04:00Z">
          <w:pPr>
            <w:pStyle w:val="JENUINormal"/>
            <w:ind w:firstLine="0"/>
          </w:pPr>
        </w:pPrChange>
      </w:pPr>
      <w:r>
        <w:rPr>
          <w:noProof/>
          <w:color w:val="000000"/>
          <w:lang w:eastAsia="es-ES"/>
        </w:rPr>
        <w:drawing>
          <wp:inline distT="0" distB="0" distL="0" distR="0" wp14:anchorId="2E476802" wp14:editId="58964936">
            <wp:extent cx="2647950" cy="990600"/>
            <wp:effectExtent l="0" t="0" r="0" b="0"/>
            <wp:docPr id="2" name="Imagen 2" descr="LSTM3-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3-cha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7950" cy="990600"/>
                    </a:xfrm>
                    <a:prstGeom prst="rect">
                      <a:avLst/>
                    </a:prstGeom>
                    <a:noFill/>
                    <a:ln>
                      <a:noFill/>
                    </a:ln>
                  </pic:spPr>
                </pic:pic>
              </a:graphicData>
            </a:graphic>
          </wp:inline>
        </w:drawing>
      </w:r>
    </w:p>
    <w:p w14:paraId="1145F9E1" w14:textId="1701FE05" w:rsidR="00807ACE" w:rsidRPr="003F7DE0" w:rsidRDefault="00F5180A" w:rsidP="008230BC">
      <w:pPr>
        <w:pStyle w:val="Descripcin"/>
        <w:jc w:val="both"/>
        <w:rPr>
          <w:i w:val="0"/>
          <w:color w:val="auto"/>
        </w:rPr>
      </w:pPr>
      <w:r w:rsidRPr="003F7DE0">
        <w:rPr>
          <w:i w:val="0"/>
          <w:color w:val="auto"/>
          <w:sz w:val="20"/>
        </w:rPr>
        <w:t xml:space="preserve">Figura </w:t>
      </w:r>
      <w:bookmarkStart w:id="29" w:name="_Ref110962334"/>
      <w:r w:rsidRPr="003F7DE0">
        <w:rPr>
          <w:i w:val="0"/>
          <w:color w:val="auto"/>
          <w:sz w:val="20"/>
        </w:rPr>
        <w:fldChar w:fldCharType="begin"/>
      </w:r>
      <w:r w:rsidRPr="003F7DE0">
        <w:rPr>
          <w:i w:val="0"/>
          <w:color w:val="auto"/>
          <w:sz w:val="20"/>
        </w:rPr>
        <w:instrText xml:space="preserve"> SEQ Figura \* ARABIC </w:instrText>
      </w:r>
      <w:r w:rsidRPr="003F7DE0">
        <w:rPr>
          <w:i w:val="0"/>
          <w:color w:val="auto"/>
          <w:sz w:val="20"/>
        </w:rPr>
        <w:fldChar w:fldCharType="separate"/>
      </w:r>
      <w:r w:rsidR="00997E97" w:rsidRPr="00703979">
        <w:rPr>
          <w:i w:val="0"/>
          <w:iCs w:val="0"/>
          <w:noProof/>
          <w:color w:val="auto"/>
          <w:sz w:val="20"/>
          <w:szCs w:val="20"/>
        </w:rPr>
        <w:t>2</w:t>
      </w:r>
      <w:r w:rsidRPr="003F7DE0">
        <w:rPr>
          <w:i w:val="0"/>
          <w:color w:val="auto"/>
          <w:sz w:val="20"/>
        </w:rPr>
        <w:fldChar w:fldCharType="end"/>
      </w:r>
      <w:bookmarkEnd w:id="29"/>
      <w:r w:rsidR="00807ACE" w:rsidRPr="003F7DE0">
        <w:rPr>
          <w:i w:val="0"/>
          <w:color w:val="auto"/>
          <w:sz w:val="20"/>
        </w:rPr>
        <w:t>: Estructura de un módulo RNR clásico</w:t>
      </w:r>
      <w:r w:rsidR="005538C3" w:rsidRPr="003F7DE0">
        <w:rPr>
          <w:i w:val="0"/>
          <w:color w:val="auto"/>
        </w:rPr>
        <w:t xml:space="preserve"> </w:t>
      </w:r>
      <w:r w:rsidR="00807ACE" w:rsidRPr="003F7DE0">
        <w:rPr>
          <w:i w:val="0"/>
          <w:color w:val="auto"/>
          <w:sz w:val="20"/>
        </w:rPr>
        <w:t xml:space="preserve">Fuente: </w:t>
      </w:r>
      <w:proofErr w:type="spellStart"/>
      <w:r w:rsidR="00807ACE" w:rsidRPr="003F7DE0">
        <w:rPr>
          <w:i w:val="0"/>
          <w:color w:val="auto"/>
          <w:sz w:val="20"/>
        </w:rPr>
        <w:t>Colah’s</w:t>
      </w:r>
      <w:proofErr w:type="spellEnd"/>
      <w:r w:rsidR="00807ACE" w:rsidRPr="003F7DE0">
        <w:rPr>
          <w:i w:val="0"/>
          <w:color w:val="auto"/>
          <w:sz w:val="20"/>
        </w:rPr>
        <w:t xml:space="preserve"> </w:t>
      </w:r>
      <w:r w:rsidR="001E5DD4" w:rsidRPr="003F7DE0">
        <w:rPr>
          <w:i w:val="0"/>
          <w:color w:val="auto"/>
          <w:sz w:val="20"/>
        </w:rPr>
        <w:t>Blog</w:t>
      </w:r>
      <w:r w:rsidR="0043141C" w:rsidRPr="003F7DE0">
        <w:rPr>
          <w:i w:val="0"/>
          <w:color w:val="auto"/>
          <w:sz w:val="20"/>
        </w:rPr>
        <w:t xml:space="preserve"> </w:t>
      </w:r>
      <w:r w:rsidR="0043141C" w:rsidRPr="003F7DE0">
        <w:rPr>
          <w:i w:val="0"/>
          <w:color w:val="auto"/>
          <w:sz w:val="20"/>
        </w:rPr>
        <w:fldChar w:fldCharType="begin"/>
      </w:r>
      <w:r w:rsidR="00934992" w:rsidRPr="003F7DE0">
        <w:rPr>
          <w:i w:val="0"/>
          <w:iCs w:val="0"/>
          <w:color w:val="auto"/>
          <w:sz w:val="20"/>
          <w:szCs w:val="20"/>
        </w:rPr>
        <w:instrText xml:space="preserve"> ADDIN ZOTERO_ITEM CSL_CITATION {"citationID":"9Ce0Gb7Q","properties":{"formattedCitation":"[22]","plainCitation":"[22]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sidRPr="003F7DE0">
        <w:rPr>
          <w:i w:val="0"/>
          <w:color w:val="auto"/>
          <w:sz w:val="20"/>
        </w:rPr>
        <w:fldChar w:fldCharType="separate"/>
      </w:r>
      <w:r w:rsidR="00934992" w:rsidRPr="003F7DE0">
        <w:rPr>
          <w:i w:val="0"/>
          <w:color w:val="auto"/>
          <w:sz w:val="20"/>
          <w:rPrChange w:id="30" w:author="Victor" w:date="2022-08-23T11:02:00Z">
            <w:rPr>
              <w:sz w:val="20"/>
            </w:rPr>
          </w:rPrChange>
        </w:rPr>
        <w:t>[22]</w:t>
      </w:r>
      <w:r w:rsidR="0043141C" w:rsidRPr="003F7DE0">
        <w:rPr>
          <w:i w:val="0"/>
          <w:color w:val="auto"/>
          <w:sz w:val="20"/>
        </w:rPr>
        <w:fldChar w:fldCharType="end"/>
      </w:r>
    </w:p>
    <w:p w14:paraId="7D7B601D" w14:textId="461DE68F" w:rsidR="00071A42" w:rsidRDefault="005970E1" w:rsidP="005B2F00">
      <w:pPr>
        <w:pStyle w:val="JENUINormal"/>
      </w:pPr>
      <w:r>
        <w:t>En el caso de las redes neuronales recurrentes</w:t>
      </w:r>
      <w:r w:rsidR="00F96A36">
        <w:t>,</w:t>
      </w:r>
      <w:r>
        <w:t xml:space="preserve"> la </w:t>
      </w:r>
      <w:r w:rsidR="00F73F35">
        <w:t>información pasada</w:t>
      </w:r>
      <w:r>
        <w:t xml:space="preserve"> se utiliza como </w:t>
      </w:r>
      <w:r w:rsidRPr="009866D3">
        <w:rPr>
          <w:i/>
        </w:rPr>
        <w:t xml:space="preserve">input </w:t>
      </w:r>
      <w:r>
        <w:t>para determinar la predicción presente</w:t>
      </w:r>
      <w:r w:rsidR="00F96A36">
        <w:t>;</w:t>
      </w:r>
      <w:r>
        <w:t xml:space="preserve"> por lo tanto</w:t>
      </w:r>
      <w:r w:rsidR="00F96A36">
        <w:t>,</w:t>
      </w:r>
      <w:r>
        <w:t xml:space="preserve"> </w:t>
      </w:r>
      <w:r w:rsidR="00F73F35">
        <w:t xml:space="preserve">cuando se actualizan </w:t>
      </w:r>
      <w:r>
        <w:t>los pesos para minimizar el error</w:t>
      </w:r>
      <w:r w:rsidR="00104FE8">
        <w:t>,</w:t>
      </w:r>
      <w:r>
        <w:t xml:space="preserve"> se tendrá que actualizar todas las neuronas que han participado en el proceso</w:t>
      </w:r>
      <w:r w:rsidR="00F96EFD">
        <w:t xml:space="preserve"> tal y como se puede observar en la </w:t>
      </w:r>
      <w:r w:rsidR="005538C3">
        <w:fldChar w:fldCharType="begin"/>
      </w:r>
      <w:r w:rsidR="005538C3">
        <w:instrText xml:space="preserve"> REF _Ref110962596 \h </w:instrText>
      </w:r>
      <w:r w:rsidR="005538C3">
        <w:fldChar w:fldCharType="separate"/>
      </w:r>
      <w:r w:rsidR="005538C3" w:rsidRPr="005538C3">
        <w:t xml:space="preserve">Figura </w:t>
      </w:r>
      <w:r w:rsidR="005538C3" w:rsidRPr="005538C3">
        <w:rPr>
          <w:noProof/>
        </w:rPr>
        <w:t>3</w:t>
      </w:r>
      <w:r w:rsidR="005538C3">
        <w:fldChar w:fldCharType="end"/>
      </w:r>
      <w:r w:rsidR="00DF7F6E">
        <w:t xml:space="preserve">; </w:t>
      </w:r>
      <w:r w:rsidR="00F96EFD">
        <w:t>en este caso</w:t>
      </w:r>
      <w:r w:rsidR="00DF7F6E">
        <w:t>,</w:t>
      </w:r>
      <w:r w:rsidR="00F96EFD">
        <w:t xml:space="preserve"> todas las capas ocultas (en amarillo) tendrán que actualizar sus pesos.</w:t>
      </w:r>
    </w:p>
    <w:p w14:paraId="09603F63" w14:textId="77777777" w:rsidR="00CF0067" w:rsidRDefault="00CF0067" w:rsidP="005B2F00">
      <w:pPr>
        <w:pStyle w:val="JENUINormal"/>
      </w:pPr>
    </w:p>
    <w:p w14:paraId="2DAE514C" w14:textId="144C3FDA" w:rsidR="007544B2" w:rsidRDefault="004D06A0">
      <w:pPr>
        <w:pStyle w:val="JENUINormal"/>
        <w:ind w:firstLine="0"/>
        <w:jc w:val="center"/>
        <w:pPrChange w:id="31" w:author="Victor" w:date="2022-08-23T11:04:00Z">
          <w:pPr>
            <w:pStyle w:val="JENUINormal"/>
            <w:ind w:firstLine="0"/>
          </w:pPr>
        </w:pPrChange>
      </w:pPr>
      <w:r>
        <w:rPr>
          <w:noProof/>
          <w:lang w:eastAsia="es-ES"/>
        </w:rPr>
        <w:drawing>
          <wp:inline distT="0" distB="0" distL="0" distR="0" wp14:anchorId="1CA7E542" wp14:editId="43AB0E31">
            <wp:extent cx="2647950" cy="1571625"/>
            <wp:effectExtent l="0" t="0" r="0" b="9525"/>
            <wp:docPr id="3" name="Imagen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571625"/>
                    </a:xfrm>
                    <a:prstGeom prst="rect">
                      <a:avLst/>
                    </a:prstGeom>
                    <a:noFill/>
                    <a:ln>
                      <a:noFill/>
                    </a:ln>
                  </pic:spPr>
                </pic:pic>
              </a:graphicData>
            </a:graphic>
          </wp:inline>
        </w:drawing>
      </w:r>
    </w:p>
    <w:p w14:paraId="6A9F1EF8" w14:textId="32F0FB16" w:rsidR="007544B2" w:rsidRPr="00722E2D" w:rsidRDefault="005538C3" w:rsidP="008230BC">
      <w:pPr>
        <w:pStyle w:val="Descripcin"/>
        <w:jc w:val="both"/>
        <w:rPr>
          <w:i w:val="0"/>
          <w:color w:val="auto"/>
        </w:rPr>
      </w:pPr>
      <w:bookmarkStart w:id="32" w:name="_Ref110962596"/>
      <w:r w:rsidRPr="00722E2D">
        <w:rPr>
          <w:i w:val="0"/>
          <w:color w:val="auto"/>
          <w:sz w:val="20"/>
        </w:rPr>
        <w:t xml:space="preserve">Figura </w:t>
      </w:r>
      <w:r w:rsidRPr="00722E2D">
        <w:rPr>
          <w:i w:val="0"/>
          <w:color w:val="auto"/>
          <w:sz w:val="20"/>
        </w:rPr>
        <w:fldChar w:fldCharType="begin"/>
      </w:r>
      <w:r w:rsidRPr="00722E2D">
        <w:rPr>
          <w:i w:val="0"/>
          <w:color w:val="auto"/>
          <w:sz w:val="20"/>
        </w:rPr>
        <w:instrText xml:space="preserve"> SEQ Figura \* ARABIC </w:instrText>
      </w:r>
      <w:r w:rsidRPr="00722E2D">
        <w:rPr>
          <w:i w:val="0"/>
          <w:color w:val="auto"/>
          <w:sz w:val="20"/>
        </w:rPr>
        <w:fldChar w:fldCharType="separate"/>
      </w:r>
      <w:r w:rsidR="00997E97" w:rsidRPr="00583C32">
        <w:rPr>
          <w:i w:val="0"/>
          <w:iCs w:val="0"/>
          <w:noProof/>
          <w:color w:val="auto"/>
          <w:sz w:val="20"/>
          <w:szCs w:val="20"/>
        </w:rPr>
        <w:t>3</w:t>
      </w:r>
      <w:r w:rsidRPr="00722E2D">
        <w:rPr>
          <w:i w:val="0"/>
          <w:color w:val="auto"/>
          <w:sz w:val="20"/>
        </w:rPr>
        <w:fldChar w:fldCharType="end"/>
      </w:r>
      <w:bookmarkEnd w:id="32"/>
      <w:r w:rsidR="007544B2" w:rsidRPr="00722E2D">
        <w:rPr>
          <w:i w:val="0"/>
          <w:color w:val="auto"/>
          <w:sz w:val="20"/>
        </w:rPr>
        <w:t>: Diagrama de</w:t>
      </w:r>
      <w:r w:rsidR="001110B8" w:rsidRPr="00722E2D">
        <w:rPr>
          <w:i w:val="0"/>
          <w:color w:val="auto"/>
          <w:sz w:val="20"/>
        </w:rPr>
        <w:t xml:space="preserve"> una</w:t>
      </w:r>
      <w:r w:rsidR="007544B2" w:rsidRPr="00722E2D">
        <w:rPr>
          <w:i w:val="0"/>
          <w:color w:val="auto"/>
          <w:sz w:val="20"/>
        </w:rPr>
        <w:t xml:space="preserve"> </w:t>
      </w:r>
      <w:r w:rsidR="00B509C3" w:rsidRPr="00722E2D">
        <w:rPr>
          <w:i w:val="0"/>
          <w:color w:val="auto"/>
          <w:sz w:val="20"/>
        </w:rPr>
        <w:t xml:space="preserve">RNR </w:t>
      </w:r>
      <w:proofErr w:type="spellStart"/>
      <w:r w:rsidR="00B509C3" w:rsidRPr="00722E2D">
        <w:rPr>
          <w:iCs w:val="0"/>
          <w:color w:val="auto"/>
          <w:sz w:val="20"/>
        </w:rPr>
        <w:t>Many</w:t>
      </w:r>
      <w:r w:rsidR="002B0D22" w:rsidRPr="00722E2D">
        <w:rPr>
          <w:iCs w:val="0"/>
          <w:color w:val="auto"/>
          <w:sz w:val="20"/>
        </w:rPr>
        <w:t>-</w:t>
      </w:r>
      <w:r w:rsidR="00B509C3" w:rsidRPr="00722E2D">
        <w:rPr>
          <w:iCs w:val="0"/>
          <w:color w:val="auto"/>
          <w:sz w:val="20"/>
        </w:rPr>
        <w:t>to</w:t>
      </w:r>
      <w:r w:rsidR="002B0D22" w:rsidRPr="00722E2D">
        <w:rPr>
          <w:iCs w:val="0"/>
          <w:color w:val="auto"/>
          <w:sz w:val="20"/>
        </w:rPr>
        <w:t>-o</w:t>
      </w:r>
      <w:r w:rsidR="00B509C3" w:rsidRPr="00722E2D">
        <w:rPr>
          <w:iCs w:val="0"/>
          <w:color w:val="auto"/>
          <w:sz w:val="20"/>
        </w:rPr>
        <w:t>ne</w:t>
      </w:r>
      <w:proofErr w:type="spellEnd"/>
    </w:p>
    <w:p w14:paraId="01232BC7" w14:textId="581C319B" w:rsidR="00F73F35" w:rsidRDefault="00F73F35" w:rsidP="00071A42">
      <w:pPr>
        <w:pStyle w:val="JENUINormal"/>
      </w:pPr>
      <w:r>
        <w:t>Al principio del proceso se asignan pesos aleatorios con valores cercanos a cero</w:t>
      </w:r>
      <w:r w:rsidR="00511F49">
        <w:t>,</w:t>
      </w:r>
      <w:r>
        <w:t xml:space="preserve"> y entonces se comienza a entrenar la red</w:t>
      </w:r>
      <w:r w:rsidR="00511F49">
        <w:t xml:space="preserve">; </w:t>
      </w:r>
      <w:r>
        <w:t>al multiplicar todos los momentos pasados por un valor cercano a cero el gradiente se reduce tras cada multiplicación</w:t>
      </w:r>
      <w:r w:rsidR="00511F49">
        <w:t>,</w:t>
      </w:r>
      <w:r>
        <w:t xml:space="preserve"> por lo que al final se hace cada vez más difícil actualizar los pesos de la red y aumenta el tiempo en el que se obtiene el resultado final</w:t>
      </w:r>
      <w:r w:rsidR="00DC02DD">
        <w:t xml:space="preserve">. De ahí que a </w:t>
      </w:r>
      <w:r w:rsidR="001F1D65">
        <w:t>este problema se le conoce como desvanecimiento del gradiente</w:t>
      </w:r>
      <w:r>
        <w:t>.</w:t>
      </w:r>
    </w:p>
    <w:p w14:paraId="3D5332DB" w14:textId="6B162BE9" w:rsidR="00920A10" w:rsidRDefault="00920A10" w:rsidP="00920A10">
      <w:pPr>
        <w:pStyle w:val="JENUITtulo2"/>
        <w:tabs>
          <w:tab w:val="clear" w:pos="1191"/>
          <w:tab w:val="num" w:pos="578"/>
        </w:tabs>
        <w:ind w:left="510" w:hanging="510"/>
      </w:pPr>
      <w:r>
        <w:t>LSTM</w:t>
      </w:r>
    </w:p>
    <w:p w14:paraId="3BD2D2ED" w14:textId="78DF2F2E" w:rsidR="00920A10" w:rsidRDefault="007C21B7" w:rsidP="00920A10">
      <w:pPr>
        <w:pStyle w:val="JENUINormal"/>
      </w:pPr>
      <w:r>
        <w:t>El LSTM (</w:t>
      </w:r>
      <w:r>
        <w:rPr>
          <w:i/>
        </w:rPr>
        <w:t>Long short-</w:t>
      </w:r>
      <w:proofErr w:type="spellStart"/>
      <w:r>
        <w:rPr>
          <w:i/>
        </w:rPr>
        <w:t>term</w:t>
      </w:r>
      <w:proofErr w:type="spellEnd"/>
      <w:r>
        <w:rPr>
          <w:i/>
        </w:rPr>
        <w:t xml:space="preserve"> </w:t>
      </w:r>
      <w:proofErr w:type="spellStart"/>
      <w:r w:rsidRPr="007C21B7">
        <w:rPr>
          <w:i/>
        </w:rPr>
        <w:t>memory</w:t>
      </w:r>
      <w:proofErr w:type="spellEnd"/>
      <w:r>
        <w:t>, en inglés) e</w:t>
      </w:r>
      <w:r w:rsidR="00920A10" w:rsidRPr="007C21B7">
        <w:t>s</w:t>
      </w:r>
      <w:r w:rsidR="00920A10" w:rsidRPr="00920A10">
        <w:t xml:space="preserve"> una variación de la red neuronal recurrente</w:t>
      </w:r>
      <w:r w:rsidR="00FF686D">
        <w:t xml:space="preserve"> clásica </w:t>
      </w:r>
      <w:r w:rsidR="00920A10" w:rsidRPr="00920A10">
        <w:t xml:space="preserve">que soluciona </w:t>
      </w:r>
      <w:r w:rsidR="00F73F35">
        <w:t xml:space="preserve">el problema </w:t>
      </w:r>
      <w:r w:rsidR="00FF686D">
        <w:t>del desvanecimiento del gradiente</w:t>
      </w:r>
      <w:r w:rsidR="004B0757">
        <w:t>,</w:t>
      </w:r>
      <w:r w:rsidR="00FF686D">
        <w:t xml:space="preserve"> </w:t>
      </w:r>
      <w:r w:rsidR="00F73F35">
        <w:t xml:space="preserve">comentado en la </w:t>
      </w:r>
      <w:r w:rsidR="00A16D13">
        <w:t>sub</w:t>
      </w:r>
      <w:r w:rsidR="00F73F35">
        <w:t>sección anterior</w:t>
      </w:r>
      <w:r w:rsidR="005B2F00">
        <w:t>.</w:t>
      </w:r>
      <w:r w:rsidR="00E668EA">
        <w:t xml:space="preserve"> Fue una de las soluciones propuestas por Josep </w:t>
      </w:r>
      <w:proofErr w:type="spellStart"/>
      <w:r w:rsidR="00E668EA">
        <w:t>Hochreiter</w:t>
      </w:r>
      <w:proofErr w:type="spellEnd"/>
      <w:r w:rsidR="00E668EA">
        <w:t xml:space="preserve"> y </w:t>
      </w:r>
      <w:r w:rsidR="00E668EA" w:rsidRPr="00E668EA">
        <w:t>Jürgen</w:t>
      </w:r>
      <w:r w:rsidR="00E668EA">
        <w:t xml:space="preserve"> </w:t>
      </w:r>
      <w:proofErr w:type="spellStart"/>
      <w:r w:rsidR="00E668EA" w:rsidRPr="00E668EA">
        <w:t>Schmidhuber</w:t>
      </w:r>
      <w:proofErr w:type="spellEnd"/>
      <w:r w:rsidR="00342CFB">
        <w:t xml:space="preserve"> </w:t>
      </w:r>
      <w:r w:rsidR="0043141C">
        <w:fldChar w:fldCharType="begin"/>
      </w:r>
      <w:r w:rsidR="003B1421">
        <w:instrText xml:space="preserve"> ADDIN ZOTERO_ITEM CSL_CITATION {"citationID":"igFDDWtG","properties":{"formattedCitation":"[10]","plainCitation":"[10]","noteIndex":0},"citationItems":[{"id":9,"uris":["http://zotero.org/users/9733613/items/LHNUXLBH"],"itemData":{"id":9,"type":"article-journal","abstract":"Learning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43141C">
        <w:fldChar w:fldCharType="separate"/>
      </w:r>
      <w:r w:rsidR="003B1421" w:rsidRPr="003B1421">
        <w:t>[10]</w:t>
      </w:r>
      <w:r w:rsidR="0043141C">
        <w:fldChar w:fldCharType="end"/>
      </w:r>
      <w:r w:rsidR="00A16D13">
        <w:t>.</w:t>
      </w:r>
      <w:r w:rsidR="00EF4B51">
        <w:t xml:space="preserve"> </w:t>
      </w:r>
      <w:r w:rsidR="004B0757">
        <w:t>Tal y c</w:t>
      </w:r>
      <w:r w:rsidR="007315C2">
        <w:t xml:space="preserve">omo se puede apreciar en la </w:t>
      </w:r>
      <w:r w:rsidR="006D44D0">
        <w:fldChar w:fldCharType="begin"/>
      </w:r>
      <w:r w:rsidR="006D44D0">
        <w:instrText xml:space="preserve"> REF _Ref110962680 \h </w:instrText>
      </w:r>
      <w:r w:rsidR="006D44D0">
        <w:fldChar w:fldCharType="separate"/>
      </w:r>
      <w:r w:rsidR="006D44D0" w:rsidRPr="006D44D0">
        <w:t xml:space="preserve">Figura </w:t>
      </w:r>
      <w:r w:rsidR="006D44D0" w:rsidRPr="006D44D0">
        <w:rPr>
          <w:noProof/>
        </w:rPr>
        <w:t>4</w:t>
      </w:r>
      <w:r w:rsidR="006D44D0">
        <w:fldChar w:fldCharType="end"/>
      </w:r>
      <w:r w:rsidR="004B0757">
        <w:t>,</w:t>
      </w:r>
      <w:r w:rsidR="007315C2">
        <w:t xml:space="preserve"> e</w:t>
      </w:r>
      <w:r w:rsidR="005B2F00">
        <w:t>st</w:t>
      </w:r>
      <w:r w:rsidR="00BA1B72">
        <w:t>a</w:t>
      </w:r>
      <w:r w:rsidR="005B2F00">
        <w:t xml:space="preserve"> evolución añade </w:t>
      </w:r>
      <w:r w:rsidR="005B2F00">
        <w:t>celdas de entrada, salida y olvido</w:t>
      </w:r>
      <w:r w:rsidR="004B0757">
        <w:t>.</w:t>
      </w:r>
      <w:r w:rsidR="007315C2">
        <w:t xml:space="preserve"> </w:t>
      </w:r>
      <w:r w:rsidR="004B0757">
        <w:t>G</w:t>
      </w:r>
      <w:r w:rsidR="007315C2" w:rsidRPr="007315C2">
        <w:t>racias a esta nueva arquitectura, se separa</w:t>
      </w:r>
      <w:r w:rsidR="007315C2">
        <w:t>n</w:t>
      </w:r>
      <w:r w:rsidR="007315C2" w:rsidRPr="007315C2">
        <w:t xml:space="preserve"> las celdas de memoria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7315C2" w:rsidRPr="007315C2">
        <w:t>) y los valores de salida de la red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315C2" w:rsidRPr="007315C2">
        <w:t>)</w:t>
      </w:r>
      <w:r w:rsidR="00FD7DA7">
        <w:t>,</w:t>
      </w:r>
      <w:r w:rsidR="007315C2" w:rsidRPr="007315C2">
        <w:t xml:space="preserve"> evitando así el desvanecimiento del gradiente. Cabe recordar que</w:t>
      </w:r>
      <w:r w:rsidR="00FD7DA7">
        <w:t>,</w:t>
      </w:r>
      <w:r w:rsidR="007315C2" w:rsidRPr="007315C2">
        <w:t xml:space="preserve"> en la </w:t>
      </w:r>
      <w:r w:rsidR="00FD7DA7">
        <w:t>F</w:t>
      </w:r>
      <w:r w:rsidR="00FD7DA7" w:rsidRPr="007315C2">
        <w:t xml:space="preserve">igura </w:t>
      </w:r>
      <w:r w:rsidR="00FD7DA7">
        <w:t>4,</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m:t>
            </m:r>
          </m:sub>
        </m:sSub>
      </m:oMath>
      <w:r w:rsidR="007315C2" w:rsidRPr="007315C2">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315C2" w:rsidRPr="007315C2">
        <w:t xml:space="preserve"> y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315C2" w:rsidRPr="007315C2">
        <w:t xml:space="preserve"> son vectores, es decir, son capas completas de neuronas.</w:t>
      </w:r>
    </w:p>
    <w:p w14:paraId="0E26A460" w14:textId="7B7CBCEE" w:rsidR="00112666" w:rsidRDefault="00112666" w:rsidP="00112666">
      <w:pPr>
        <w:pStyle w:val="JENUINormal"/>
        <w:ind w:firstLine="0"/>
      </w:pPr>
    </w:p>
    <w:p w14:paraId="7B68F04B" w14:textId="2EF0FE00" w:rsidR="00112666" w:rsidRPr="00583C32" w:rsidRDefault="004D06A0">
      <w:pPr>
        <w:pStyle w:val="JENUINormal"/>
        <w:ind w:firstLine="0"/>
        <w:jc w:val="center"/>
        <w:pPrChange w:id="33" w:author="Victor" w:date="2022-08-23T11:03:00Z">
          <w:pPr>
            <w:pStyle w:val="JENUINormal"/>
            <w:ind w:firstLine="0"/>
          </w:pPr>
        </w:pPrChange>
      </w:pPr>
      <w:r w:rsidRPr="00583C32">
        <w:rPr>
          <w:noProof/>
          <w:lang w:eastAsia="es-ES"/>
        </w:rPr>
        <w:drawing>
          <wp:inline distT="0" distB="0" distL="0" distR="0" wp14:anchorId="02CAAE87" wp14:editId="28E687B5">
            <wp:extent cx="2647950" cy="1943100"/>
            <wp:effectExtent l="0" t="0" r="0" b="0"/>
            <wp:docPr id="4" name="Imagen 4" descr="LSTMS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St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1943100"/>
                    </a:xfrm>
                    <a:prstGeom prst="rect">
                      <a:avLst/>
                    </a:prstGeom>
                    <a:noFill/>
                    <a:ln>
                      <a:noFill/>
                    </a:ln>
                  </pic:spPr>
                </pic:pic>
              </a:graphicData>
            </a:graphic>
          </wp:inline>
        </w:drawing>
      </w:r>
    </w:p>
    <w:p w14:paraId="4275AF66" w14:textId="23D8A31C" w:rsidR="006D44D0" w:rsidRPr="00583C32" w:rsidRDefault="006D44D0" w:rsidP="008230BC">
      <w:pPr>
        <w:jc w:val="both"/>
      </w:pPr>
      <w:bookmarkStart w:id="34" w:name="_Ref110962680"/>
      <w:r w:rsidRPr="00722E2D">
        <w:rPr>
          <w:iCs/>
          <w:sz w:val="20"/>
        </w:rPr>
        <w:t xml:space="preserve">Figura </w:t>
      </w:r>
      <w:r w:rsidRPr="00722E2D">
        <w:rPr>
          <w:iCs/>
          <w:sz w:val="20"/>
        </w:rPr>
        <w:fldChar w:fldCharType="begin"/>
      </w:r>
      <w:r w:rsidRPr="00722E2D">
        <w:rPr>
          <w:iCs/>
          <w:sz w:val="20"/>
        </w:rPr>
        <w:instrText xml:space="preserve"> SEQ Figura \* ARABIC </w:instrText>
      </w:r>
      <w:r w:rsidRPr="00722E2D">
        <w:rPr>
          <w:iCs/>
          <w:sz w:val="20"/>
        </w:rPr>
        <w:fldChar w:fldCharType="separate"/>
      </w:r>
      <w:r w:rsidR="00997E97" w:rsidRPr="00583C32">
        <w:rPr>
          <w:noProof/>
          <w:sz w:val="20"/>
        </w:rPr>
        <w:t>4</w:t>
      </w:r>
      <w:r w:rsidRPr="00722E2D">
        <w:rPr>
          <w:iCs/>
          <w:sz w:val="20"/>
        </w:rPr>
        <w:fldChar w:fldCharType="end"/>
      </w:r>
      <w:bookmarkEnd w:id="34"/>
      <w:r w:rsidR="00112666" w:rsidRPr="00722E2D">
        <w:rPr>
          <w:iCs/>
          <w:sz w:val="20"/>
        </w:rPr>
        <w:t>: Estructura de</w:t>
      </w:r>
      <w:r w:rsidR="009640C2" w:rsidRPr="00722E2D">
        <w:rPr>
          <w:iCs/>
          <w:sz w:val="20"/>
        </w:rPr>
        <w:t xml:space="preserve"> un</w:t>
      </w:r>
      <w:r w:rsidR="00112666" w:rsidRPr="00722E2D">
        <w:rPr>
          <w:iCs/>
          <w:sz w:val="20"/>
        </w:rPr>
        <w:t xml:space="preserve"> </w:t>
      </w:r>
      <w:r w:rsidR="009640C2" w:rsidRPr="00722E2D">
        <w:rPr>
          <w:iCs/>
          <w:sz w:val="20"/>
        </w:rPr>
        <w:t>módulo</w:t>
      </w:r>
      <w:r w:rsidR="00112666" w:rsidRPr="00722E2D">
        <w:rPr>
          <w:iCs/>
          <w:sz w:val="20"/>
        </w:rPr>
        <w:t xml:space="preserve"> LSTM</w:t>
      </w:r>
    </w:p>
    <w:p w14:paraId="037F37F0" w14:textId="5E0D261B" w:rsidR="005E7933" w:rsidRPr="00722E2D" w:rsidRDefault="009640C2" w:rsidP="008230BC">
      <w:pPr>
        <w:pStyle w:val="Descripcin"/>
        <w:jc w:val="both"/>
        <w:rPr>
          <w:color w:val="auto"/>
          <w:sz w:val="20"/>
        </w:rPr>
      </w:pPr>
      <w:r w:rsidRPr="00583C32">
        <w:rPr>
          <w:i w:val="0"/>
          <w:iCs w:val="0"/>
          <w:color w:val="auto"/>
          <w:sz w:val="20"/>
          <w:szCs w:val="20"/>
        </w:rPr>
        <w:t>Fuente: Adaptado de</w:t>
      </w:r>
      <w:r w:rsidRPr="00722E2D">
        <w:rPr>
          <w:i w:val="0"/>
          <w:iCs w:val="0"/>
          <w:color w:val="auto"/>
          <w:sz w:val="20"/>
          <w:szCs w:val="20"/>
        </w:rPr>
        <w:t xml:space="preserve"> </w:t>
      </w:r>
      <w:r w:rsidR="0043141C" w:rsidRPr="00722E2D">
        <w:rPr>
          <w:i w:val="0"/>
          <w:iCs w:val="0"/>
          <w:color w:val="auto"/>
          <w:sz w:val="20"/>
          <w:szCs w:val="20"/>
        </w:rPr>
        <w:fldChar w:fldCharType="begin"/>
      </w:r>
      <w:r w:rsidR="00934992" w:rsidRPr="00722E2D">
        <w:rPr>
          <w:i w:val="0"/>
          <w:iCs w:val="0"/>
          <w:color w:val="auto"/>
          <w:sz w:val="20"/>
          <w:szCs w:val="20"/>
        </w:rPr>
        <w:instrText xml:space="preserve"> ADDIN ZOTERO_ITEM CSL_CITATION {"citationID":"f9ajdwkc","properties":{"formattedCitation":"[22]","plainCitation":"[22]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sidRPr="00722E2D">
        <w:rPr>
          <w:i w:val="0"/>
          <w:iCs w:val="0"/>
          <w:color w:val="auto"/>
          <w:sz w:val="20"/>
          <w:szCs w:val="20"/>
        </w:rPr>
        <w:fldChar w:fldCharType="separate"/>
      </w:r>
      <w:r w:rsidR="00934992" w:rsidRPr="00722E2D">
        <w:rPr>
          <w:i w:val="0"/>
          <w:color w:val="auto"/>
          <w:sz w:val="20"/>
          <w:rPrChange w:id="35" w:author="Victor" w:date="2022-08-23T11:03:00Z">
            <w:rPr>
              <w:sz w:val="20"/>
            </w:rPr>
          </w:rPrChange>
        </w:rPr>
        <w:t>[22]</w:t>
      </w:r>
      <w:r w:rsidR="0043141C" w:rsidRPr="00722E2D">
        <w:rPr>
          <w:i w:val="0"/>
          <w:iCs w:val="0"/>
          <w:color w:val="auto"/>
          <w:sz w:val="20"/>
          <w:szCs w:val="20"/>
        </w:rPr>
        <w:fldChar w:fldCharType="end"/>
      </w:r>
    </w:p>
    <w:p w14:paraId="29AA8826" w14:textId="51E1C599" w:rsidR="005E7933" w:rsidRDefault="005E7933" w:rsidP="00380508">
      <w:pPr>
        <w:pStyle w:val="JENUINormal"/>
      </w:pPr>
      <w:r w:rsidRPr="00380508">
        <w:t>Haciendo uso esta modificación de red neuronal recurrente</w:t>
      </w:r>
      <w:r w:rsidR="00760F24">
        <w:t>,</w:t>
      </w:r>
      <w:r w:rsidR="00E978F5" w:rsidRPr="00380508">
        <w:t xml:space="preserve"> empleando </w:t>
      </w:r>
      <w:r w:rsidR="00380508" w:rsidRPr="00380508">
        <w:t xml:space="preserve">técnicas de predicción de series temporales </w:t>
      </w:r>
      <w:r w:rsidR="00760F24">
        <w:t xml:space="preserve">tales </w:t>
      </w:r>
      <w:r w:rsidR="00380508" w:rsidRPr="00380508">
        <w:t xml:space="preserve">como </w:t>
      </w:r>
      <w:proofErr w:type="spellStart"/>
      <w:r w:rsidR="00380508" w:rsidRPr="00722E2D">
        <w:rPr>
          <w:i/>
        </w:rPr>
        <w:t>rolling</w:t>
      </w:r>
      <w:proofErr w:type="spellEnd"/>
      <w:r w:rsidR="00380508" w:rsidRPr="00722E2D">
        <w:rPr>
          <w:i/>
        </w:rPr>
        <w:t xml:space="preserve"> </w:t>
      </w:r>
      <w:proofErr w:type="spellStart"/>
      <w:r w:rsidR="00380508" w:rsidRPr="00722E2D">
        <w:rPr>
          <w:i/>
        </w:rPr>
        <w:t>window</w:t>
      </w:r>
      <w:proofErr w:type="spellEnd"/>
      <w:r w:rsidR="00281EF6">
        <w:t xml:space="preserve"> y ajustando los </w:t>
      </w:r>
      <w:proofErr w:type="spellStart"/>
      <w:r w:rsidR="00281EF6">
        <w:t>hiperparámetros</w:t>
      </w:r>
      <w:proofErr w:type="spellEnd"/>
      <w:r w:rsidR="00281EF6">
        <w:t xml:space="preserve"> del modelo para tener resultados consistentes se ha demostrado que la red LSTM es una herramienta útil a la hora de hacer predicciones sobre el precio de apertura del </w:t>
      </w:r>
      <w:r w:rsidR="00760F24">
        <w:t>Bitcoin</w:t>
      </w:r>
      <w:r w:rsidR="00281EF6">
        <w:t>.</w:t>
      </w:r>
    </w:p>
    <w:p w14:paraId="21F2AB76" w14:textId="4AD6C5B5" w:rsidR="000D7D75" w:rsidRDefault="00BD75A1">
      <w:pPr>
        <w:pStyle w:val="JENUITtulo1"/>
      </w:pPr>
      <w:r>
        <w:t>Metodología</w:t>
      </w:r>
    </w:p>
    <w:p w14:paraId="75A88DC7" w14:textId="77777777" w:rsidR="006C0006" w:rsidRDefault="006C0006" w:rsidP="006C0006">
      <w:pPr>
        <w:pStyle w:val="JENUINormal"/>
      </w:pPr>
    </w:p>
    <w:p w14:paraId="22283527" w14:textId="05CCA911" w:rsidR="007A6637" w:rsidRDefault="006C0006" w:rsidP="00555E9D">
      <w:pPr>
        <w:pStyle w:val="JENUINormal"/>
      </w:pPr>
      <w:r>
        <w:t>En esta sección</w:t>
      </w:r>
      <w:r w:rsidR="00891F87">
        <w:t>,</w:t>
      </w:r>
      <w:r>
        <w:t xml:space="preserve"> se expone la metodología utilizada para obtener el modelo </w:t>
      </w:r>
      <w:r w:rsidR="00B75AFA">
        <w:t>de redes neuronales recurrentes que se empleará para predecir el precio del bitcoin</w:t>
      </w:r>
      <w:r>
        <w:t>.</w:t>
      </w:r>
      <w:r w:rsidR="005125A1">
        <w:t xml:space="preserve"> Generalmente</w:t>
      </w:r>
      <w:r w:rsidR="00CF27B9">
        <w:t>,</w:t>
      </w:r>
      <w:r w:rsidR="005125A1">
        <w:t xml:space="preserve"> una predicción se basa en la descomposición de una serie temporal </w:t>
      </w:r>
      <w:r w:rsidR="00CF27B9">
        <w:t>(</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sidR="00AD7C3E">
        <w:t xml:space="preserve">, </w:t>
      </w:r>
      <w:r w:rsidR="005125A1">
        <w:t xml:space="preserve">la cual es constituida por </w:t>
      </w:r>
      <w:r w:rsidR="00815763">
        <w:t>tres</w:t>
      </w:r>
      <w:r w:rsidR="005125A1">
        <w:t xml:space="preserve"> </w:t>
      </w:r>
      <w:r w:rsidR="00815763">
        <w:t>componentes:</w:t>
      </w:r>
    </w:p>
    <w:p w14:paraId="3DDA803E" w14:textId="1E3BA253" w:rsidR="007A6637" w:rsidRPr="00555E9D" w:rsidRDefault="007A6637" w:rsidP="00546A5A">
      <w:pPr>
        <w:pStyle w:val="JENUINormal"/>
      </w:pPr>
    </w:p>
    <w:tbl>
      <w:tblPr>
        <w:tblStyle w:val="Tablaconcuadrcula"/>
        <w:tblW w:w="0" w:type="auto"/>
        <w:tblLook w:val="04A0" w:firstRow="1" w:lastRow="0" w:firstColumn="1" w:lastColumn="0" w:noHBand="0" w:noVBand="1"/>
      </w:tblPr>
      <w:tblGrid>
        <w:gridCol w:w="3539"/>
        <w:gridCol w:w="632"/>
      </w:tblGrid>
      <w:tr w:rsidR="00555E9D" w14:paraId="4160B48B" w14:textId="77777777" w:rsidTr="002C32BC">
        <w:trPr>
          <w:trHeight w:val="263"/>
        </w:trPr>
        <w:tc>
          <w:tcPr>
            <w:tcW w:w="3539" w:type="dxa"/>
            <w:tcBorders>
              <w:top w:val="nil"/>
              <w:left w:val="nil"/>
              <w:bottom w:val="nil"/>
              <w:right w:val="nil"/>
            </w:tcBorders>
          </w:tcPr>
          <w:p w14:paraId="2B90ED3E" w14:textId="77E7AD75" w:rsidR="00555E9D" w:rsidRDefault="00000000" w:rsidP="00342CFB">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C715FB">
              <w:t>,</w:t>
            </w:r>
          </w:p>
        </w:tc>
        <w:tc>
          <w:tcPr>
            <w:tcW w:w="632" w:type="dxa"/>
            <w:tcBorders>
              <w:top w:val="nil"/>
              <w:left w:val="nil"/>
              <w:bottom w:val="nil"/>
              <w:right w:val="nil"/>
            </w:tcBorders>
          </w:tcPr>
          <w:p w14:paraId="71EA3784" w14:textId="5A8F8208" w:rsidR="00555E9D" w:rsidRDefault="00555E9D" w:rsidP="00342CFB">
            <w:pPr>
              <w:pStyle w:val="JENUINormal"/>
              <w:ind w:firstLine="0"/>
              <w:jc w:val="right"/>
            </w:pPr>
            <w:r>
              <w:t>(1)</w:t>
            </w:r>
          </w:p>
        </w:tc>
      </w:tr>
    </w:tbl>
    <w:p w14:paraId="76244BE0" w14:textId="77777777" w:rsidR="007A6637" w:rsidRPr="007A6637" w:rsidRDefault="007A6637" w:rsidP="00555E9D">
      <w:pPr>
        <w:pStyle w:val="JENUINormal"/>
        <w:ind w:firstLine="0"/>
      </w:pPr>
    </w:p>
    <w:p w14:paraId="6BF3BEC0" w14:textId="2C02A2B7" w:rsidR="00415240" w:rsidRDefault="004E74D0" w:rsidP="00342CFB">
      <w:pPr>
        <w:pStyle w:val="JENUINormal"/>
        <w:ind w:firstLine="0"/>
      </w:pPr>
      <w:r>
        <w:t>donde la tendencia</w:t>
      </w:r>
      <w:r w:rsidR="00815763">
        <w:t xml:space="preserve"> </w:t>
      </w:r>
      <w:proofErr w:type="spellStart"/>
      <w:r w:rsidR="00815763" w:rsidRPr="00A15766">
        <w:rPr>
          <w:i/>
          <w:iCs/>
        </w:rPr>
        <w:t>T</w:t>
      </w:r>
      <w:r w:rsidR="00815763" w:rsidRPr="00A15766">
        <w:rPr>
          <w:i/>
          <w:iCs/>
          <w:vertAlign w:val="subscript"/>
        </w:rPr>
        <w:t>t</w:t>
      </w:r>
      <w:proofErr w:type="spellEnd"/>
      <w:r w:rsidR="00A15766">
        <w:rPr>
          <w:i/>
          <w:iCs/>
          <w:vertAlign w:val="subscript"/>
        </w:rPr>
        <w:t xml:space="preserve"> </w:t>
      </w:r>
      <w:r w:rsidR="00A15766">
        <w:t>son comportamientos suaves de la serie a largo plazo</w:t>
      </w:r>
      <w:r w:rsidR="00A15766" w:rsidRPr="00A15766">
        <w:t>,</w:t>
      </w:r>
      <w:r>
        <w:t xml:space="preserve"> la estacionalidad</w:t>
      </w:r>
      <w:r w:rsidR="00A15766">
        <w:t xml:space="preserve"> </w:t>
      </w:r>
      <w:proofErr w:type="spellStart"/>
      <w:r w:rsidR="00815763" w:rsidRPr="00A15766">
        <w:rPr>
          <w:i/>
          <w:iCs/>
        </w:rPr>
        <w:t>S</w:t>
      </w:r>
      <w:r w:rsidR="00815763" w:rsidRPr="00A15766">
        <w:rPr>
          <w:i/>
          <w:iCs/>
          <w:vertAlign w:val="subscript"/>
        </w:rPr>
        <w:t>t</w:t>
      </w:r>
      <w:proofErr w:type="spellEnd"/>
      <w:r w:rsidR="00A15766">
        <w:t xml:space="preserve"> son movimientos de oscilación dentro del año y</w:t>
      </w:r>
      <w:r>
        <w:t xml:space="preserve"> el componente irregular</w:t>
      </w:r>
      <w:r w:rsidR="00A15766">
        <w:t xml:space="preserve"> </w:t>
      </w:r>
      <w:proofErr w:type="spellStart"/>
      <w:r w:rsidR="00815763" w:rsidRPr="00A15766">
        <w:rPr>
          <w:i/>
          <w:iCs/>
        </w:rPr>
        <w:t>I</w:t>
      </w:r>
      <w:r w:rsidR="00815763" w:rsidRPr="00A15766">
        <w:rPr>
          <w:i/>
          <w:iCs/>
          <w:vertAlign w:val="subscript"/>
        </w:rPr>
        <w:t>t</w:t>
      </w:r>
      <w:proofErr w:type="spellEnd"/>
      <w:r w:rsidR="00A15766">
        <w:t xml:space="preserve"> son variaciones aleatorias a</w:t>
      </w:r>
      <w:r w:rsidR="00622463">
        <w:t xml:space="preserve">lrededor de las componentes anteriores. Es interesante aislar estas distintas componentes para </w:t>
      </w:r>
      <w:r w:rsidR="00ED76BB">
        <w:t>entender su comportamiento y as</w:t>
      </w:r>
      <w:r w:rsidR="00415240">
        <w:t>í poder hacer predicciones.</w:t>
      </w:r>
      <w:r w:rsidR="001A383C">
        <w:t xml:space="preserve"> </w:t>
      </w:r>
      <w:r w:rsidR="00415240">
        <w:t>Por tanto, el objetivo de la red es capturar este tipo de oscilaciones, aprender los patrones que siguen y así poder hacer predicciones.</w:t>
      </w:r>
    </w:p>
    <w:p w14:paraId="5E3BF6CB" w14:textId="461B82DD" w:rsidR="004D28C5" w:rsidRDefault="004D28C5" w:rsidP="00920A10">
      <w:pPr>
        <w:pStyle w:val="JENUITtulo2"/>
        <w:tabs>
          <w:tab w:val="clear" w:pos="1191"/>
          <w:tab w:val="num" w:pos="578"/>
        </w:tabs>
        <w:ind w:left="510" w:hanging="510"/>
      </w:pPr>
      <w:r>
        <w:t>Construcción de la red neuronal</w:t>
      </w:r>
    </w:p>
    <w:p w14:paraId="5277C620" w14:textId="180FDBED" w:rsidR="00A40995" w:rsidRDefault="00AB797D" w:rsidP="00887EA2">
      <w:pPr>
        <w:pStyle w:val="JENUINormal"/>
      </w:pPr>
      <w:r>
        <w:t xml:space="preserve">Para </w:t>
      </w:r>
      <w:r w:rsidR="00B75AFA">
        <w:t>la construcción de la red neuronal</w:t>
      </w:r>
      <w:r>
        <w:t xml:space="preserve"> se </w:t>
      </w:r>
      <w:r w:rsidR="00F800B5">
        <w:t>va a</w:t>
      </w:r>
      <w:r>
        <w:t xml:space="preserve"> utilizar una estructura compuesta por 4 capas de entrada</w:t>
      </w:r>
      <w:r w:rsidR="001423E0">
        <w:t xml:space="preserve"> </w:t>
      </w:r>
      <w:r w:rsidR="001423E0">
        <w:lastRenderedPageBreak/>
        <w:t>interconectadas</w:t>
      </w:r>
      <w:r w:rsidR="00B75AFA">
        <w:t>, que contienen</w:t>
      </w:r>
      <w:r>
        <w:t xml:space="preserve"> 50 neuronas en cada capa</w:t>
      </w:r>
      <w:r w:rsidR="001423E0">
        <w:t xml:space="preserve"> dándole así una elevada dimensionalidad para que el modelo pueda capturar correlaciones en el precio del bitcoin a un nivel mucho más complejo que si el modelo fuese sencillo</w:t>
      </w:r>
      <w:r w:rsidR="003B0C52">
        <w:t xml:space="preserve"> ya que no podría capturar correlaciones más avanzadas.</w:t>
      </w:r>
    </w:p>
    <w:p w14:paraId="11CE63B9" w14:textId="52C96CD5" w:rsidR="003B0C52" w:rsidRDefault="003B0C52" w:rsidP="003A4E61">
      <w:pPr>
        <w:pStyle w:val="JENUINormal"/>
      </w:pPr>
      <w:r>
        <w:t xml:space="preserve">Tras cada capa de entrada se le añade una capa de </w:t>
      </w:r>
      <w:proofErr w:type="spellStart"/>
      <w:r w:rsidRPr="003B0C52">
        <w:rPr>
          <w:i/>
          <w:iCs/>
        </w:rPr>
        <w:t>dropout</w:t>
      </w:r>
      <w:proofErr w:type="spellEnd"/>
      <w:r>
        <w:t xml:space="preserve">, </w:t>
      </w:r>
      <w:r w:rsidR="00B75AFA">
        <w:t xml:space="preserve">que es </w:t>
      </w:r>
      <w:r>
        <w:t>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1460FC0D" w14:textId="5BF5615E" w:rsidR="004E6A0B" w:rsidRPr="003B0C52" w:rsidRDefault="004E6A0B" w:rsidP="003A4E61">
      <w:pPr>
        <w:pStyle w:val="JENUINormal"/>
      </w:pPr>
      <w:r>
        <w:t xml:space="preserve">Este </w:t>
      </w:r>
      <w:proofErr w:type="spellStart"/>
      <w:r>
        <w:t>hiperparámetro</w:t>
      </w:r>
      <w:proofErr w:type="spellEnd"/>
      <w:r>
        <w:t xml:space="preserve"> se mantendrá constante para todos los modelos y se ha situado en un 20</w:t>
      </w:r>
      <w:r w:rsidR="004B4246">
        <w:t xml:space="preserve"> </w:t>
      </w:r>
      <w:r>
        <w:t>%, por tanto, solo un 80</w:t>
      </w:r>
      <w:r w:rsidR="004B4246">
        <w:t xml:space="preserve"> </w:t>
      </w:r>
      <w:r>
        <w:t>% de la información pasa de una capa de entrada a otra.</w:t>
      </w:r>
    </w:p>
    <w:p w14:paraId="2045B13E" w14:textId="527BED2E" w:rsidR="003057F6" w:rsidRDefault="008826F6" w:rsidP="003057F6">
      <w:pPr>
        <w:pStyle w:val="JENUITtulo2"/>
        <w:tabs>
          <w:tab w:val="clear" w:pos="1191"/>
          <w:tab w:val="num" w:pos="578"/>
        </w:tabs>
        <w:ind w:left="510" w:hanging="510"/>
      </w:pPr>
      <w:r>
        <w:t>C</w:t>
      </w:r>
      <w:r w:rsidR="00B75AFA">
        <w:t xml:space="preserve">omplejidad </w:t>
      </w:r>
      <w:r w:rsidR="00E13264">
        <w:t>de</w:t>
      </w:r>
      <w:r w:rsidR="00B75AFA">
        <w:t xml:space="preserve"> entrenamiento</w:t>
      </w:r>
    </w:p>
    <w:p w14:paraId="04356F5F" w14:textId="500CCDBD" w:rsidR="00D62731" w:rsidRDefault="006F0F94" w:rsidP="003057F6">
      <w:pPr>
        <w:pStyle w:val="JENUINormal"/>
      </w:pPr>
      <w:r w:rsidRPr="00342CFB">
        <w:rPr>
          <w:i/>
        </w:rPr>
        <w:t>A priori</w:t>
      </w:r>
      <w:r w:rsidRPr="003057F6">
        <w:t xml:space="preserve"> las redes neuronales pueden</w:t>
      </w:r>
      <w:r w:rsidR="008826F6">
        <w:t xml:space="preserve"> parece</w:t>
      </w:r>
      <w:r w:rsidR="0025060C">
        <w:t>r</w:t>
      </w:r>
      <w:r w:rsidRPr="003057F6">
        <w:t xml:space="preserve"> modelos sencillos que imitan a un cerebro humano y pueden aplicarse fácilmente a todo tipo de problemas</w:t>
      </w:r>
      <w:r w:rsidR="00EE4A57">
        <w:t xml:space="preserve">; </w:t>
      </w:r>
      <w:r w:rsidRPr="003057F6">
        <w:t>nada más lejos de la realidad,</w:t>
      </w:r>
      <w:del w:id="36" w:author="Daniel Ramos Hoogwout" w:date="2022-08-24T17:03:00Z">
        <w:r w:rsidRPr="003057F6" w:rsidDel="00B03429">
          <w:delText xml:space="preserve"> </w:delText>
        </w:r>
        <w:r w:rsidR="00EE4A57" w:rsidDel="00B03429">
          <w:delText>porque</w:delText>
        </w:r>
      </w:del>
      <w:r w:rsidR="00EE4A57">
        <w:t xml:space="preserve"> </w:t>
      </w:r>
      <w:r w:rsidRPr="003057F6">
        <w:t>son modelos muy complejos que requieren de ajustes muy minuciosos para poder obtener resultados aceptables.</w:t>
      </w:r>
      <w:r w:rsidR="003057F6">
        <w:t xml:space="preserve"> </w:t>
      </w:r>
      <w:r w:rsidRPr="003057F6">
        <w:t>Las redes ne</w:t>
      </w:r>
      <w:r w:rsidR="00536191">
        <w:t xml:space="preserve">uronales recurrentes son especialmente </w:t>
      </w:r>
      <w:r w:rsidRPr="003057F6">
        <w:t>complejas a la hora de ser entrenadas</w:t>
      </w:r>
      <w:r w:rsidR="00D62731">
        <w:t>. A</w:t>
      </w:r>
      <w:r w:rsidRPr="003057F6">
        <w:t>parte del problema del desvanecimiento del gradiente</w:t>
      </w:r>
      <w:r w:rsidR="002C32BC">
        <w:t xml:space="preserve"> </w:t>
      </w:r>
      <w:r w:rsidR="00E05C57">
        <w:fldChar w:fldCharType="begin"/>
      </w:r>
      <w:r w:rsidR="00934992">
        <w:instrText xml:space="preserve"> ADDIN ZOTERO_ITEM CSL_CITATION {"citationID":"dr9oEmTZ","properties":{"formattedCitation":"[21]","plainCitation":"[21]","noteIndex":0},"citationItems":[{"id":11,"uris":["http://zotero.org/users/9733613/items/IAXDNUKX"],"itemData":{"id":11,"type":"article-journal","container-title":"International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934992" w:rsidRPr="00934992">
        <w:t>[21]</w:t>
      </w:r>
      <w:r w:rsidR="00E05C57">
        <w:fldChar w:fldCharType="end"/>
      </w:r>
      <w:r w:rsidR="00CF7517">
        <w:t xml:space="preserve"> </w:t>
      </w:r>
      <w:r w:rsidRPr="003057F6">
        <w:t>comentado anteriormente</w:t>
      </w:r>
      <w:r w:rsidR="00D62731">
        <w:t>,</w:t>
      </w:r>
      <w:r w:rsidRPr="003057F6">
        <w:t xml:space="preserve"> también existe un grado de aleatoriedad muy elevado al iniciar el modelo que puede afectar el ritmo de aprendizaje o incluso que el modelo aprenda de manera ilógica. </w:t>
      </w:r>
      <w:r w:rsidR="00D62731">
        <w:t>Asimismo,</w:t>
      </w:r>
      <w:r w:rsidR="00D62731" w:rsidRPr="003057F6">
        <w:t xml:space="preserve"> </w:t>
      </w:r>
      <w:r w:rsidRPr="003057F6">
        <w:t xml:space="preserve">la estructura o arquitectura escogida e incluso los </w:t>
      </w:r>
      <w:proofErr w:type="spellStart"/>
      <w:r w:rsidRPr="003057F6">
        <w:t>hiperparámetros</w:t>
      </w:r>
      <w:proofErr w:type="spellEnd"/>
      <w:r w:rsidRPr="003057F6">
        <w:t xml:space="preserve"> escogidos puede</w:t>
      </w:r>
      <w:r w:rsidR="00D62731">
        <w:t>n</w:t>
      </w:r>
      <w:r w:rsidRPr="003057F6">
        <w:t xml:space="preserve"> tener una importancia significativa. </w:t>
      </w:r>
    </w:p>
    <w:p w14:paraId="056833CF" w14:textId="0C11CA4C" w:rsidR="00E13264" w:rsidRPr="003057F6" w:rsidRDefault="00D62731" w:rsidP="003057F6">
      <w:pPr>
        <w:pStyle w:val="JENUINormal"/>
      </w:pPr>
      <w:r>
        <w:t xml:space="preserve"> </w:t>
      </w:r>
      <w:r w:rsidR="006F0F94" w:rsidRPr="003057F6">
        <w:t>Todos estos factores juegan un papel fundamental en la dificultad de entrenar una red neuronal</w:t>
      </w:r>
      <w:r>
        <w:t>,</w:t>
      </w:r>
      <w:r w:rsidR="006F0F94" w:rsidRPr="003057F6">
        <w:t xml:space="preserve"> y entender los efectos que tienen estos factores está aún por determinar en investigac</w:t>
      </w:r>
      <w:r w:rsidR="00711309">
        <w:t>iones</w:t>
      </w:r>
      <w:r w:rsidR="006F0F94" w:rsidRPr="003057F6">
        <w:t xml:space="preserve"> en curso</w:t>
      </w:r>
      <w:r w:rsidR="002C32BC">
        <w:t xml:space="preserve"> </w:t>
      </w:r>
      <w:r w:rsidR="006A1D0C">
        <w:fldChar w:fldCharType="begin"/>
      </w:r>
      <w:r w:rsidR="00934992">
        <w:instrText xml:space="preserve"> ADDIN ZOTERO_ITEM CSL_CITATION {"citationID":"vbniePIy","properties":{"formattedCitation":"[23]","plainCitation":"[23]","noteIndex":0},"citationItems":[{"id":15,"uris":["http://zotero.org/users/9733613/items/Z876DUCH"],"itemData":{"id":15,"type":"article-journal","abstract":"There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section.","language":"en","page":"9","source":"Zotero","title":"On the diﬃculty of training recurrent neural networks","author":[{"family":"Pascanu","given":"Razvan"},{"family":"Mikolov","given":"Tomas"},{"family":"Bengio","given":"Yoshua"}]}}],"schema":"https://github.com/citation-style-language/schema/raw/master/csl-citation.json"} </w:instrText>
      </w:r>
      <w:r w:rsidR="006A1D0C">
        <w:fldChar w:fldCharType="separate"/>
      </w:r>
      <w:r w:rsidR="00934992" w:rsidRPr="00934992">
        <w:t>[23]</w:t>
      </w:r>
      <w:r w:rsidR="006A1D0C">
        <w:fldChar w:fldCharType="end"/>
      </w:r>
      <w:r w:rsidR="0043141C">
        <w:t xml:space="preserve">. </w:t>
      </w:r>
      <w:r w:rsidR="006F0F94" w:rsidRPr="003057F6">
        <w:t>Por lo tanto, entrenar este tipo de redes requiere de un nivel de pericia elevado y numerosos intentos de prueba y error hasta alcanzar objetivos aceptables. Por esta razón</w:t>
      </w:r>
      <w:r w:rsidR="007E2CDF">
        <w:t>,</w:t>
      </w:r>
      <w:r w:rsidR="006F0F94" w:rsidRPr="003057F6">
        <w:t xml:space="preserve"> en este estudio se va a intentar limitar el número de variables escogidas arbitrariamente para poder obtener resultados objetivos y co</w:t>
      </w:r>
      <w:r w:rsidR="003057F6">
        <w:t>m</w:t>
      </w:r>
      <w:r w:rsidR="006F0F94" w:rsidRPr="003057F6">
        <w:t>par</w:t>
      </w:r>
      <w:r w:rsidR="00711309">
        <w:t>a</w:t>
      </w:r>
      <w:r w:rsidR="006F0F94" w:rsidRPr="003057F6">
        <w:t>bles.</w:t>
      </w:r>
    </w:p>
    <w:p w14:paraId="348BC37B" w14:textId="2A088DBD" w:rsidR="00A326CA" w:rsidRDefault="003749D8" w:rsidP="005A2EC0">
      <w:pPr>
        <w:pStyle w:val="JENUITtulo2"/>
        <w:tabs>
          <w:tab w:val="clear" w:pos="1191"/>
          <w:tab w:val="num" w:pos="578"/>
        </w:tabs>
        <w:ind w:left="510" w:hanging="510"/>
      </w:pPr>
      <w:bookmarkStart w:id="37" w:name="_Hlk103699201"/>
      <w:r>
        <w:t>Modelo inicial</w:t>
      </w:r>
      <w:r w:rsidR="00C9605D">
        <w:t xml:space="preserve"> e </w:t>
      </w:r>
      <w:proofErr w:type="spellStart"/>
      <w:r w:rsidR="00C9605D">
        <w:t>hiperparametrización</w:t>
      </w:r>
      <w:proofErr w:type="spellEnd"/>
    </w:p>
    <w:p w14:paraId="68E7321C" w14:textId="5997937C" w:rsidR="00555E9D" w:rsidRDefault="00AB797D" w:rsidP="00555E9D">
      <w:pPr>
        <w:pStyle w:val="JENUINormal"/>
      </w:pPr>
      <w:r w:rsidRPr="00AB797D">
        <w:t xml:space="preserve">Se comienza con un modelo sencillo para establecer una base sobre la cual introducir cambios y mejorar el poder predictivo del modelo. El modelo inicial solo toma como </w:t>
      </w:r>
      <w:r w:rsidRPr="0007301C">
        <w:rPr>
          <w:i/>
        </w:rPr>
        <w:t xml:space="preserve">input </w:t>
      </w:r>
      <w:r w:rsidRPr="00AB797D">
        <w:t>los precios de apertura pasados</w:t>
      </w:r>
      <w:r w:rsidR="0015114C">
        <w:t xml:space="preserve">, por </w:t>
      </w:r>
      <w:r w:rsidR="00827317">
        <w:t>lo que</w:t>
      </w:r>
      <w:r w:rsidR="0015114C">
        <w:t xml:space="preserve"> inicialmente podría describirse de la siguiente manera:</w:t>
      </w:r>
    </w:p>
    <w:p w14:paraId="74126654" w14:textId="77777777" w:rsidR="00555E9D" w:rsidRPr="00555E9D" w:rsidRDefault="00555E9D" w:rsidP="00555E9D">
      <w:pPr>
        <w:pStyle w:val="JENUINormal"/>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90"/>
      </w:tblGrid>
      <w:tr w:rsidR="00555E9D" w14:paraId="3757A917" w14:textId="77777777" w:rsidTr="002C32BC">
        <w:trPr>
          <w:trHeight w:val="315"/>
        </w:trPr>
        <w:tc>
          <w:tcPr>
            <w:tcW w:w="3681" w:type="dxa"/>
          </w:tcPr>
          <w:p w14:paraId="43ADBA1F" w14:textId="3AF11CDA" w:rsidR="00555E9D" w:rsidRDefault="00000000" w:rsidP="002C32BC">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00FD73CF">
              <w:t>,</w:t>
            </w:r>
          </w:p>
        </w:tc>
        <w:tc>
          <w:tcPr>
            <w:tcW w:w="490" w:type="dxa"/>
            <w:tcBorders>
              <w:left w:val="nil"/>
            </w:tcBorders>
          </w:tcPr>
          <w:p w14:paraId="7ACA20C2" w14:textId="4E3A39C8" w:rsidR="00555E9D" w:rsidRDefault="00555E9D" w:rsidP="002C32BC">
            <w:pPr>
              <w:pStyle w:val="JENUINormal"/>
              <w:ind w:firstLine="0"/>
              <w:jc w:val="right"/>
            </w:pPr>
            <w:r>
              <w:t>(2)</w:t>
            </w:r>
          </w:p>
        </w:tc>
      </w:tr>
    </w:tbl>
    <w:p w14:paraId="23104022" w14:textId="32F474A0" w:rsidR="003A2868" w:rsidRDefault="00E00545" w:rsidP="002C32BC">
      <w:pPr>
        <w:pStyle w:val="JENUINormal"/>
        <w:ind w:firstLine="0"/>
      </w:pPr>
      <w:r>
        <w:t xml:space="preserve">donde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 xml:space="preserve"> </m:t>
        </m:r>
      </m:oMath>
      <w:r w:rsidR="004817DE">
        <w:t>es un ruido blanco</w:t>
      </w:r>
      <w:r w:rsidR="00C61879">
        <w:t>. La Ecuación (2) tendría</w:t>
      </w:r>
      <w:r w:rsidR="003A2868">
        <w:t xml:space="preserve"> la forma de un AR(</w:t>
      </w:r>
      <w:r w:rsidR="003A2868" w:rsidRPr="002C32BC">
        <w:rPr>
          <w:i/>
        </w:rPr>
        <w:t>p</w:t>
      </w:r>
      <w:r w:rsidR="003A2868">
        <w:t xml:space="preserve">), un </w:t>
      </w:r>
      <w:r w:rsidR="00C61879">
        <w:t xml:space="preserve">modelo </w:t>
      </w:r>
      <w:r w:rsidR="003A2868">
        <w:t xml:space="preserve">autorregresivo de orden </w:t>
      </w:r>
      <w:r w:rsidR="003A2868" w:rsidRPr="002C32BC">
        <w:rPr>
          <w:i/>
        </w:rPr>
        <w:t>p</w:t>
      </w:r>
      <w:r w:rsidR="00C61879">
        <w:t>,</w:t>
      </w:r>
      <w:r w:rsidR="003A2868" w:rsidRPr="002C32BC">
        <w:rPr>
          <w:i/>
        </w:rPr>
        <w:t xml:space="preserve"> </w:t>
      </w:r>
      <w:r w:rsidR="003A2868">
        <w:t xml:space="preserve">donde </w:t>
      </w:r>
      <w:r w:rsidR="003A2868" w:rsidRPr="002C32BC">
        <w:rPr>
          <w:i/>
        </w:rPr>
        <w:t>p</w:t>
      </w:r>
      <w:r w:rsidR="003A2868">
        <w:t xml:space="preserve"> sería el número de periodos atrás en el tiempo que la red neuronal es capaz de observar.</w:t>
      </w:r>
    </w:p>
    <w:p w14:paraId="13691EF5" w14:textId="595B6A77" w:rsidR="00C9605D" w:rsidRDefault="00AB797D" w:rsidP="00555E9D">
      <w:pPr>
        <w:pStyle w:val="JENUINormal"/>
      </w:pPr>
      <w:r w:rsidRPr="00AB797D">
        <w:t xml:space="preserve">Cabe destacar que los pesos iniciales en las redes neuronales se asignan de manera completamente </w:t>
      </w:r>
      <w:r w:rsidR="004275BE" w:rsidRPr="00AB797D">
        <w:t>aleatori</w:t>
      </w:r>
      <w:r w:rsidR="004275BE">
        <w:t>a;</w:t>
      </w:r>
      <w:r w:rsidR="004275BE" w:rsidRPr="00AB797D">
        <w:t xml:space="preserve"> </w:t>
      </w:r>
      <w:r w:rsidRPr="00AB797D">
        <w:t>por tanto, es muy importante fijar esta aleatoriedad con una semilla para poder replicar los resultados y compararlos con otros modelos.</w:t>
      </w:r>
      <w:bookmarkEnd w:id="37"/>
    </w:p>
    <w:p w14:paraId="1557D265" w14:textId="33D84837" w:rsidR="0075696E" w:rsidRDefault="005848D4" w:rsidP="0073130A">
      <w:pPr>
        <w:pStyle w:val="JENUINormal"/>
      </w:pPr>
      <w:r>
        <w:t xml:space="preserve">En el proceso de entrenar una red neuronal hay varios </w:t>
      </w:r>
      <w:r w:rsidR="00DF6F93">
        <w:t>parámetros</w:t>
      </w:r>
      <w:r>
        <w:t xml:space="preserve"> </w:t>
      </w:r>
      <w:r w:rsidR="00DF6F93">
        <w:t>que pueden alterarse para obtener mejores resultados.</w:t>
      </w:r>
      <w:r w:rsidR="00225BA8">
        <w:t xml:space="preserve"> </w:t>
      </w:r>
      <w:r w:rsidR="00DF6F93">
        <w:t xml:space="preserve">En este caso los más importantes son el </w:t>
      </w:r>
      <w:proofErr w:type="spellStart"/>
      <w:r w:rsidR="00DF6F93" w:rsidRPr="00DF6F93">
        <w:rPr>
          <w:i/>
          <w:iCs/>
        </w:rPr>
        <w:t>batch</w:t>
      </w:r>
      <w:proofErr w:type="spellEnd"/>
      <w:r w:rsidR="00DF6F93" w:rsidRPr="00DF6F93">
        <w:rPr>
          <w:i/>
          <w:iCs/>
        </w:rPr>
        <w:t xml:space="preserve"> </w:t>
      </w:r>
      <w:proofErr w:type="spellStart"/>
      <w:r w:rsidR="00DF6F93" w:rsidRPr="00DF6F93">
        <w:rPr>
          <w:i/>
          <w:iCs/>
        </w:rPr>
        <w:t>size</w:t>
      </w:r>
      <w:proofErr w:type="spellEnd"/>
      <w:r w:rsidR="00DF6F93">
        <w:t xml:space="preserve">, los </w:t>
      </w:r>
      <w:proofErr w:type="spellStart"/>
      <w:r w:rsidR="00DF6F93" w:rsidRPr="00DF6F93">
        <w:rPr>
          <w:i/>
          <w:iCs/>
        </w:rPr>
        <w:t>epochs</w:t>
      </w:r>
      <w:proofErr w:type="spellEnd"/>
      <w:r w:rsidR="00DF6F93">
        <w:t xml:space="preserve"> y el periodo </w:t>
      </w:r>
      <w:r w:rsidR="00117AC4">
        <w:t xml:space="preserve">en </w:t>
      </w:r>
      <w:r w:rsidR="00DF6F93">
        <w:t>el cual la red neuronal puede observar valores pasados.</w:t>
      </w:r>
    </w:p>
    <w:p w14:paraId="40619CAE" w14:textId="0273847A" w:rsidR="00A307A0" w:rsidRDefault="00DF6F93" w:rsidP="00F21709">
      <w:pPr>
        <w:pStyle w:val="JENUINormal"/>
      </w:pPr>
      <w:r>
        <w:t xml:space="preserve">El </w:t>
      </w:r>
      <w:proofErr w:type="spellStart"/>
      <w:r w:rsidRPr="0075696E">
        <w:rPr>
          <w:i/>
          <w:iCs/>
        </w:rPr>
        <w:t>batch</w:t>
      </w:r>
      <w:proofErr w:type="spellEnd"/>
      <w:r w:rsidRPr="0075696E">
        <w:rPr>
          <w:i/>
          <w:iCs/>
        </w:rPr>
        <w:t xml:space="preserve"> </w:t>
      </w:r>
      <w:proofErr w:type="spellStart"/>
      <w:r w:rsidRPr="0075696E">
        <w:rPr>
          <w:i/>
          <w:iCs/>
        </w:rPr>
        <w:t>size</w:t>
      </w:r>
      <w:proofErr w:type="spellEnd"/>
      <w:r>
        <w:t xml:space="preserve"> es el número de</w:t>
      </w:r>
      <w:r w:rsidR="00D349CD">
        <w:t xml:space="preserve"> muestras para trabajar antes de actualizar los parámetros internos del modelo.</w:t>
      </w:r>
      <w:r w:rsidR="00B73885">
        <w:t xml:space="preserve"> Es decir, el </w:t>
      </w:r>
      <w:r w:rsidR="00117AC4">
        <w:t>conjunto de datos se</w:t>
      </w:r>
      <w:r w:rsidR="00B73885">
        <w:t xml:space="preserve"> va a dividir en muestras de 32 unidades tras las cuales los </w:t>
      </w:r>
      <w:r w:rsidR="00480AB6">
        <w:t>parámetros</w:t>
      </w:r>
      <w:r w:rsidR="00B73885">
        <w:t xml:space="preserve"> del modelo se actualizarán</w:t>
      </w:r>
      <w:r w:rsidR="002C32BC">
        <w:t xml:space="preserve"> </w:t>
      </w:r>
      <w:r w:rsidR="0011085C">
        <w:fldChar w:fldCharType="begin"/>
      </w:r>
      <w:r w:rsidR="00934992">
        <w:instrText xml:space="preserve"> ADDIN ZOTERO_ITEM CSL_CITATION {"citationID":"mpRGSWHU","properties":{"formattedCitation":"[24]","plainCitation":"[24]","noteIndex":0},"citationItems":[{"id":6,"uris":["http://zotero.org/users/9733613/items/5V6BFAUT"],"itemData":{"id":6,"type":"post-weblog","container-title":"Machine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934992" w:rsidRPr="00934992">
        <w:t>[24]</w:t>
      </w:r>
      <w:r w:rsidR="0011085C">
        <w:fldChar w:fldCharType="end"/>
      </w:r>
      <w:r w:rsidR="00B73885">
        <w:t>.</w:t>
      </w:r>
    </w:p>
    <w:p w14:paraId="497BB9AC" w14:textId="73249EA8" w:rsidR="005578F1" w:rsidRDefault="006B5A31" w:rsidP="002C32BC">
      <w:pPr>
        <w:pStyle w:val="JENUINormal"/>
      </w:pPr>
      <w:r>
        <w:t>Un buen tamaño por defecto es 32</w:t>
      </w:r>
      <w:r w:rsidR="00117AC4">
        <w:t>,</w:t>
      </w:r>
      <w:r>
        <w:t xml:space="preserve"> ya que usar tamaños pequeños </w:t>
      </w:r>
      <w:r w:rsidR="00117AC4">
        <w:t>permite</w:t>
      </w:r>
      <w:r>
        <w:t xml:space="preserve"> mejorar la estabilidad y el rendimiento de </w:t>
      </w:r>
      <w:r w:rsidR="00235209">
        <w:t>generalización</w:t>
      </w:r>
      <w:r w:rsidR="002C32BC">
        <w:t xml:space="preserve"> </w:t>
      </w:r>
      <w:r w:rsidR="0011085C">
        <w:fldChar w:fldCharType="begin"/>
      </w:r>
      <w:r w:rsidR="00934992">
        <w:instrText xml:space="preserve"> ADDIN ZOTERO_ITEM CSL_CITATION {"citationID":"9Au8cypm","properties":{"formattedCitation":"[25]","plainCitation":"[25]","noteIndex":0},"citationItems":[{"id":7,"uris":["http://zotero.org/users/9733613/items/BPX8R8XN"],"itemData":{"id":7,"type":"post-weblog","container-title":"Machine Learning Mastery","language":"Inglés","title":"A Gentle Introduction to Mini-Batch Gradient Descent and How to Configure Batch Size","URL":"https://machinelearningmastery.com/gentle-introduction-mini-batch-gradient-descent-configure-batch-size/","author":[{"family":"Brownlee","given":"Jason"}],"accessed":{"date-parts":[["2022",5,22]]},"issued":{"date-parts":[["2021",7]]}}}],"schema":"https://github.com/citation-style-language/schema/raw/master/csl-citation.json"} </w:instrText>
      </w:r>
      <w:r w:rsidR="0011085C">
        <w:fldChar w:fldCharType="separate"/>
      </w:r>
      <w:r w:rsidR="00934992" w:rsidRPr="00934992">
        <w:t>[25]</w:t>
      </w:r>
      <w:r w:rsidR="0011085C">
        <w:fldChar w:fldCharType="end"/>
      </w:r>
      <w:r w:rsidR="005578F1">
        <w:t>,</w:t>
      </w:r>
      <w:r w:rsidR="00235209">
        <w:t xml:space="preserve"> aparte de que el proceso converge rápidamente </w:t>
      </w:r>
      <w:r w:rsidR="0075696E">
        <w:t>para el coste computacional que supone.</w:t>
      </w:r>
    </w:p>
    <w:p w14:paraId="7E2994B4" w14:textId="605E2D15" w:rsidR="003249F0" w:rsidRDefault="0075696E" w:rsidP="00ED2C3B">
      <w:pPr>
        <w:pStyle w:val="JENUINormal"/>
      </w:pPr>
      <w:r>
        <w:t xml:space="preserve">Los </w:t>
      </w:r>
      <w:proofErr w:type="spellStart"/>
      <w:r w:rsidRPr="0075696E">
        <w:rPr>
          <w:i/>
          <w:iCs/>
        </w:rPr>
        <w:t>epochs</w:t>
      </w:r>
      <w:proofErr w:type="spellEnd"/>
      <w:r>
        <w:t xml:space="preserve"> definen el número de veces que el algoritmo de aprendizaje va a digerir el </w:t>
      </w:r>
      <w:r w:rsidR="005578F1">
        <w:t xml:space="preserve">conjunto de datos </w:t>
      </w:r>
      <w:r>
        <w:t>de entreno</w:t>
      </w:r>
      <w:r w:rsidR="002C32BC">
        <w:t xml:space="preserve"> </w:t>
      </w:r>
      <w:r w:rsidR="0011085C">
        <w:fldChar w:fldCharType="begin"/>
      </w:r>
      <w:r w:rsidR="00934992">
        <w:instrText xml:space="preserve"> ADDIN ZOTERO_ITEM CSL_CITATION {"citationID":"u333l5XP","properties":{"formattedCitation":"[24]","plainCitation":"[24]","noteIndex":0},"citationItems":[{"id":6,"uris":["http://zotero.org/users/9733613/items/5V6BFAUT"],"itemData":{"id":6,"type":"post-weblog","container-title":"Machine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934992" w:rsidRPr="00934992">
        <w:t>[24]</w:t>
      </w:r>
      <w:r w:rsidR="0011085C">
        <w:fldChar w:fldCharType="end"/>
      </w:r>
      <w:r>
        <w:t>.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proofErr w:type="spellStart"/>
      <w:r w:rsidR="00B73885" w:rsidRPr="003249F0">
        <w:rPr>
          <w:i/>
          <w:iCs/>
        </w:rPr>
        <w:t>epochs</w:t>
      </w:r>
      <w:proofErr w:type="spellEnd"/>
      <w:r w:rsidR="00B73885">
        <w:t xml:space="preserve"> </w:t>
      </w:r>
      <w:r w:rsidR="003249F0">
        <w:t>con una paciencia de un 10</w:t>
      </w:r>
      <w:r w:rsidR="005578F1">
        <w:t xml:space="preserve"> </w:t>
      </w:r>
      <w:r w:rsidR="003249F0">
        <w:t>%</w:t>
      </w:r>
      <w:r w:rsidR="005578F1">
        <w:t>;</w:t>
      </w:r>
      <w:r w:rsidR="003249F0">
        <w:t xml:space="preserve"> es decir, si tras 10 </w:t>
      </w:r>
      <w:proofErr w:type="spellStart"/>
      <w:r w:rsidR="003249F0" w:rsidRPr="003249F0">
        <w:rPr>
          <w:i/>
          <w:iCs/>
        </w:rPr>
        <w:t>epochs</w:t>
      </w:r>
      <w:proofErr w:type="spellEnd"/>
      <w:r w:rsidR="003249F0">
        <w:t xml:space="preserve"> no hay una mejora en el modelo, el algoritmo </w:t>
      </w:r>
      <w:r w:rsidR="00A307A0">
        <w:t>detiene</w:t>
      </w:r>
      <w:r w:rsidR="003249F0">
        <w:t xml:space="preserve"> el entrenamiento. Esto es importante</w:t>
      </w:r>
      <w:r w:rsidR="00C77A71">
        <w:t xml:space="preserve">, </w:t>
      </w:r>
      <w:r w:rsidR="003C7D3B">
        <w:t>dado</w:t>
      </w:r>
      <w:r w:rsidR="003249F0">
        <w:t xml:space="preserve"> que al aprender relativamente rápido el modelo puede </w:t>
      </w:r>
      <w:proofErr w:type="spellStart"/>
      <w:r w:rsidR="00C77A71">
        <w:t>sobreajust</w:t>
      </w:r>
      <w:r w:rsidR="003C7D3B">
        <w:t>arse</w:t>
      </w:r>
      <w:proofErr w:type="spellEnd"/>
      <w:r w:rsidR="003249F0">
        <w:t xml:space="preserve"> con facilidad al aumentar el número de </w:t>
      </w:r>
      <w:proofErr w:type="spellStart"/>
      <w:r w:rsidR="003249F0" w:rsidRPr="003249F0">
        <w:rPr>
          <w:i/>
          <w:iCs/>
        </w:rPr>
        <w:t>epochs</w:t>
      </w:r>
      <w:proofErr w:type="spellEnd"/>
      <w:r w:rsidR="003249F0">
        <w:t>.</w:t>
      </w:r>
    </w:p>
    <w:p w14:paraId="00A96156" w14:textId="111B9891"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w:t>
      </w:r>
      <w:r w:rsidR="00396004">
        <w:t>p</w:t>
      </w:r>
      <w:r w:rsidR="007E5D16">
        <w:t xml:space="preserve"> días anteriores definidos por este periodo</w:t>
      </w:r>
      <w:r w:rsidR="003570EA">
        <w:t xml:space="preserve">, a esta metodología de predicción se la conoce como </w:t>
      </w:r>
      <w:proofErr w:type="spellStart"/>
      <w:r w:rsidR="009B346D">
        <w:rPr>
          <w:i/>
          <w:iCs/>
        </w:rPr>
        <w:t>r</w:t>
      </w:r>
      <w:r w:rsidR="009B346D" w:rsidRPr="009B346D">
        <w:rPr>
          <w:i/>
          <w:iCs/>
        </w:rPr>
        <w:t>olling</w:t>
      </w:r>
      <w:proofErr w:type="spellEnd"/>
      <w:r w:rsidR="009B346D" w:rsidRPr="009B346D">
        <w:rPr>
          <w:i/>
          <w:iCs/>
        </w:rPr>
        <w:t xml:space="preserve"> </w:t>
      </w:r>
      <w:proofErr w:type="spellStart"/>
      <w:r w:rsidR="009B346D">
        <w:rPr>
          <w:i/>
          <w:iCs/>
        </w:rPr>
        <w:t>w</w:t>
      </w:r>
      <w:r w:rsidR="009B346D" w:rsidRPr="009B346D">
        <w:rPr>
          <w:i/>
          <w:iCs/>
        </w:rPr>
        <w:t>indow</w:t>
      </w:r>
      <w:proofErr w:type="spellEnd"/>
      <w:r w:rsidR="009B346D">
        <w:rPr>
          <w:i/>
          <w:iCs/>
        </w:rPr>
        <w:t xml:space="preserve"> </w:t>
      </w:r>
      <w:r w:rsidR="003570EA">
        <w:rPr>
          <w:i/>
          <w:iCs/>
        </w:rPr>
        <w:fldChar w:fldCharType="begin"/>
      </w:r>
      <w:r w:rsidR="00D462DA">
        <w:rPr>
          <w:i/>
          <w:iCs/>
        </w:rPr>
        <w:instrText xml:space="preserve"> ADDIN ZOTERO_ITEM CSL_CITATION {"citationID":"XbG6v7QZ","properties":{"formattedCitation":"[14]","plainCitation":"[14]","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3570EA">
        <w:rPr>
          <w:i/>
          <w:iCs/>
        </w:rPr>
        <w:fldChar w:fldCharType="separate"/>
      </w:r>
      <w:r w:rsidR="00D462DA" w:rsidRPr="00D462DA">
        <w:t>[14]</w:t>
      </w:r>
      <w:r w:rsidR="003570EA">
        <w:rPr>
          <w:i/>
          <w:iCs/>
        </w:rPr>
        <w:fldChar w:fldCharType="end"/>
      </w:r>
      <w:r w:rsidR="009B346D">
        <w:rPr>
          <w:i/>
          <w:iCs/>
        </w:rPr>
        <w:t xml:space="preserve"> –</w:t>
      </w:r>
      <w:r w:rsidR="009B346D">
        <w:rPr>
          <w:iCs/>
        </w:rPr>
        <w:t>ventana móvil, en inglés–</w:t>
      </w:r>
      <w:r w:rsidR="007E5D16">
        <w:t>.</w:t>
      </w:r>
    </w:p>
    <w:p w14:paraId="3249FA74" w14:textId="5B19FFD1" w:rsidR="008F6453" w:rsidRDefault="008F6453" w:rsidP="007E5D16">
      <w:pPr>
        <w:pStyle w:val="JENUINormal"/>
      </w:pPr>
    </w:p>
    <w:p w14:paraId="0F77E04D" w14:textId="4C287D13" w:rsidR="008F6453" w:rsidRDefault="008F6453" w:rsidP="008F6453">
      <w:pPr>
        <w:pStyle w:val="JENUITtulo2"/>
        <w:tabs>
          <w:tab w:val="clear" w:pos="1191"/>
          <w:tab w:val="num" w:pos="578"/>
        </w:tabs>
        <w:ind w:left="510" w:hanging="510"/>
      </w:pPr>
      <w:r>
        <w:t>Evolución del modelo</w:t>
      </w:r>
    </w:p>
    <w:p w14:paraId="485312AD" w14:textId="0586D970" w:rsidR="008F6453" w:rsidRDefault="008F6453" w:rsidP="008F6453">
      <w:pPr>
        <w:pStyle w:val="JENUINormal"/>
      </w:pPr>
      <w:r>
        <w:t>Una vez</w:t>
      </w:r>
      <w:r w:rsidR="0090755F">
        <w:t xml:space="preserve"> se obtiene un modelo de partida es interesante observar si </w:t>
      </w:r>
      <w:proofErr w:type="gramStart"/>
      <w:r w:rsidR="0090755F">
        <w:t xml:space="preserve">la inclusión de </w:t>
      </w:r>
      <w:r w:rsidR="003C7D3B">
        <w:t>otras variables aumentan</w:t>
      </w:r>
      <w:proofErr w:type="gramEnd"/>
      <w:r w:rsidR="0090755F">
        <w:t xml:space="preserve"> el poder predictivo del modelo. En este caso</w:t>
      </w:r>
      <w:r w:rsidR="0007368E">
        <w:t>, si se incluye otra variable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07368E">
        <w:t>,</w:t>
      </w:r>
      <w:r w:rsidR="0090755F">
        <w:t xml:space="preserve"> el nuevo modelo se representaría de la siguiente manera:</w:t>
      </w:r>
    </w:p>
    <w:p w14:paraId="3F76CE0E" w14:textId="77777777" w:rsidR="006259E3" w:rsidRDefault="006259E3" w:rsidP="008F6453">
      <w:pPr>
        <w:pStyle w:val="JENUINormal"/>
      </w:pPr>
    </w:p>
    <w:tbl>
      <w:tblPr>
        <w:tblStyle w:val="Tablaconcuadrcula"/>
        <w:tblW w:w="0" w:type="auto"/>
        <w:tblLook w:val="04A0" w:firstRow="1" w:lastRow="0" w:firstColumn="1" w:lastColumn="0" w:noHBand="0" w:noVBand="1"/>
      </w:tblPr>
      <w:tblGrid>
        <w:gridCol w:w="3686"/>
        <w:gridCol w:w="485"/>
      </w:tblGrid>
      <w:tr w:rsidR="006259E3" w14:paraId="0A1EF578" w14:textId="77777777" w:rsidTr="00ED0E68">
        <w:tc>
          <w:tcPr>
            <w:tcW w:w="3686" w:type="dxa"/>
            <w:tcBorders>
              <w:top w:val="nil"/>
              <w:left w:val="nil"/>
              <w:bottom w:val="nil"/>
              <w:right w:val="nil"/>
            </w:tcBorders>
          </w:tcPr>
          <w:p w14:paraId="59B16652" w14:textId="2309D5A1" w:rsidR="008509DE" w:rsidRPr="009B346D" w:rsidRDefault="00000000" w:rsidP="0007368E">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1p</m:t>
                  </m:r>
                </m:sub>
              </m:sSub>
              <m:sSub>
                <m:sSubPr>
                  <m:ctrlPr>
                    <w:rPr>
                      <w:rFonts w:ascii="Cambria Math" w:hAnsi="Cambria Math"/>
                      <w:i/>
                    </w:rPr>
                  </m:ctrlPr>
                </m:sSubPr>
                <m:e>
                  <m:r>
                    <w:rPr>
                      <w:rFonts w:ascii="Cambria Math" w:hAnsi="Cambria Math"/>
                    </w:rPr>
                    <m:t>y</m:t>
                  </m:r>
                </m:e>
                <m:sub>
                  <m:r>
                    <w:rPr>
                      <w:rFonts w:ascii="Cambria Math" w:hAnsi="Cambria Math"/>
                    </w:rPr>
                    <m:t>t-p</m:t>
                  </m:r>
                </m:sub>
              </m:sSub>
            </m:oMath>
            <w:r w:rsidR="008509DE" w:rsidRPr="009B346D">
              <w:t>+</w:t>
            </w:r>
          </w:p>
          <w:p w14:paraId="626C8ED7" w14:textId="6D61D9F8" w:rsidR="006259E3" w:rsidRPr="008509DE" w:rsidRDefault="008509DE" w:rsidP="0007368E">
            <w:pPr>
              <w:pStyle w:val="JENUINormal"/>
              <w:ind w:firstLine="0"/>
              <w:jc w:val="center"/>
              <w:rPr>
                <w:sz w:val="18"/>
                <w:szCs w:val="18"/>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oMath>
            </m:oMathPara>
          </w:p>
        </w:tc>
        <w:tc>
          <w:tcPr>
            <w:tcW w:w="485" w:type="dxa"/>
            <w:tcBorders>
              <w:top w:val="nil"/>
              <w:left w:val="nil"/>
              <w:bottom w:val="nil"/>
              <w:right w:val="nil"/>
            </w:tcBorders>
          </w:tcPr>
          <w:p w14:paraId="79B0AE63" w14:textId="1965FCC8" w:rsidR="006259E3" w:rsidRDefault="00ED0E68" w:rsidP="00ED0E68">
            <w:pPr>
              <w:pStyle w:val="JENUINormal"/>
              <w:ind w:firstLine="0"/>
              <w:jc w:val="right"/>
            </w:pPr>
            <w:r>
              <w:t>(3)</w:t>
            </w:r>
          </w:p>
        </w:tc>
      </w:tr>
      <w:tr w:rsidR="00ED0E68" w14:paraId="6521FAF6" w14:textId="77777777" w:rsidTr="00ED0E68">
        <w:trPr>
          <w:trHeight w:val="348"/>
        </w:trPr>
        <w:tc>
          <w:tcPr>
            <w:tcW w:w="3686" w:type="dxa"/>
            <w:tcBorders>
              <w:top w:val="nil"/>
              <w:left w:val="nil"/>
              <w:bottom w:val="nil"/>
              <w:right w:val="nil"/>
            </w:tcBorders>
          </w:tcPr>
          <w:p w14:paraId="29651B98" w14:textId="0CC3D24C" w:rsidR="008509DE" w:rsidRPr="009B346D" w:rsidRDefault="00000000" w:rsidP="008509DE">
            <w:pPr>
              <w:pStyle w:val="JENUINormal"/>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oMath>
            </m:oMathPara>
          </w:p>
          <w:p w14:paraId="4933FC08" w14:textId="3F3A57B7" w:rsidR="00ED0E68" w:rsidRPr="009B346D" w:rsidRDefault="008509DE" w:rsidP="008509DE">
            <w:pPr>
              <w:pStyle w:val="JENUINormal"/>
              <w:ind w:firstLine="0"/>
              <w:jc w:val="center"/>
              <w:rPr>
                <w:rFonts w:ascii="Cambria Math" w:hAnsi="Cambria Math"/>
                <w:i/>
                <w:sz w:val="16"/>
                <w:szCs w:val="16"/>
              </w:rPr>
            </w:pPr>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m:t>
                </m:r>
              </m:oMath>
            </m:oMathPara>
          </w:p>
        </w:tc>
        <w:tc>
          <w:tcPr>
            <w:tcW w:w="485" w:type="dxa"/>
            <w:tcBorders>
              <w:top w:val="nil"/>
              <w:left w:val="nil"/>
              <w:bottom w:val="nil"/>
              <w:right w:val="nil"/>
            </w:tcBorders>
          </w:tcPr>
          <w:p w14:paraId="6A58A0E9" w14:textId="789F417F" w:rsidR="00ED0E68" w:rsidRDefault="00ED0E68" w:rsidP="00ED0E68">
            <w:pPr>
              <w:pStyle w:val="JENUINormal"/>
              <w:ind w:firstLine="0"/>
              <w:jc w:val="right"/>
            </w:pPr>
            <w:r>
              <w:t>(4)</w:t>
            </w:r>
          </w:p>
        </w:tc>
      </w:tr>
    </w:tbl>
    <w:p w14:paraId="4BCBBF09" w14:textId="77777777" w:rsidR="006259E3" w:rsidRDefault="006259E3" w:rsidP="008F6453">
      <w:pPr>
        <w:pStyle w:val="JENUINormal"/>
      </w:pPr>
    </w:p>
    <w:p w14:paraId="0515459A" w14:textId="0B1C8C43" w:rsidR="00FD71EB" w:rsidRDefault="00E14039" w:rsidP="009B346D">
      <w:pPr>
        <w:pStyle w:val="JENUINormal"/>
        <w:ind w:firstLine="0"/>
      </w:pPr>
      <w:r>
        <w:t xml:space="preserve">donde </w:t>
      </w:r>
      <m:oMath>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1</m:t>
                    </m:r>
                  </m:sub>
                </m:sSub>
              </m:sub>
              <m:sup>
                <m:r>
                  <w:rPr>
                    <w:rFonts w:ascii="Cambria Math" w:hAnsi="Cambria Math"/>
                  </w:rPr>
                  <m:t>2</m:t>
                </m:r>
              </m:sup>
            </m:sSubSup>
          </m:e>
        </m:d>
      </m:oMath>
      <w:r w:rsidR="003643C9">
        <w:t xml:space="preserve"> y </w:t>
      </w:r>
      <m:oMath>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2</m:t>
                    </m:r>
                  </m:sub>
                </m:sSub>
              </m:sub>
              <m:sup>
                <m:r>
                  <w:rPr>
                    <w:rFonts w:ascii="Cambria Math" w:hAnsi="Cambria Math"/>
                  </w:rPr>
                  <m:t>2</m:t>
                </m:r>
              </m:sup>
            </m:sSubSup>
          </m:e>
        </m:d>
      </m:oMath>
      <w:r w:rsidR="003643C9">
        <w:t xml:space="preserve"> son procesos ruido blanco</w:t>
      </w:r>
      <w:r>
        <w:t>.</w:t>
      </w:r>
      <w:r w:rsidR="00755F0D">
        <w:t xml:space="preserve"> </w:t>
      </w:r>
      <w:r w:rsidR="006410E3">
        <w:t>Las Ecuaciones (3)-(4)</w:t>
      </w:r>
      <w:r w:rsidR="00FD71EB">
        <w:t xml:space="preserve"> </w:t>
      </w:r>
      <w:r w:rsidR="0013749C">
        <w:t>muestran</w:t>
      </w:r>
      <w:r w:rsidR="00FD71EB">
        <w:t xml:space="preserve"> un vector autorregresivo </w:t>
      </w:r>
      <w:r w:rsidR="006E6656">
        <w:t xml:space="preserve">de orden </w:t>
      </w:r>
      <w:r w:rsidR="006E6656">
        <w:rPr>
          <w:i/>
        </w:rPr>
        <w:t>p</w:t>
      </w:r>
      <w:r w:rsidR="006E6656">
        <w:t>,</w:t>
      </w:r>
      <w:r w:rsidR="006E6656">
        <w:rPr>
          <w:i/>
        </w:rPr>
        <w:t xml:space="preserve"> </w:t>
      </w:r>
      <w:r w:rsidR="00FD71EB">
        <w:t>VAR</w:t>
      </w:r>
      <w:r w:rsidR="006E6656">
        <w:t>(</w:t>
      </w:r>
      <w:r w:rsidR="006E6656">
        <w:rPr>
          <w:i/>
        </w:rPr>
        <w:t>p</w:t>
      </w:r>
      <w:r w:rsidR="006E6656">
        <w:t>)</w:t>
      </w:r>
      <w:r w:rsidR="00FD71EB">
        <w:t>, un algoritmo de predicción que es utilizado cuando dos o más series temporales se influencian entre ellas. Esta relación entre las series temporal</w:t>
      </w:r>
      <w:r w:rsidR="006410E3">
        <w:t xml:space="preserve">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322BD">
        <w:t xml:space="preserve"> y</w:t>
      </w:r>
      <w:r w:rsidR="006410E3">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322BD">
        <w:t xml:space="preserve"> </w:t>
      </w:r>
      <w:r w:rsidR="00FD71EB">
        <w:t>es bidireccional</w:t>
      </w:r>
      <w:r w:rsidR="00167FC2">
        <w:t xml:space="preserve">, </w:t>
      </w:r>
      <w:r w:rsidR="00A322BD">
        <w:t xml:space="preserve">donde </w:t>
      </w:r>
      <w:r w:rsidR="00332B66">
        <w:t xml:space="preserve">los valores pasados de </w:t>
      </w:r>
      <w:r w:rsidR="00167FC2">
        <w:t>una serie influencia</w:t>
      </w:r>
      <w:r w:rsidR="00332B66">
        <w:t>n</w:t>
      </w:r>
      <w:r w:rsidR="00167FC2">
        <w:t xml:space="preserve"> la otra y viceversa.</w:t>
      </w:r>
    </w:p>
    <w:p w14:paraId="77507219" w14:textId="373AB89F" w:rsidR="004744E6" w:rsidRPr="005848D4" w:rsidRDefault="00167FC2" w:rsidP="004744E6">
      <w:pPr>
        <w:pStyle w:val="JENUINormal"/>
      </w:pPr>
      <w:r>
        <w:t>Es interesante analizar</w:t>
      </w:r>
      <w:r w:rsidR="00626055">
        <w:t xml:space="preserve"> si</w:t>
      </w:r>
      <w:r>
        <w:t xml:space="preserve"> la red </w:t>
      </w:r>
      <w:r w:rsidR="00626055">
        <w:t>puede</w:t>
      </w:r>
      <w:r>
        <w:t xml:space="preserve"> observar el comportamiento de otra serie temporal</w:t>
      </w:r>
      <w:r w:rsidR="00626055">
        <w:t xml:space="preserve"> tales</w:t>
      </w:r>
      <w:r>
        <w:t xml:space="preserve"> como el precio de cierre, otra criptomoneda o un índice bursátil</w:t>
      </w:r>
      <w:r w:rsidR="00626055">
        <w:t>,</w:t>
      </w:r>
      <w:r w:rsidR="004744E6">
        <w:t xml:space="preserve"> y en base a este comportamiento predecir mejor el precio de apertura del bitcoin.</w:t>
      </w:r>
    </w:p>
    <w:p w14:paraId="05FB5F36" w14:textId="2CE99E6F" w:rsidR="00A326CA" w:rsidRDefault="00A326CA" w:rsidP="005A2EC0">
      <w:pPr>
        <w:pStyle w:val="JENUITtulo2"/>
        <w:tabs>
          <w:tab w:val="clear" w:pos="1191"/>
          <w:tab w:val="num" w:pos="578"/>
        </w:tabs>
        <w:ind w:left="510" w:hanging="510"/>
      </w:pPr>
      <w:r>
        <w:t>Modelo final</w:t>
      </w:r>
    </w:p>
    <w:p w14:paraId="26AB8B1B" w14:textId="02472157" w:rsidR="00A81AFD" w:rsidRPr="00B0612D" w:rsidRDefault="00494295" w:rsidP="00C55F65">
      <w:pPr>
        <w:pStyle w:val="JENUINormal"/>
      </w:pPr>
      <w:r>
        <w:t>El modelo final se escoge comparando los resultados de</w:t>
      </w:r>
      <w:r w:rsidR="00EC146A">
        <w:t xml:space="preserve"> los distintos modelos creados a partir de la combinación de los </w:t>
      </w:r>
      <w:proofErr w:type="spellStart"/>
      <w:r w:rsidR="00EC146A">
        <w:t>hiperparámetros</w:t>
      </w:r>
      <w:proofErr w:type="spellEnd"/>
      <w:r w:rsidR="00EC146A">
        <w:t>.</w:t>
      </w:r>
      <w:r w:rsidR="00F875E0">
        <w:t xml:space="preserve"> </w:t>
      </w:r>
      <w:r w:rsidR="00EC146A">
        <w:t>Para</w:t>
      </w:r>
      <w:r w:rsidR="000E76C0">
        <w:t xml:space="preserve"> evaluar</w:t>
      </w:r>
      <w:r w:rsidR="00EC146A">
        <w:t xml:space="preserve"> los modelos se </w:t>
      </w:r>
      <w:r w:rsidR="00ED2C3B">
        <w:t>utilizarán</w:t>
      </w:r>
      <w:r w:rsidR="00EC146A">
        <w:t xml:space="preserve"> dos medidas, en concreto, la raíz del error cuadrático medio (RMSE</w:t>
      </w:r>
      <w:r w:rsidR="00ED2C3B">
        <w:t xml:space="preserve">, del inglés </w:t>
      </w:r>
      <w:proofErr w:type="spellStart"/>
      <w:r w:rsidR="00ED2C3B">
        <w:rPr>
          <w:i/>
        </w:rPr>
        <w:t>Root</w:t>
      </w:r>
      <w:proofErr w:type="spellEnd"/>
      <w:r w:rsidR="00ED2C3B">
        <w:rPr>
          <w:i/>
        </w:rPr>
        <w:t xml:space="preserve"> Mean </w:t>
      </w:r>
      <w:proofErr w:type="spellStart"/>
      <w:r w:rsidR="00ED2C3B">
        <w:rPr>
          <w:i/>
        </w:rPr>
        <w:t>Squared</w:t>
      </w:r>
      <w:proofErr w:type="spellEnd"/>
      <w:r w:rsidR="00ED2C3B">
        <w:rPr>
          <w:i/>
        </w:rPr>
        <w:t xml:space="preserve"> Error</w:t>
      </w:r>
      <w:r w:rsidR="00EC146A">
        <w:t>)</w:t>
      </w:r>
      <w:r w:rsidR="007E32A2">
        <w:t xml:space="preserve"> y el error absoluto medio (MAE, del inglés </w:t>
      </w:r>
      <w:r w:rsidR="007E32A2">
        <w:rPr>
          <w:i/>
        </w:rPr>
        <w:t>Mean Absolute Error</w:t>
      </w:r>
      <w:r w:rsidR="007E32A2">
        <w:t>)</w:t>
      </w:r>
      <w:r w:rsidR="00AB5435">
        <w:t xml:space="preserve"> de predicción</w:t>
      </w:r>
      <w:r w:rsidR="0013440A">
        <w:t xml:space="preserve"> en </w:t>
      </w:r>
      <m:oMath>
        <m:r>
          <w:rPr>
            <w:rFonts w:ascii="Cambria Math" w:hAnsi="Cambria Math"/>
          </w:rPr>
          <m:t>t+</m:t>
        </m:r>
        <m:r>
          <m:rPr>
            <m:nor/>
          </m:rPr>
          <m:t>1</m:t>
        </m:r>
      </m:oMath>
      <w:r w:rsidR="00AB5435">
        <w:t xml:space="preserve">, definido como </w:t>
      </w:r>
      <m:oMath>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donde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es el valor predicho de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AB5435">
        <w:t xml:space="preserve"> usando la información hasta el periodo </w:t>
      </w:r>
      <w:r w:rsidR="00AB5435">
        <w:rPr>
          <w:i/>
        </w:rPr>
        <w:t>t</w:t>
      </w:r>
      <w:r w:rsidR="00AB5435">
        <w:t>.</w:t>
      </w:r>
      <w:r w:rsidR="00B0612D">
        <w:t xml:space="preserve"> Sea </w:t>
      </w:r>
      <w:r w:rsidR="00B0612D">
        <w:rPr>
          <w:i/>
        </w:rPr>
        <w:t>H</w:t>
      </w:r>
      <w:r w:rsidR="00B0612D">
        <w:t xml:space="preserve"> el número de periodos fuera de la muestra y </w:t>
      </w:r>
      <w:r w:rsidR="00B0612D">
        <w:rPr>
          <w:i/>
        </w:rPr>
        <w:t>T</w:t>
      </w:r>
      <w:r w:rsidR="00B0612D">
        <w:t xml:space="preserve"> el número de observaciones de </w:t>
      </w:r>
      <w:proofErr w:type="gramStart"/>
      <w:r w:rsidR="00B0612D">
        <w:t>entrenamiento,</w:t>
      </w:r>
      <w:proofErr w:type="gramEnd"/>
      <w:r w:rsidR="00B0612D">
        <w:t xml:space="preserve"> se define el RMSE como:</w:t>
      </w:r>
    </w:p>
    <w:p w14:paraId="59CA3BD0" w14:textId="77777777" w:rsidR="00C55F65" w:rsidRPr="00C55F65" w:rsidRDefault="00C55F65" w:rsidP="00C55F65">
      <w:pPr>
        <w:pStyle w:val="JENUINormal"/>
      </w:pPr>
    </w:p>
    <w:tbl>
      <w:tblPr>
        <w:tblStyle w:val="Tablaconcuadrcula"/>
        <w:tblW w:w="0" w:type="auto"/>
        <w:tblLook w:val="04A0" w:firstRow="1" w:lastRow="0" w:firstColumn="1" w:lastColumn="0" w:noHBand="0" w:noVBand="1"/>
      </w:tblPr>
      <w:tblGrid>
        <w:gridCol w:w="3686"/>
        <w:gridCol w:w="495"/>
      </w:tblGrid>
      <w:tr w:rsidR="00B0612D" w14:paraId="4EB64B64" w14:textId="77777777" w:rsidTr="00B0612D">
        <w:tc>
          <w:tcPr>
            <w:tcW w:w="3686" w:type="dxa"/>
            <w:tcBorders>
              <w:top w:val="nil"/>
              <w:left w:val="nil"/>
              <w:bottom w:val="nil"/>
              <w:right w:val="nil"/>
            </w:tcBorders>
            <w:vAlign w:val="center"/>
          </w:tcPr>
          <w:p w14:paraId="353C2CAF" w14:textId="7DD6C11F" w:rsidR="00B0612D" w:rsidRDefault="00B0612D" w:rsidP="00334C24">
            <w:pPr>
              <w:pStyle w:val="JENUINormal"/>
            </w:pPr>
            <m:oMathPara>
              <m:oMath>
                <m:r>
                  <w:rPr>
                    <w:rFonts w:ascii="Cambria Math" w:hAnsi="Cambria Math"/>
                  </w:rPr>
                  <m:t>RMSE=</m:t>
                </m:r>
                <m:rad>
                  <m:radPr>
                    <m:degHide m:val="1"/>
                    <m:ctrlPr>
                      <w:rPr>
                        <w:rFonts w:ascii="Cambria Math" w:eastAsia="MS Gothic" w:hAnsi="Cambria Math" w:cs="MS Gothic"/>
                        <w:i/>
                      </w:rPr>
                    </m:ctrlPr>
                  </m:radPr>
                  <m:deg/>
                  <m:e>
                    <m:f>
                      <m:fPr>
                        <m:ctrlPr>
                          <w:rPr>
                            <w:rFonts w:ascii="Cambria Math" w:eastAsia="MS Gothic" w:hAnsi="Cambria Math" w:cs="MS Gothic"/>
                            <w:i/>
                          </w:rPr>
                        </m:ctrlPr>
                      </m:fPr>
                      <m:num>
                        <m:sSup>
                          <m:sSupPr>
                            <m:ctrlPr>
                              <w:rPr>
                                <w:rFonts w:ascii="Cambria Math" w:eastAsia="MS Gothic" w:hAnsi="Cambria Math" w:cs="MS Gothic"/>
                                <w:i/>
                              </w:rPr>
                            </m:ctrlPr>
                          </m:sSupPr>
                          <m:e>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e>
                          <m:sup>
                            <m:r>
                              <w:rPr>
                                <w:rFonts w:ascii="Cambria Math" w:eastAsia="MS Gothic" w:hAnsi="Cambria Math" w:cs="MS Gothic"/>
                              </w:rPr>
                              <m:t>2</m:t>
                            </m:r>
                          </m:sup>
                        </m:sSup>
                      </m:num>
                      <m:den>
                        <m:r>
                          <w:rPr>
                            <w:rFonts w:ascii="Cambria Math" w:eastAsia="MS Gothic" w:hAnsi="Cambria Math" w:cs="MS Gothic"/>
                          </w:rPr>
                          <m:t>H</m:t>
                        </m:r>
                      </m:den>
                    </m:f>
                  </m:e>
                </m:rad>
                <m:r>
                  <w:rPr>
                    <w:rFonts w:ascii="Cambria Math" w:eastAsia="MS Gothic" w:hAnsi="Cambria Math" w:cs="MS Gothic"/>
                  </w:rPr>
                  <m:t>.</m:t>
                </m:r>
              </m:oMath>
            </m:oMathPara>
          </w:p>
        </w:tc>
        <w:tc>
          <w:tcPr>
            <w:tcW w:w="495" w:type="dxa"/>
            <w:tcBorders>
              <w:top w:val="nil"/>
              <w:left w:val="nil"/>
              <w:bottom w:val="nil"/>
              <w:right w:val="nil"/>
            </w:tcBorders>
            <w:vAlign w:val="center"/>
          </w:tcPr>
          <w:p w14:paraId="608AFA6F" w14:textId="39CC6D1D" w:rsidR="00B0612D" w:rsidRDefault="00B0612D" w:rsidP="00E6713E">
            <w:pPr>
              <w:pStyle w:val="JENUINormal"/>
              <w:ind w:firstLine="0"/>
              <w:jc w:val="right"/>
            </w:pPr>
            <w:r>
              <w:t>(</w:t>
            </w:r>
            <w:r w:rsidR="00E6713E">
              <w:t>5</w:t>
            </w:r>
            <w:r>
              <w:t>)</w:t>
            </w:r>
          </w:p>
        </w:tc>
      </w:tr>
    </w:tbl>
    <w:p w14:paraId="40DED92B" w14:textId="77777777" w:rsidR="00E43DEA" w:rsidRDefault="00E43DEA" w:rsidP="00A81AFD">
      <w:pPr>
        <w:pStyle w:val="JENUINormal"/>
      </w:pPr>
    </w:p>
    <w:p w14:paraId="23E8CBFF" w14:textId="2A7C6B4D" w:rsidR="00C55F65" w:rsidRPr="00A81AFD" w:rsidRDefault="008B0A11" w:rsidP="00A81AFD">
      <w:pPr>
        <w:pStyle w:val="JENUINormal"/>
      </w:pPr>
      <w:r>
        <w:t>El MAE</w:t>
      </w:r>
      <w:r w:rsidR="00A60EEB">
        <w:t xml:space="preserve"> es el promedio del valor absoluto de los</w:t>
      </w:r>
      <w:r w:rsidR="0013440A">
        <w:t xml:space="preserve"> errores de predicción</w:t>
      </w:r>
      <w:r w:rsidR="00A60EEB">
        <w:t xml:space="preserve"> </w:t>
      </w:r>
      <w:r w:rsidR="0013440A">
        <w:t xml:space="preserve">en </w:t>
      </w:r>
      <m:oMath>
        <m:r>
          <w:rPr>
            <w:rFonts w:ascii="Cambria Math" w:hAnsi="Cambria Math"/>
          </w:rPr>
          <m:t>t+</m:t>
        </m:r>
        <m:r>
          <m:rPr>
            <m:nor/>
          </m:rPr>
          <m:t>1</m:t>
        </m:r>
      </m:oMath>
      <w:r w:rsidR="0013440A">
        <w:t xml:space="preserve"> (</w:t>
      </w:r>
      <m:oMath>
        <m:sSub>
          <m:sSubPr>
            <m:ctrlPr>
              <w:rPr>
                <w:rFonts w:ascii="Cambria Math" w:hAnsi="Cambria Math"/>
                <w:i/>
              </w:rPr>
            </m:ctrlPr>
          </m:sSubPr>
          <m:e>
            <m:r>
              <w:rPr>
                <w:rFonts w:ascii="Cambria Math" w:hAnsi="Cambria Math"/>
              </w:rPr>
              <m:t>ε</m:t>
            </m:r>
          </m:e>
          <m:sub>
            <m:r>
              <w:rPr>
                <w:rFonts w:ascii="Cambria Math" w:hAnsi="Cambria Math"/>
              </w:rPr>
              <m:t>t+1</m:t>
            </m:r>
          </m:sub>
        </m:sSub>
      </m:oMath>
      <w:r w:rsidR="0013440A">
        <w:t xml:space="preserve">), </w:t>
      </w:r>
      <w:r w:rsidR="005B3BE7">
        <w:t>y</w:t>
      </w:r>
      <w:r>
        <w:t xml:space="preserve"> </w:t>
      </w:r>
      <w:r w:rsidR="00E43DEA">
        <w:t xml:space="preserve">mide la magnitud </w:t>
      </w:r>
      <w:r>
        <w:t xml:space="preserve">media </w:t>
      </w:r>
      <w:r w:rsidR="00E43DEA">
        <w:t xml:space="preserve">del error penalizando sobre todo los errores </w:t>
      </w:r>
      <w:r>
        <w:t xml:space="preserve">de predicción </w:t>
      </w:r>
      <w:r w:rsidR="00E43DEA">
        <w:t xml:space="preserve">más elevados. Esto es deseable </w:t>
      </w:r>
      <w:r>
        <w:t>por</w:t>
      </w:r>
      <w:r w:rsidR="00E43DEA">
        <w:t>que separarse mucho del precio real implica la posibilidad de tener p</w:t>
      </w:r>
      <w:r>
        <w:t>é</w:t>
      </w:r>
      <w:r w:rsidR="00E43DEA">
        <w:t>rdidas elevadas.</w:t>
      </w:r>
      <w:r>
        <w:t xml:space="preserve"> El MAE se define como:</w:t>
      </w:r>
    </w:p>
    <w:p w14:paraId="57432D2A" w14:textId="2EFF6CB2" w:rsidR="00C55F65" w:rsidRPr="00E17084" w:rsidRDefault="00C55F65" w:rsidP="00BA0976">
      <w:pPr>
        <w:pStyle w:val="JENUINormal"/>
      </w:pPr>
    </w:p>
    <w:tbl>
      <w:tblPr>
        <w:tblStyle w:val="Tablaconcuadrcula"/>
        <w:tblW w:w="0" w:type="auto"/>
        <w:tblLook w:val="04A0" w:firstRow="1" w:lastRow="0" w:firstColumn="1" w:lastColumn="0" w:noHBand="0" w:noVBand="1"/>
      </w:tblPr>
      <w:tblGrid>
        <w:gridCol w:w="3544"/>
        <w:gridCol w:w="627"/>
      </w:tblGrid>
      <w:tr w:rsidR="00E17084" w14:paraId="34C95CAE" w14:textId="77777777" w:rsidTr="008B0A11">
        <w:tc>
          <w:tcPr>
            <w:tcW w:w="3544" w:type="dxa"/>
            <w:tcBorders>
              <w:top w:val="nil"/>
              <w:left w:val="nil"/>
              <w:bottom w:val="nil"/>
              <w:right w:val="nil"/>
            </w:tcBorders>
            <w:vAlign w:val="center"/>
          </w:tcPr>
          <w:p w14:paraId="12502C42" w14:textId="58B47408" w:rsidR="0079362E" w:rsidRPr="0079362E" w:rsidRDefault="00E17084" w:rsidP="00A60EEB">
            <w:pPr>
              <w:pStyle w:val="JENUINormal"/>
              <w:jc w:val="center"/>
            </w:pPr>
            <m:oMathPara>
              <m:oMath>
                <m:r>
                  <w:rPr>
                    <w:rFonts w:ascii="Cambria Math" w:hAnsi="Cambria Math"/>
                  </w:rPr>
                  <m:t>MAE=</m:t>
                </m:r>
                <m:f>
                  <m:fPr>
                    <m:ctrlPr>
                      <w:rPr>
                        <w:rFonts w:ascii="Cambria Math" w:hAnsi="Cambria Math"/>
                        <w:i/>
                      </w:rPr>
                    </m:ctrlPr>
                  </m:fPr>
                  <m:num>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begChr m:val="|"/>
                            <m:endChr m:val="|"/>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num>
                  <m:den>
                    <m:r>
                      <w:rPr>
                        <w:rFonts w:ascii="Cambria Math" w:hAnsi="Cambria Math"/>
                      </w:rPr>
                      <m:t>H</m:t>
                    </m:r>
                  </m:den>
                </m:f>
                <m:r>
                  <w:rPr>
                    <w:rFonts w:ascii="Cambria Math" w:hAnsi="Cambria Math"/>
                  </w:rPr>
                  <m:t>.</m:t>
                </m:r>
              </m:oMath>
            </m:oMathPara>
          </w:p>
        </w:tc>
        <w:tc>
          <w:tcPr>
            <w:tcW w:w="627" w:type="dxa"/>
            <w:tcBorders>
              <w:top w:val="nil"/>
              <w:left w:val="nil"/>
              <w:bottom w:val="nil"/>
              <w:right w:val="nil"/>
            </w:tcBorders>
            <w:vAlign w:val="center"/>
          </w:tcPr>
          <w:p w14:paraId="28BEA4EA" w14:textId="54B9B42F" w:rsidR="00E17084" w:rsidRDefault="00E17084" w:rsidP="008B0A11">
            <w:pPr>
              <w:pStyle w:val="JENUINormal"/>
              <w:ind w:firstLine="0"/>
              <w:jc w:val="right"/>
            </w:pPr>
            <w:r>
              <w:t>(</w:t>
            </w:r>
            <w:r w:rsidR="008B0A11">
              <w:t>6</w:t>
            </w:r>
            <w:r>
              <w:t>)</w:t>
            </w:r>
          </w:p>
        </w:tc>
      </w:tr>
    </w:tbl>
    <w:p w14:paraId="6A9323D3" w14:textId="77777777" w:rsidR="00E43DEA" w:rsidRDefault="00E43DEA" w:rsidP="00E43DEA">
      <w:pPr>
        <w:pStyle w:val="JENUINormal"/>
      </w:pPr>
    </w:p>
    <w:p w14:paraId="178053A4" w14:textId="43C93238" w:rsidR="00A326CA" w:rsidRDefault="00A71A91" w:rsidP="005A2EC0">
      <w:pPr>
        <w:pStyle w:val="JENUITtulo2"/>
        <w:tabs>
          <w:tab w:val="clear" w:pos="1191"/>
          <w:tab w:val="num" w:pos="578"/>
        </w:tabs>
        <w:ind w:left="510" w:hanging="510"/>
      </w:pPr>
      <w:r>
        <w:t xml:space="preserve">Predicción </w:t>
      </w:r>
      <w:r w:rsidR="00042965">
        <w:t xml:space="preserve">con </w:t>
      </w:r>
      <w:proofErr w:type="spellStart"/>
      <w:r w:rsidR="009B346D">
        <w:rPr>
          <w:i/>
          <w:iCs/>
        </w:rPr>
        <w:t>rolling</w:t>
      </w:r>
      <w:proofErr w:type="spellEnd"/>
      <w:r w:rsidR="009B346D">
        <w:rPr>
          <w:i/>
          <w:iCs/>
        </w:rPr>
        <w:t xml:space="preserve"> </w:t>
      </w:r>
      <w:proofErr w:type="spellStart"/>
      <w:r w:rsidR="009B346D">
        <w:rPr>
          <w:i/>
          <w:iCs/>
        </w:rPr>
        <w:t>window</w:t>
      </w:r>
      <w:proofErr w:type="spellEnd"/>
    </w:p>
    <w:p w14:paraId="3AC587D8" w14:textId="07ED50AC" w:rsidR="008A2FB2" w:rsidRDefault="00135BF6" w:rsidP="00A71A91">
      <w:pPr>
        <w:pStyle w:val="JENUINormal"/>
      </w:pPr>
      <w:r>
        <w:t>Las predicciones</w:t>
      </w:r>
      <w:r w:rsidR="001359A6">
        <w:t xml:space="preserve"> se suelen hacer sobre un periodo de tiempo</w:t>
      </w:r>
      <w:r w:rsidR="008A2FB2">
        <w:t>.</w:t>
      </w:r>
      <w:r w:rsidR="00A71A91">
        <w:t xml:space="preserve"> </w:t>
      </w:r>
      <w:r w:rsidR="00480AB6">
        <w:t>En cambio, en este estudio</w:t>
      </w:r>
      <w:r w:rsidR="001359A6">
        <w:t xml:space="preserve"> </w:t>
      </w:r>
      <w:r w:rsidR="00480AB6">
        <w:t>se toma una aproximación diferente, se hace una predicción</w:t>
      </w:r>
      <w:r w:rsidR="00042965">
        <w:t xml:space="preserve"> mediante </w:t>
      </w:r>
      <w:proofErr w:type="spellStart"/>
      <w:r w:rsidR="009B346D">
        <w:rPr>
          <w:i/>
          <w:iCs/>
        </w:rPr>
        <w:t>rolling</w:t>
      </w:r>
      <w:proofErr w:type="spellEnd"/>
      <w:r w:rsidR="009B346D">
        <w:rPr>
          <w:i/>
          <w:iCs/>
        </w:rPr>
        <w:t xml:space="preserve"> </w:t>
      </w:r>
      <w:proofErr w:type="spellStart"/>
      <w:r w:rsidR="009B346D">
        <w:rPr>
          <w:i/>
          <w:iCs/>
        </w:rPr>
        <w:t>window</w:t>
      </w:r>
      <w:proofErr w:type="spellEnd"/>
      <w:r w:rsidR="00480AB6">
        <w:t xml:space="preserve">, es decir, </w:t>
      </w:r>
      <w:r w:rsidR="008A2FB2">
        <w:t>se predice el precio del bitcoin para cada día utilizando los precios</w:t>
      </w:r>
      <w:r w:rsidR="00B60742">
        <w:t xml:space="preserve"> reales</w:t>
      </w:r>
      <w:r w:rsidR="008A2FB2">
        <w:t xml:space="preserve"> de los últimos </w:t>
      </w:r>
      <w:r w:rsidR="005E6209" w:rsidRPr="009B346D">
        <w:rPr>
          <w:i/>
        </w:rPr>
        <w:t>T</w:t>
      </w:r>
      <w:r w:rsidR="005E6209">
        <w:t xml:space="preserve"> </w:t>
      </w:r>
      <w:r w:rsidR="008A2FB2">
        <w:t xml:space="preserve">días definidos por el </w:t>
      </w:r>
      <w:proofErr w:type="spellStart"/>
      <w:r w:rsidR="008A2FB2">
        <w:t>hiperparámetro</w:t>
      </w:r>
      <w:proofErr w:type="spellEnd"/>
      <w:r w:rsidR="008A2FB2">
        <w:t xml:space="preserve"> periodo</w:t>
      </w:r>
      <w:r w:rsidR="00FA393A">
        <w:t xml:space="preserve">, el nombre que se le ha dado al </w:t>
      </w:r>
      <w:proofErr w:type="spellStart"/>
      <w:r w:rsidR="00FA393A">
        <w:t>hiperparámatro</w:t>
      </w:r>
      <w:proofErr w:type="spellEnd"/>
      <w:r w:rsidR="00FA393A">
        <w:t xml:space="preserve"> que indica a cuantas observaciones pasadas tiene acceso el algoritmo LSTM</w:t>
      </w:r>
      <w:r w:rsidR="008A2FB2">
        <w:t>.</w:t>
      </w:r>
      <w:r w:rsidR="00B60742">
        <w:t xml:space="preserve"> </w:t>
      </w:r>
      <w:r w:rsidR="005E6209">
        <w:t>Luego</w:t>
      </w:r>
      <w:r w:rsidR="00B60742">
        <w:t xml:space="preserve">, cada día </w:t>
      </w:r>
      <w:r w:rsidR="005E6209">
        <w:t xml:space="preserve">adelante </w:t>
      </w:r>
      <w:r w:rsidR="005E6209">
        <w:t xml:space="preserve">se predice </w:t>
      </w:r>
      <w:r w:rsidR="00B60742">
        <w:t xml:space="preserve">sobre los valores reales </w:t>
      </w:r>
      <w:r w:rsidR="008F7787">
        <w:t>de la siguiente ventana</w:t>
      </w:r>
      <w:r w:rsidR="00B60742">
        <w:t>, en vez de predecir sobre predicciones anteriores.</w:t>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31BDAC44" w:rsidR="008A2FB2" w:rsidRDefault="004D06A0">
      <w:pPr>
        <w:pStyle w:val="JENUINormal"/>
        <w:ind w:firstLine="0"/>
        <w:jc w:val="center"/>
        <w:pPrChange w:id="38" w:author="Victor" w:date="2022-08-23T11:04:00Z">
          <w:pPr>
            <w:pStyle w:val="JENUINormal"/>
            <w:ind w:firstLine="0"/>
          </w:pPr>
        </w:pPrChange>
      </w:pPr>
      <w:r>
        <w:rPr>
          <w:noProof/>
          <w:lang w:eastAsia="es-ES"/>
        </w:rPr>
        <w:drawing>
          <wp:inline distT="0" distB="0" distL="0" distR="0" wp14:anchorId="190119B9" wp14:editId="626E04DE">
            <wp:extent cx="2647950" cy="1143000"/>
            <wp:effectExtent l="0" t="0" r="0" b="0"/>
            <wp:docPr id="5" name="Imagen 5" descr="Predicc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cionDiagram.draw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14:paraId="29733591" w14:textId="4591F7AD" w:rsidR="00941311" w:rsidRPr="00EC1186" w:rsidRDefault="00B97393" w:rsidP="008230BC">
      <w:pPr>
        <w:pStyle w:val="Descripcin"/>
        <w:jc w:val="both"/>
        <w:rPr>
          <w:i w:val="0"/>
          <w:color w:val="auto"/>
        </w:rPr>
      </w:pPr>
      <w:r w:rsidRPr="00EC1186">
        <w:rPr>
          <w:i w:val="0"/>
          <w:color w:val="auto"/>
          <w:sz w:val="20"/>
        </w:rPr>
        <w:t xml:space="preserve">Figura </w:t>
      </w:r>
      <w:r w:rsidRPr="00EC1186">
        <w:rPr>
          <w:i w:val="0"/>
          <w:color w:val="auto"/>
          <w:sz w:val="20"/>
        </w:rPr>
        <w:fldChar w:fldCharType="begin"/>
      </w:r>
      <w:r w:rsidRPr="00EC1186">
        <w:rPr>
          <w:i w:val="0"/>
          <w:color w:val="auto"/>
          <w:sz w:val="20"/>
        </w:rPr>
        <w:instrText xml:space="preserve"> SEQ Figura \* ARABIC </w:instrText>
      </w:r>
      <w:r w:rsidRPr="00EC1186">
        <w:rPr>
          <w:i w:val="0"/>
          <w:color w:val="auto"/>
          <w:sz w:val="20"/>
        </w:rPr>
        <w:fldChar w:fldCharType="separate"/>
      </w:r>
      <w:r w:rsidR="00997E97" w:rsidRPr="00817AEF">
        <w:rPr>
          <w:i w:val="0"/>
          <w:iCs w:val="0"/>
          <w:noProof/>
          <w:color w:val="auto"/>
          <w:sz w:val="20"/>
          <w:szCs w:val="20"/>
        </w:rPr>
        <w:t>5</w:t>
      </w:r>
      <w:r w:rsidRPr="00EC1186">
        <w:rPr>
          <w:i w:val="0"/>
          <w:color w:val="auto"/>
          <w:sz w:val="20"/>
        </w:rPr>
        <w:fldChar w:fldCharType="end"/>
      </w:r>
      <w:del w:id="39" w:author="Victor" w:date="2022-08-23T11:06:00Z">
        <w:r w:rsidRPr="00EC1186" w:rsidDel="00DE54E7">
          <w:rPr>
            <w:i w:val="0"/>
            <w:color w:val="auto"/>
            <w:sz w:val="20"/>
          </w:rPr>
          <w:delText xml:space="preserve"> </w:delText>
        </w:r>
      </w:del>
      <w:r w:rsidR="008A2FB2" w:rsidRPr="00EC1186">
        <w:rPr>
          <w:i w:val="0"/>
          <w:color w:val="auto"/>
          <w:sz w:val="20"/>
        </w:rPr>
        <w:t xml:space="preserve">: </w:t>
      </w:r>
      <w:r w:rsidR="00EC6EB0" w:rsidRPr="00EC1186">
        <w:rPr>
          <w:i w:val="0"/>
          <w:color w:val="auto"/>
          <w:sz w:val="20"/>
        </w:rPr>
        <w:t xml:space="preserve">Predicción </w:t>
      </w:r>
      <w:r w:rsidR="006D6217" w:rsidRPr="00EC1186">
        <w:rPr>
          <w:i w:val="0"/>
          <w:color w:val="auto"/>
          <w:sz w:val="20"/>
        </w:rPr>
        <w:t xml:space="preserve">con </w:t>
      </w:r>
      <w:proofErr w:type="spellStart"/>
      <w:r w:rsidR="009B346D" w:rsidRPr="00DE54E7">
        <w:rPr>
          <w:iCs w:val="0"/>
          <w:color w:val="auto"/>
          <w:sz w:val="20"/>
          <w:rPrChange w:id="40" w:author="Victor" w:date="2022-08-23T11:06:00Z">
            <w:rPr>
              <w:i w:val="0"/>
              <w:iCs w:val="0"/>
              <w:color w:val="auto"/>
              <w:sz w:val="20"/>
            </w:rPr>
          </w:rPrChange>
        </w:rPr>
        <w:t>rolling</w:t>
      </w:r>
      <w:proofErr w:type="spellEnd"/>
      <w:r w:rsidR="009B346D" w:rsidRPr="00DE54E7">
        <w:rPr>
          <w:iCs w:val="0"/>
          <w:color w:val="auto"/>
          <w:sz w:val="20"/>
          <w:rPrChange w:id="41" w:author="Victor" w:date="2022-08-23T11:06:00Z">
            <w:rPr>
              <w:i w:val="0"/>
              <w:iCs w:val="0"/>
              <w:color w:val="auto"/>
              <w:sz w:val="20"/>
            </w:rPr>
          </w:rPrChange>
        </w:rPr>
        <w:t xml:space="preserve"> </w:t>
      </w:r>
      <w:proofErr w:type="spellStart"/>
      <w:r w:rsidR="009B346D" w:rsidRPr="00DE54E7">
        <w:rPr>
          <w:iCs w:val="0"/>
          <w:color w:val="auto"/>
          <w:sz w:val="20"/>
          <w:rPrChange w:id="42" w:author="Victor" w:date="2022-08-23T11:06:00Z">
            <w:rPr>
              <w:i w:val="0"/>
              <w:iCs w:val="0"/>
              <w:color w:val="auto"/>
              <w:sz w:val="20"/>
            </w:rPr>
          </w:rPrChange>
        </w:rPr>
        <w:t>window</w:t>
      </w:r>
      <w:proofErr w:type="spellEnd"/>
    </w:p>
    <w:p w14:paraId="40F6AC40" w14:textId="4704D3F0" w:rsidR="009C1899" w:rsidRDefault="00941311" w:rsidP="00941311">
      <w:pPr>
        <w:pStyle w:val="JENUINormal"/>
        <w:ind w:firstLine="0"/>
      </w:pPr>
      <w:r>
        <w:t xml:space="preserve">   </w:t>
      </w:r>
      <w:r w:rsidR="00EC6EB0">
        <w:t>Tal y como se puede observar en la figura anterior</w:t>
      </w:r>
      <w:r w:rsidR="00F455D0">
        <w:t>,</w:t>
      </w:r>
      <w:r w:rsidR="00EC6EB0">
        <w:t xml:space="preserve"> se hace una predicción </w:t>
      </w:r>
      <w:r w:rsidR="006D6217">
        <w:t>recurrente</w:t>
      </w:r>
      <w:r w:rsidR="00EC6EB0">
        <w:t xml:space="preserve"> donde el modelo puede observar los valores pasados de los últimos 90 días y en base a estos hace una predicción y a continuación repite el proceso siempre utilizando el precio real</w:t>
      </w:r>
      <w:r w:rsidR="00FA393A">
        <w:t>.</w:t>
      </w:r>
    </w:p>
    <w:p w14:paraId="32156CC0" w14:textId="0BE7D3C1" w:rsidR="009C1899" w:rsidRDefault="009C1899" w:rsidP="00941311">
      <w:pPr>
        <w:pStyle w:val="JENUINormal"/>
        <w:ind w:firstLine="0"/>
      </w:pPr>
    </w:p>
    <w:p w14:paraId="137D1879" w14:textId="0FA654A9" w:rsidR="009C1899" w:rsidRDefault="009C1899" w:rsidP="009C1899">
      <w:pPr>
        <w:pStyle w:val="JENUITtulo2"/>
        <w:tabs>
          <w:tab w:val="clear" w:pos="1191"/>
          <w:tab w:val="num" w:pos="578"/>
        </w:tabs>
        <w:ind w:left="510" w:hanging="510"/>
      </w:pPr>
      <w:r>
        <w:t>Comparación de la precisión predictiva</w:t>
      </w:r>
    </w:p>
    <w:p w14:paraId="067E6F2F" w14:textId="6609B8FB" w:rsidR="00976FB3" w:rsidRDefault="00C47B66" w:rsidP="00976FB3">
      <w:pPr>
        <w:pStyle w:val="JENUINormal"/>
      </w:pPr>
      <w:r>
        <w:t xml:space="preserve">Se debe </w:t>
      </w:r>
      <w:r w:rsidR="00542947">
        <w:t>contrastar</w:t>
      </w:r>
      <w:r>
        <w:t xml:space="preserve"> si </w:t>
      </w:r>
      <w:r w:rsidR="007A7B66">
        <w:t>el</w:t>
      </w:r>
      <w:r>
        <w:t xml:space="preserve"> modelo</w:t>
      </w:r>
      <w:r w:rsidR="007A7B66">
        <w:t xml:space="preserve"> final escogido</w:t>
      </w:r>
      <w:r w:rsidR="00542947">
        <w:t xml:space="preserve"> tiene una precisión significativamente </w:t>
      </w:r>
      <w:r w:rsidR="007A7B66">
        <w:t>superior</w:t>
      </w:r>
      <w:r w:rsidR="003514BB">
        <w:t xml:space="preserve"> al </w:t>
      </w:r>
      <w:r w:rsidR="007A7B66">
        <w:t xml:space="preserve">resto de </w:t>
      </w:r>
      <w:r w:rsidR="00F1769B">
        <w:t>modelos</w:t>
      </w:r>
      <w:r w:rsidR="003514BB">
        <w:t xml:space="preserve">, </w:t>
      </w:r>
      <w:r w:rsidR="00F1769B">
        <w:t>es decir</w:t>
      </w:r>
      <w:r w:rsidR="003514BB">
        <w:t xml:space="preserve">, si el modelo con el periodo de 90 días predice mejor que el resto de </w:t>
      </w:r>
      <w:proofErr w:type="gramStart"/>
      <w:r w:rsidR="003514BB">
        <w:t>modelos</w:t>
      </w:r>
      <w:proofErr w:type="gramEnd"/>
      <w:r w:rsidR="00542947">
        <w:t>. Por consiguiente</w:t>
      </w:r>
      <w:r w:rsidR="00F1769B">
        <w:t>,</w:t>
      </w:r>
      <w:r w:rsidR="00542947">
        <w:t xml:space="preserve"> se utiliza el contraste de </w:t>
      </w:r>
      <w:proofErr w:type="spellStart"/>
      <w:r w:rsidR="00542947">
        <w:t>Diebold</w:t>
      </w:r>
      <w:proofErr w:type="spellEnd"/>
      <w:r w:rsidR="00542947">
        <w:t>-Mariano</w:t>
      </w:r>
      <w:r w:rsidR="006B1822">
        <w:t xml:space="preserve"> </w:t>
      </w:r>
      <w:r w:rsidR="00542947">
        <w:fldChar w:fldCharType="begin"/>
      </w:r>
      <w:r w:rsidR="00934992">
        <w:instrText xml:space="preserve"> ADDIN ZOTERO_ITEM CSL_CITATION {"citationID":"liqLY9M9","properties":{"formattedCitation":"[15]","plainCitation":"[15]","noteIndex":0},"citationItems":[{"id":17,"uris":["http://zotero.org/users/9733613/items/QIAI8GYM"],"itemData":{"id":17,"type":"article-journal","container-title":"Journal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42947">
        <w:fldChar w:fldCharType="separate"/>
      </w:r>
      <w:r w:rsidR="00934992" w:rsidRPr="00934992">
        <w:t>[15]</w:t>
      </w:r>
      <w:r w:rsidR="00542947">
        <w:fldChar w:fldCharType="end"/>
      </w:r>
      <w:r w:rsidR="00F1769B">
        <w:t>,</w:t>
      </w:r>
      <w:r w:rsidR="00542947">
        <w:t xml:space="preserve"> </w:t>
      </w:r>
      <w:r w:rsidR="00F1769B">
        <w:t>que emplea</w:t>
      </w:r>
      <w:r w:rsidR="0039588F">
        <w:t xml:space="preserve"> los errores de predicción para comparar los modelos entre ellos y determinar si estos tienen precisiones significativamente distintas.</w:t>
      </w:r>
      <w:r w:rsidR="00563512" w:rsidRPr="00563512">
        <w:t xml:space="preserve"> </w:t>
      </w:r>
      <w:r w:rsidR="00563512">
        <w:t>S</w:t>
      </w:r>
      <w:r w:rsidR="00563512" w:rsidRPr="00563512">
        <w:t xml:space="preserve">ean </w:t>
      </w:r>
      <m:oMath>
        <m:sSub>
          <m:sSubPr>
            <m:ctrlPr>
              <w:rPr>
                <w:rFonts w:ascii="Cambria Math" w:hAnsi="Cambria Math"/>
                <w:i/>
              </w:rPr>
            </m:ctrlPr>
          </m:sSubPr>
          <m:e>
            <m:r>
              <w:rPr>
                <w:rFonts w:ascii="Cambria Math" w:hAnsi="Cambria Math"/>
              </w:rPr>
              <m:t>ε</m:t>
            </m:r>
          </m:e>
          <m:sub>
            <m:r>
              <w:rPr>
                <w:rFonts w:ascii="Cambria Math" w:hAnsi="Cambria Math"/>
              </w:rPr>
              <m:t>1, T+h|T</m:t>
            </m:r>
          </m:sub>
        </m:sSub>
      </m:oMath>
      <w:r w:rsidR="00563512" w:rsidRPr="00563512">
        <w:t xml:space="preserve">  y </w:t>
      </w:r>
      <m:oMath>
        <m:sSub>
          <m:sSubPr>
            <m:ctrlPr>
              <w:rPr>
                <w:rFonts w:ascii="Cambria Math" w:hAnsi="Cambria Math"/>
                <w:i/>
              </w:rPr>
            </m:ctrlPr>
          </m:sSubPr>
          <m:e>
            <m:r>
              <w:rPr>
                <w:rFonts w:ascii="Cambria Math" w:hAnsi="Cambria Math"/>
              </w:rPr>
              <m:t>ε</m:t>
            </m:r>
          </m:e>
          <m:sub>
            <m:r>
              <w:rPr>
                <w:rFonts w:ascii="Cambria Math" w:hAnsi="Cambria Math"/>
              </w:rPr>
              <m:t>2, T+h|T</m:t>
            </m:r>
          </m:sub>
        </m:sSub>
      </m:oMath>
      <w:r w:rsidR="00563512">
        <w:t xml:space="preserve"> los errores de predicción</w:t>
      </w:r>
      <w:r w:rsidR="00563512" w:rsidRPr="00563512">
        <w:t xml:space="preserve"> </w:t>
      </w:r>
      <w:r w:rsidR="00563512">
        <w:t xml:space="preserve">de los modelos 1 y 2 en </w:t>
      </w:r>
      <m:oMath>
        <m:r>
          <w:rPr>
            <w:rFonts w:ascii="Cambria Math" w:hAnsi="Cambria Math"/>
          </w:rPr>
          <m:t>T+h</m:t>
        </m:r>
      </m:oMath>
      <w:r w:rsidR="00563512">
        <w:t xml:space="preserve">, </w:t>
      </w:r>
      <w:r w:rsidR="00563512" w:rsidRPr="00563512">
        <w:t>respectivamente</w:t>
      </w:r>
      <w:r w:rsidR="00563512">
        <w:t>.</w:t>
      </w:r>
      <w:r w:rsidR="00563512" w:rsidRPr="00563512">
        <w:t xml:space="preserve"> </w:t>
      </w:r>
      <w:r w:rsidR="00563512">
        <w:t xml:space="preserve">Sea </w:t>
      </w:r>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 T+h|T</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 T+h|T</m:t>
            </m:r>
          </m:sub>
          <m:sup>
            <m:r>
              <w:rPr>
                <w:rFonts w:ascii="Cambria Math" w:hAnsi="Cambria Math"/>
              </w:rPr>
              <m:t>2</m:t>
            </m:r>
          </m:sup>
        </m:sSubSup>
        <m:r>
          <w:rPr>
            <w:rFonts w:ascii="Cambria Math" w:hAnsi="Cambria Math"/>
          </w:rPr>
          <m:t xml:space="preserve"> </m:t>
        </m:r>
      </m:oMath>
      <w:r w:rsidR="00563512">
        <w:t xml:space="preserve">el diferencial de los errores cuadráticos de predicción de los modelos 1 y 2. El contraste de </w:t>
      </w:r>
      <w:proofErr w:type="spellStart"/>
      <w:r w:rsidR="00563512">
        <w:t>Diebold</w:t>
      </w:r>
      <w:proofErr w:type="spellEnd"/>
      <w:r w:rsidR="00563512">
        <w:t xml:space="preserve">-Mariano </w:t>
      </w:r>
      <w:r w:rsidR="00563512">
        <w:fldChar w:fldCharType="begin"/>
      </w:r>
      <w:r w:rsidR="00934992">
        <w:instrText xml:space="preserve"> ADDIN ZOTERO_ITEM CSL_CITATION {"citationID":"Ijf0vD0z","properties":{"formattedCitation":"[15]","plainCitation":"[15]","noteIndex":0},"citationItems":[{"id":17,"uris":["http://zotero.org/users/9733613/items/QIAI8GYM"],"itemData":{"id":17,"type":"article-journal","container-title":"Journal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63512">
        <w:fldChar w:fldCharType="separate"/>
      </w:r>
      <w:r w:rsidR="00934992" w:rsidRPr="00934992">
        <w:t>[15]</w:t>
      </w:r>
      <w:r w:rsidR="00563512">
        <w:fldChar w:fldCharType="end"/>
      </w:r>
      <w:r w:rsidR="00563512">
        <w:t xml:space="preserve"> contrasta si ambos modelos tienen errores cuadráticos de predicción bajo la hipótesis nula frente a la hipótesis alternativa de que el modelo de predicción 1 tiene un error cuadrático de predicción menor:  </w:t>
      </w:r>
    </w:p>
    <w:tbl>
      <w:tblPr>
        <w:tblW w:w="0" w:type="auto"/>
        <w:tblLook w:val="04A0" w:firstRow="1" w:lastRow="0" w:firstColumn="1" w:lastColumn="0" w:noHBand="0" w:noVBand="1"/>
      </w:tblPr>
      <w:tblGrid>
        <w:gridCol w:w="4181"/>
      </w:tblGrid>
      <w:tr w:rsidR="00976FB3" w:rsidRPr="00A64E4E" w14:paraId="5214059F" w14:textId="77777777" w:rsidTr="006E2EE2">
        <w:trPr>
          <w:trHeight w:val="229"/>
        </w:trPr>
        <w:tc>
          <w:tcPr>
            <w:tcW w:w="4337" w:type="dxa"/>
            <w:shd w:val="clear" w:color="auto" w:fill="auto"/>
            <w:vAlign w:val="center"/>
          </w:tcPr>
          <w:p w14:paraId="69A3F5A7" w14:textId="7D12F2E1" w:rsidR="00976FB3" w:rsidRPr="00F73C8D" w:rsidRDefault="00000000" w:rsidP="00976FB3">
            <w:pPr>
              <w:spacing w:before="60" w:after="60" w:line="240" w:lineRule="auto"/>
              <w:jc w:val="center"/>
              <w:rPr>
                <w:rFonts w:ascii="Cambria Math" w:hAnsi="Cambria Math"/>
                <w:i/>
                <w:sz w:val="20"/>
              </w:rPr>
            </w:p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0</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=0</m:t>
              </m:r>
            </m:oMath>
            <w:r w:rsidR="00976FB3">
              <w:rPr>
                <w:rFonts w:ascii="Cambria Math" w:hAnsi="Cambria Math"/>
                <w:i/>
                <w:sz w:val="20"/>
              </w:rPr>
              <w:t>,</w:t>
            </w:r>
          </w:p>
        </w:tc>
      </w:tr>
      <w:tr w:rsidR="00976FB3" w:rsidRPr="00A64E4E" w14:paraId="5F7EF53E" w14:textId="77777777" w:rsidTr="006E2EE2">
        <w:trPr>
          <w:trHeight w:val="229"/>
        </w:trPr>
        <w:tc>
          <w:tcPr>
            <w:tcW w:w="4337" w:type="dxa"/>
            <w:shd w:val="clear" w:color="auto" w:fill="auto"/>
            <w:vAlign w:val="center"/>
          </w:tcPr>
          <w:p w14:paraId="65288B90" w14:textId="3F9327FC" w:rsidR="00976FB3" w:rsidRPr="00F86498" w:rsidRDefault="00000000" w:rsidP="006E2EE2">
            <w:pPr>
              <w:spacing w:before="60" w:after="60" w:line="240" w:lineRule="auto"/>
              <w:jc w:val="center"/>
              <w:rPr>
                <w:rFonts w:ascii="Cambria Math" w:hAnsi="Cambria Math"/>
                <w:i/>
                <w:sz w:val="20"/>
              </w:rPr>
            </w:pPr>
            <m:oMathPara>
              <m:oMathParaPr>
                <m:jc m:val="center"/>
              </m:oMathPara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A</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&lt;0.</m:t>
                </m:r>
              </m:oMath>
            </m:oMathPara>
          </w:p>
        </w:tc>
      </w:tr>
    </w:tbl>
    <w:p w14:paraId="45F08C16" w14:textId="77777777" w:rsidR="00976FB3" w:rsidRDefault="00976FB3" w:rsidP="009C1899">
      <w:pPr>
        <w:pStyle w:val="JENUINormal"/>
      </w:pPr>
    </w:p>
    <w:p w14:paraId="7EE62820" w14:textId="11349C3D" w:rsidR="00976FB3" w:rsidRDefault="00C81A01" w:rsidP="00976FB3">
      <w:pPr>
        <w:pStyle w:val="JENUINormal"/>
      </w:pPr>
      <w:r>
        <w:t xml:space="preserve">El estadístico de prueba del contraste de </w:t>
      </w:r>
      <w:proofErr w:type="spellStart"/>
      <w:r>
        <w:t>Diebold</w:t>
      </w:r>
      <w:proofErr w:type="spellEnd"/>
      <w:r>
        <w:t xml:space="preserve">-Mariano </w:t>
      </w:r>
      <w:r>
        <w:fldChar w:fldCharType="begin"/>
      </w:r>
      <w:r w:rsidR="00934992">
        <w:instrText xml:space="preserve"> ADDIN ZOTERO_ITEM CSL_CITATION {"citationID":"vFJ0d1cA","properties":{"formattedCitation":"[15]","plainCitation":"[15]","noteIndex":0},"citationItems":[{"id":17,"uris":["http://zotero.org/users/9733613/items/QIAI8GYM"],"itemData":{"id":17,"type":"article-journal","container-title":"Journal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fldChar w:fldCharType="separate"/>
      </w:r>
      <w:r w:rsidR="00934992" w:rsidRPr="00934992">
        <w:t>[15]</w:t>
      </w:r>
      <w:r>
        <w:fldChar w:fldCharType="end"/>
      </w:r>
      <w:r>
        <w:t xml:space="preserve"> bajo la hipótesis nula se define como:</w:t>
      </w:r>
    </w:p>
    <w:tbl>
      <w:tblPr>
        <w:tblStyle w:val="Tablaconcuadrcula"/>
        <w:tblW w:w="4253" w:type="dxa"/>
        <w:tblLook w:val="04A0" w:firstRow="1" w:lastRow="0" w:firstColumn="1" w:lastColumn="0" w:noHBand="0" w:noVBand="1"/>
      </w:tblPr>
      <w:tblGrid>
        <w:gridCol w:w="4253"/>
      </w:tblGrid>
      <w:tr w:rsidR="00C81A01" w14:paraId="133082C7" w14:textId="77777777" w:rsidTr="00927961">
        <w:trPr>
          <w:trHeight w:val="994"/>
        </w:trPr>
        <w:tc>
          <w:tcPr>
            <w:tcW w:w="4253" w:type="dxa"/>
            <w:tcBorders>
              <w:top w:val="nil"/>
              <w:left w:val="nil"/>
              <w:bottom w:val="nil"/>
              <w:right w:val="nil"/>
            </w:tcBorders>
            <w:vAlign w:val="center"/>
          </w:tcPr>
          <w:p w14:paraId="66033ADD" w14:textId="22E558FD" w:rsidR="00C81A01" w:rsidRDefault="00C81A01" w:rsidP="00C81A01">
            <w:pPr>
              <w:pStyle w:val="JENUINormal"/>
            </w:pPr>
            <m:oMathPara>
              <m:oMath>
                <m:r>
                  <w:rPr>
                    <w:rFonts w:ascii="Cambria Math" w:hAnsi="Cambria Math"/>
                  </w:rPr>
                  <m:t>DM</m:t>
                </m:r>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h</m:t>
                        </m:r>
                        <m:r>
                          <m:rPr>
                            <m:sty m:val="p"/>
                          </m:rPr>
                          <w:rPr>
                            <w:rFonts w:ascii="Cambria Math" w:hAnsi="Cambria Math"/>
                          </w:rPr>
                          <m:t>=1</m:t>
                        </m:r>
                      </m:sub>
                      <m:sup>
                        <m:r>
                          <w:rPr>
                            <w:rFonts w:ascii="Cambria Math" w:hAnsi="Cambria Math"/>
                          </w:rPr>
                          <m:t>H</m:t>
                        </m:r>
                      </m:sup>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nary>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(0)</m:t>
                            </m:r>
                          </m:num>
                          <m:den>
                            <m:r>
                              <w:rPr>
                                <w:rFonts w:ascii="Cambria Math" w:hAnsi="Cambria Math"/>
                              </w:rPr>
                              <m:t>T</m:t>
                            </m:r>
                          </m:den>
                        </m:f>
                      </m:e>
                    </m:rad>
                  </m:den>
                </m:f>
                <m:r>
                  <w:rPr>
                    <w:rFonts w:ascii="Cambria Math" w:hAnsi="Cambria Math"/>
                  </w:rPr>
                  <m:t>,</m:t>
                </m:r>
              </m:oMath>
            </m:oMathPara>
          </w:p>
        </w:tc>
      </w:tr>
    </w:tbl>
    <w:p w14:paraId="2B2483D4" w14:textId="6E4FA90C" w:rsidR="008573C7" w:rsidRPr="0039588F" w:rsidRDefault="008573C7" w:rsidP="00927961">
      <w:pPr>
        <w:pStyle w:val="JENUINormal"/>
        <w:ind w:firstLine="0"/>
      </w:pPr>
      <w:r>
        <w:t>donde</w:t>
      </w:r>
      <w:r w:rsidRPr="008573C7">
        <w:t xml:space="preserve"> </w:t>
      </w:r>
      <m:oMath>
        <m:r>
          <m:rPr>
            <m:sty m:val="p"/>
          </m:rPr>
          <w:rPr>
            <w:rFonts w:ascii="Cambria Math" w:hAnsi="Cambria Math"/>
          </w:rPr>
          <m:t>2</m:t>
        </m:r>
        <m:r>
          <w:rPr>
            <w:rFonts w:ascii="Cambria Math" w:hAnsi="Cambria Math"/>
          </w:rPr>
          <m:t>π</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r>
              <m:rPr>
                <m:sty m:val="p"/>
              </m:rPr>
              <w:rPr>
                <w:rFonts w:ascii="Cambria Math" w:hAnsi="Cambria Math"/>
              </w:rPr>
              <m: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oMath>
      <w:r>
        <w:t>es un estimador consistente</w:t>
      </w:r>
      <w:r w:rsidR="00C81A01">
        <w:t xml:space="preserve"> </w:t>
      </w:r>
      <w:r w:rsidR="00C81A01" w:rsidRPr="00E878B5">
        <w:t>de la</w:t>
      </w:r>
      <w:r w:rsidR="00C81A01">
        <w:t>s</w:t>
      </w:r>
      <w:r w:rsidR="00C81A01" w:rsidRPr="00E878B5">
        <w:t xml:space="preserve"> </w:t>
      </w:r>
      <w:proofErr w:type="spellStart"/>
      <w:r w:rsidR="00C81A01" w:rsidRPr="00E878B5">
        <w:t>autocovarianza</w:t>
      </w:r>
      <w:r w:rsidR="00C81A01">
        <w:t>s</w:t>
      </w:r>
      <w:proofErr w:type="spellEnd"/>
      <w:r w:rsidR="00C81A01" w:rsidRPr="00E878B5">
        <w:t xml:space="preserve"> de</w:t>
      </w:r>
      <m:oMath>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oMath>
      <w:r w:rsidR="00C81A01">
        <w:t>.</w:t>
      </w:r>
      <w:r w:rsidR="00DB4D7C">
        <w:t xml:space="preserve"> Bajo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rPr>
          <m:t>=0</m:t>
        </m:r>
      </m:oMath>
      <w:r w:rsidR="00DB4D7C">
        <w:t>, DM tiene una distribución normal estándar.</w:t>
      </w:r>
    </w:p>
    <w:p w14:paraId="6E934B3C" w14:textId="77777777" w:rsidR="00FA393A" w:rsidRPr="00E24E85" w:rsidRDefault="00FA393A" w:rsidP="00941311">
      <w:pPr>
        <w:pStyle w:val="JENUINormal"/>
        <w:ind w:firstLine="0"/>
      </w:pPr>
    </w:p>
    <w:p w14:paraId="7A88B112" w14:textId="1B79933A" w:rsidR="000D7D75" w:rsidRPr="00E24E85" w:rsidRDefault="00C90D36">
      <w:pPr>
        <w:pStyle w:val="JENUITtulo1"/>
      </w:pPr>
      <w:r>
        <w:t xml:space="preserve">Análisis </w:t>
      </w:r>
      <w:r w:rsidR="00B75AFA">
        <w:t>empírico</w:t>
      </w:r>
    </w:p>
    <w:p w14:paraId="7D4893E3" w14:textId="4ACA6D0B" w:rsidR="005610F6" w:rsidRDefault="0011715E" w:rsidP="0007301C">
      <w:pPr>
        <w:pStyle w:val="JENUINormal"/>
        <w:ind w:firstLine="0"/>
      </w:pPr>
      <w:r>
        <w:t xml:space="preserve">En esta sección se aplican las redes neuronales recurrentes para predecir el precio de apertura del </w:t>
      </w:r>
      <w:r w:rsidR="00B7652A">
        <w:t xml:space="preserve">bitcoin </w:t>
      </w:r>
      <w:r>
        <w:t xml:space="preserve">durante un </w:t>
      </w:r>
      <w:r w:rsidR="00B7652A">
        <w:t xml:space="preserve">periodo </w:t>
      </w:r>
      <w:r>
        <w:t>de tres meses</w:t>
      </w:r>
      <w:r w:rsidR="009671BF">
        <w:t>.</w:t>
      </w:r>
      <w:r w:rsidR="00B7652A">
        <w:t xml:space="preserve"> </w:t>
      </w:r>
      <w:r w:rsidR="005610F6">
        <w:t xml:space="preserve">El modelo </w:t>
      </w:r>
      <w:r w:rsidR="00B7652A">
        <w:t>evoluciona</w:t>
      </w:r>
      <w:r w:rsidR="005610F6">
        <w:t xml:space="preserve"> desde un modelo inicial</w:t>
      </w:r>
      <w:r w:rsidR="00B7652A">
        <w:t>,</w:t>
      </w:r>
      <w:r w:rsidR="005610F6">
        <w:t xml:space="preserve"> donde solamente se </w:t>
      </w:r>
      <w:r w:rsidR="00B7652A">
        <w:t xml:space="preserve">tiene </w:t>
      </w:r>
      <w:r w:rsidR="005610F6">
        <w:t>en cuenta el precio de apertura del bitcoin para utilizarlo como modelo de partida</w:t>
      </w:r>
      <w:r w:rsidR="00B7652A">
        <w:t>,</w:t>
      </w:r>
      <w:r w:rsidR="005610F6">
        <w:t xml:space="preserve"> </w:t>
      </w:r>
      <w:r w:rsidR="00B7652A">
        <w:t xml:space="preserve">y se ajusta y añade </w:t>
      </w:r>
      <w:r w:rsidR="005610F6">
        <w:t xml:space="preserve">información hasta llegar al modelo </w:t>
      </w:r>
      <w:r w:rsidR="0097531A">
        <w:t>final</w:t>
      </w:r>
      <w:r w:rsidR="005610F6">
        <w:t>.</w:t>
      </w:r>
    </w:p>
    <w:p w14:paraId="645E6393" w14:textId="28AA4B59" w:rsidR="005610F6" w:rsidRDefault="00162D68" w:rsidP="00162D68">
      <w:pPr>
        <w:pStyle w:val="JENUITtulo2"/>
        <w:tabs>
          <w:tab w:val="clear" w:pos="1191"/>
          <w:tab w:val="num" w:pos="578"/>
        </w:tabs>
        <w:ind w:left="510" w:hanging="510"/>
      </w:pPr>
      <w:r>
        <w:t>Datos</w:t>
      </w:r>
    </w:p>
    <w:p w14:paraId="7F5788D0" w14:textId="52C61935" w:rsidR="0031797D" w:rsidRDefault="00E83521" w:rsidP="00B7652A">
      <w:pPr>
        <w:pStyle w:val="JENUINormal"/>
      </w:pPr>
      <w:r>
        <w:t xml:space="preserve">Para la muestra de entrenamiento se ha escogido el </w:t>
      </w:r>
      <w:r w:rsidR="00B7652A">
        <w:t xml:space="preserve">periodo </w:t>
      </w:r>
      <w:r>
        <w:t xml:space="preserve">que abarca desde </w:t>
      </w:r>
      <w:r w:rsidR="00B7652A">
        <w:t xml:space="preserve">el </w:t>
      </w:r>
      <w:r>
        <w:t>17 de septiembre de 2015 hasta el 30 de noviembre de 2019. S</w:t>
      </w:r>
      <w:r w:rsidR="00701D58">
        <w:t xml:space="preserve">e ha optado por este </w:t>
      </w:r>
      <w:r w:rsidR="00B7652A">
        <w:t xml:space="preserve">periodo </w:t>
      </w:r>
      <w:r w:rsidR="00BF149F">
        <w:t>por</w:t>
      </w:r>
      <w:r w:rsidR="00B7652A">
        <w:t>que</w:t>
      </w:r>
      <w:r w:rsidR="00701D58">
        <w:t xml:space="preserve"> comienza desde el dato más antiguo disponible en</w:t>
      </w:r>
      <w:r w:rsidR="00E97F0B">
        <w:t xml:space="preserve"> el portal</w:t>
      </w:r>
      <w:r w:rsidR="00701D58">
        <w:t xml:space="preserve">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w:t>
      </w:r>
      <w:r w:rsidR="00890033">
        <w:t>(</w:t>
      </w:r>
      <w:hyperlink r:id="rId14" w:history="1">
        <w:r w:rsidR="00890033" w:rsidRPr="00C328F4">
          <w:rPr>
            <w:rStyle w:val="Hipervnculo"/>
          </w:rPr>
          <w:t>https://finance.yahoo.com/</w:t>
        </w:r>
      </w:hyperlink>
      <w:r w:rsidR="00890033">
        <w:t xml:space="preserve">) </w:t>
      </w:r>
      <w:r w:rsidR="00701D58">
        <w:t xml:space="preserve">hasta tres meses antes de que el efecto de la pandemia </w:t>
      </w:r>
      <w:r w:rsidR="00890033">
        <w:t xml:space="preserve">del COVID-19 </w:t>
      </w:r>
      <w:r w:rsidR="00701D58">
        <w:t xml:space="preserve">fuese global, considerando marzo </w:t>
      </w:r>
      <w:r w:rsidR="00890033">
        <w:t xml:space="preserve">de 2020 </w:t>
      </w:r>
      <w:r w:rsidR="00701D58">
        <w:t>como el inicio de la pandemia de COVID-19.</w:t>
      </w:r>
      <w:r w:rsidR="009F6110">
        <w:t xml:space="preserve"> </w:t>
      </w:r>
      <w:r w:rsidR="00701D58">
        <w:t xml:space="preserve">Por tanto, la muestra de </w:t>
      </w:r>
      <w:r w:rsidR="00890033">
        <w:t xml:space="preserve">prueba </w:t>
      </w:r>
      <w:r w:rsidR="00701D58">
        <w:t>comienza desde el 1 de diciembre de 2019 hasta el 29 de febrero de 2020.</w:t>
      </w:r>
    </w:p>
    <w:p w14:paraId="6E6F6ED5" w14:textId="773DBF12" w:rsidR="00162D68" w:rsidRDefault="00890033" w:rsidP="00B7652A">
      <w:pPr>
        <w:pStyle w:val="JENUINormal"/>
      </w:pPr>
      <w:r>
        <w:t xml:space="preserve">Además, </w:t>
      </w:r>
      <w:r w:rsidR="0031797D">
        <w:t xml:space="preserve">se ha escogido como muestra de validación el periodo que </w:t>
      </w:r>
      <w:r w:rsidR="00E97F0B">
        <w:t xml:space="preserve">comprende </w:t>
      </w:r>
      <w:r w:rsidR="0031797D">
        <w:t>desde el 1 de marzo de 2021 hasta el 27 de noviembre de 2021</w:t>
      </w:r>
      <w:r w:rsidR="005759ED">
        <w:t xml:space="preserve">, </w:t>
      </w:r>
      <w:r w:rsidR="005759ED" w:rsidRPr="005759ED">
        <w:t>se utiliza para dar una estimación imparcial de la habilidad</w:t>
      </w:r>
      <w:r w:rsidR="005759ED">
        <w:t xml:space="preserve"> </w:t>
      </w:r>
      <w:r w:rsidR="00E97F0B">
        <w:t>predictiva</w:t>
      </w:r>
      <w:r w:rsidR="00E97F0B" w:rsidRPr="005759ED">
        <w:t xml:space="preserve"> </w:t>
      </w:r>
      <w:r w:rsidR="005759ED" w:rsidRPr="005759ED">
        <w:t>del modelo.</w:t>
      </w:r>
    </w:p>
    <w:p w14:paraId="190D76BB" w14:textId="234C19D0" w:rsidR="00A52AAD" w:rsidRDefault="00E97F0B" w:rsidP="009F6110">
      <w:pPr>
        <w:pStyle w:val="JENUINormal"/>
      </w:pPr>
      <w:r>
        <w:t xml:space="preserve">El portal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ofrece varios datos referentes a la cotización de activos </w:t>
      </w:r>
      <w:r w:rsidR="00106829">
        <w:t xml:space="preserve">de los cuales se han escogido el precio de apertura y de cierre diarios </w:t>
      </w:r>
      <w:r>
        <w:t xml:space="preserve">del bitcoin </w:t>
      </w:r>
      <w:r w:rsidR="00106829">
        <w:t>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129757FE" w:rsidR="00366CE9" w:rsidRDefault="00162D68" w:rsidP="00162D68">
      <w:pPr>
        <w:pStyle w:val="JENUITtulo2"/>
        <w:tabs>
          <w:tab w:val="clear" w:pos="1191"/>
          <w:tab w:val="num" w:pos="578"/>
        </w:tabs>
        <w:ind w:left="510" w:hanging="510"/>
      </w:pPr>
      <w:r>
        <w:t>Matriz de entrada</w:t>
      </w:r>
      <w:r w:rsidR="00921DC1">
        <w:t xml:space="preserve"> y estructura</w:t>
      </w:r>
    </w:p>
    <w:p w14:paraId="2E491810" w14:textId="5577E4E7" w:rsidR="00366CE9" w:rsidRDefault="00B97393" w:rsidP="00366CE9">
      <w:pPr>
        <w:pStyle w:val="JENUINormal"/>
      </w:pPr>
      <w:r>
        <w:t xml:space="preserve">Como se muestra en la </w:t>
      </w:r>
      <w:r>
        <w:fldChar w:fldCharType="begin"/>
      </w:r>
      <w:r>
        <w:instrText xml:space="preserve"> REF _Ref110962872 \h </w:instrText>
      </w:r>
      <w:r>
        <w:fldChar w:fldCharType="separate"/>
      </w:r>
      <w:r w:rsidRPr="00B97393">
        <w:t xml:space="preserve">Figura </w:t>
      </w:r>
      <w:r w:rsidRPr="00B97393">
        <w:rPr>
          <w:noProof/>
        </w:rPr>
        <w:t>6</w:t>
      </w:r>
      <w:r>
        <w:fldChar w:fldCharType="end"/>
      </w:r>
      <w:r w:rsidR="0055643F">
        <w:t>,</w:t>
      </w:r>
      <w:r>
        <w:t xml:space="preserve"> l</w:t>
      </w:r>
      <w:r w:rsidR="00366CE9">
        <w:t xml:space="preserve">a entrada de información a la red neuronal está compuesta por una matriz tridimensional que contiene el precio de apertura y de cierre del bitcoin con 90 </w:t>
      </w:r>
      <w:r w:rsidR="00366CE9">
        <w:rPr>
          <w:i/>
          <w:iCs/>
        </w:rPr>
        <w:t>time</w:t>
      </w:r>
      <w:r w:rsidR="00674824">
        <w:rPr>
          <w:i/>
          <w:iCs/>
        </w:rPr>
        <w:t xml:space="preserve"> </w:t>
      </w:r>
      <w:proofErr w:type="spellStart"/>
      <w:r w:rsidR="00366CE9">
        <w:rPr>
          <w:i/>
          <w:iCs/>
        </w:rPr>
        <w:t>steps</w:t>
      </w:r>
      <w:proofErr w:type="spellEnd"/>
      <w:r w:rsidR="00366CE9">
        <w:t xml:space="preserve">¸ es decir, en cada momento del tiempo la red neuronal </w:t>
      </w:r>
      <w:r w:rsidR="00E97F0B">
        <w:t>observará</w:t>
      </w:r>
      <w:r w:rsidR="00366CE9">
        <w:t xml:space="preserve"> 90 días previos al día actual.</w:t>
      </w:r>
      <w:r w:rsidR="00BA3F31">
        <w:t xml:space="preserve"> Previamente</w:t>
      </w:r>
      <w:r w:rsidR="00E97F0B">
        <w:t>,</w:t>
      </w:r>
      <w:r w:rsidR="00BA3F31">
        <w:t xml:space="preserve"> se había hecho uso de 60 días como período base, pero el incremento a </w:t>
      </w:r>
      <w:r w:rsidR="00E97F0B">
        <w:t>90 días</w:t>
      </w:r>
      <w:r w:rsidR="00BA3F31">
        <w:t xml:space="preserve"> supuso una mejora considerable en el modelo.</w:t>
      </w:r>
    </w:p>
    <w:p w14:paraId="452CE418" w14:textId="77777777" w:rsidR="00611113" w:rsidRDefault="00611113" w:rsidP="00366CE9">
      <w:pPr>
        <w:pStyle w:val="JENUINormal"/>
      </w:pPr>
    </w:p>
    <w:p w14:paraId="66375518" w14:textId="4C9C669E" w:rsidR="00611113" w:rsidRDefault="004D06A0">
      <w:pPr>
        <w:pStyle w:val="JENUINormal"/>
        <w:ind w:firstLine="0"/>
        <w:jc w:val="center"/>
        <w:pPrChange w:id="43" w:author="Victor" w:date="2022-08-23T11:05:00Z">
          <w:pPr>
            <w:pStyle w:val="JENUINormal"/>
            <w:ind w:firstLine="0"/>
          </w:pPr>
        </w:pPrChange>
      </w:pPr>
      <w:r>
        <w:rPr>
          <w:noProof/>
          <w:lang w:eastAsia="es-ES"/>
        </w:rPr>
        <w:drawing>
          <wp:inline distT="0" distB="0" distL="0" distR="0" wp14:anchorId="030DA80E" wp14:editId="0876B222">
            <wp:extent cx="2619375" cy="2762250"/>
            <wp:effectExtent l="0" t="0" r="9525" b="0"/>
            <wp:docPr id="6" name="Imagen 6" descr="MatrizEntrada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zEntradaDra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762250"/>
                    </a:xfrm>
                    <a:prstGeom prst="rect">
                      <a:avLst/>
                    </a:prstGeom>
                    <a:noFill/>
                    <a:ln>
                      <a:noFill/>
                    </a:ln>
                  </pic:spPr>
                </pic:pic>
              </a:graphicData>
            </a:graphic>
          </wp:inline>
        </w:drawing>
      </w:r>
    </w:p>
    <w:p w14:paraId="675FC4F0" w14:textId="63F1E638" w:rsidR="00425B30" w:rsidRPr="0055643F" w:rsidRDefault="00B97393" w:rsidP="008230BC">
      <w:pPr>
        <w:pStyle w:val="Descripcin"/>
        <w:jc w:val="both"/>
        <w:rPr>
          <w:i w:val="0"/>
          <w:color w:val="auto"/>
          <w:rPrChange w:id="44" w:author="Victor" w:date="2022-08-16T15:18:00Z">
            <w:rPr/>
          </w:rPrChange>
        </w:rPr>
        <w:pPrChange w:id="45" w:author="Daniel Ramos Hoogwout" w:date="2022-08-27T10:34:00Z">
          <w:pPr>
            <w:pStyle w:val="Descripcin"/>
          </w:pPr>
        </w:pPrChange>
      </w:pPr>
      <w:bookmarkStart w:id="46" w:name="_Ref110962872"/>
      <w:r w:rsidRPr="0055643F">
        <w:rPr>
          <w:i w:val="0"/>
          <w:color w:val="auto"/>
          <w:sz w:val="20"/>
          <w:rPrChange w:id="47" w:author="Victor" w:date="2022-08-16T15:18:00Z">
            <w:rPr>
              <w:sz w:val="20"/>
            </w:rPr>
          </w:rPrChange>
        </w:rPr>
        <w:t xml:space="preserve">Figura </w:t>
      </w:r>
      <w:r w:rsidRPr="0055643F">
        <w:rPr>
          <w:i w:val="0"/>
          <w:color w:val="auto"/>
          <w:sz w:val="20"/>
          <w:rPrChange w:id="48" w:author="Victor" w:date="2022-08-16T15:18:00Z">
            <w:rPr>
              <w:sz w:val="20"/>
            </w:rPr>
          </w:rPrChange>
        </w:rPr>
        <w:fldChar w:fldCharType="begin"/>
      </w:r>
      <w:r w:rsidRPr="0055643F">
        <w:rPr>
          <w:i w:val="0"/>
          <w:color w:val="auto"/>
          <w:sz w:val="20"/>
          <w:rPrChange w:id="49" w:author="Victor" w:date="2022-08-16T15:18:00Z">
            <w:rPr>
              <w:sz w:val="20"/>
            </w:rPr>
          </w:rPrChange>
        </w:rPr>
        <w:instrText xml:space="preserve"> SEQ Figura \* ARABIC </w:instrText>
      </w:r>
      <w:r w:rsidRPr="0055643F">
        <w:rPr>
          <w:i w:val="0"/>
          <w:color w:val="auto"/>
          <w:sz w:val="20"/>
          <w:rPrChange w:id="50" w:author="Victor" w:date="2022-08-16T15:18:00Z">
            <w:rPr>
              <w:sz w:val="20"/>
            </w:rPr>
          </w:rPrChange>
        </w:rPr>
        <w:fldChar w:fldCharType="separate"/>
      </w:r>
      <w:r w:rsidR="00997E97" w:rsidRPr="0055643F">
        <w:rPr>
          <w:i w:val="0"/>
          <w:iCs w:val="0"/>
          <w:noProof/>
          <w:color w:val="auto"/>
          <w:sz w:val="20"/>
          <w:szCs w:val="20"/>
        </w:rPr>
        <w:t>6</w:t>
      </w:r>
      <w:r w:rsidRPr="0055643F">
        <w:rPr>
          <w:i w:val="0"/>
          <w:color w:val="auto"/>
          <w:sz w:val="20"/>
          <w:rPrChange w:id="51" w:author="Victor" w:date="2022-08-16T15:18:00Z">
            <w:rPr>
              <w:sz w:val="20"/>
            </w:rPr>
          </w:rPrChange>
        </w:rPr>
        <w:fldChar w:fldCharType="end"/>
      </w:r>
      <w:bookmarkEnd w:id="46"/>
      <w:del w:id="52" w:author="Victor" w:date="2022-08-23T11:06:00Z">
        <w:r w:rsidRPr="0055643F" w:rsidDel="00DE54E7">
          <w:rPr>
            <w:i w:val="0"/>
            <w:color w:val="auto"/>
            <w:sz w:val="20"/>
            <w:rPrChange w:id="53" w:author="Victor" w:date="2022-08-16T15:18:00Z">
              <w:rPr>
                <w:sz w:val="20"/>
              </w:rPr>
            </w:rPrChange>
          </w:rPr>
          <w:delText xml:space="preserve"> </w:delText>
        </w:r>
      </w:del>
      <w:r w:rsidR="00425B30" w:rsidRPr="0055643F">
        <w:rPr>
          <w:i w:val="0"/>
          <w:color w:val="auto"/>
          <w:sz w:val="20"/>
          <w:rPrChange w:id="54" w:author="Victor" w:date="2022-08-16T15:18:00Z">
            <w:rPr>
              <w:sz w:val="20"/>
            </w:rPr>
          </w:rPrChange>
        </w:rPr>
        <w:t xml:space="preserve">: Matriz de </w:t>
      </w:r>
      <w:r w:rsidR="00F11FDC" w:rsidRPr="0055643F">
        <w:rPr>
          <w:i w:val="0"/>
          <w:color w:val="auto"/>
          <w:sz w:val="20"/>
          <w:rPrChange w:id="55" w:author="Victor" w:date="2022-08-16T15:18:00Z">
            <w:rPr>
              <w:sz w:val="20"/>
            </w:rPr>
          </w:rPrChange>
        </w:rPr>
        <w:t>entrada</w:t>
      </w:r>
    </w:p>
    <w:p w14:paraId="60131BCE" w14:textId="371DF045" w:rsidR="00DE4FEC" w:rsidRDefault="00106829" w:rsidP="007A384B">
      <w:pPr>
        <w:pStyle w:val="JENUINormal"/>
      </w:pPr>
      <w:r>
        <w:t>Antes de introducir estos datos en la red neuronal estos se han normalizado a valores entre 0 y 1 para simplificar la entra</w:t>
      </w:r>
      <w:r w:rsidR="00921DC1">
        <w:t>da</w:t>
      </w:r>
      <w:r w:rsidR="00DE4FEC">
        <w:t xml:space="preserve"> a la red neuronal, evitando así que una variable domine sobre otra en el caso de que sus magnitudes fuesen diferentes.</w:t>
      </w:r>
    </w:p>
    <w:p w14:paraId="26506922" w14:textId="6F85B2D7" w:rsidR="00BA3F31" w:rsidRDefault="00DE4FEC" w:rsidP="005037A0">
      <w:pPr>
        <w:pStyle w:val="JENUINormal"/>
      </w:pPr>
      <w:r>
        <w:t xml:space="preserve">La red neuronal que procesa </w:t>
      </w:r>
      <w:r w:rsidR="004E6A0B">
        <w:t xml:space="preserve">la </w:t>
      </w:r>
      <w:r>
        <w:t>matriz</w:t>
      </w:r>
      <w:r w:rsidR="004E6A0B">
        <w:t xml:space="preserve"> tridimensional</w:t>
      </w:r>
      <w:r>
        <w:t xml:space="preserve"> </w:t>
      </w:r>
      <w:r w:rsidR="00BA3F31">
        <w:t>está</w:t>
      </w:r>
      <w:r>
        <w:t xml:space="preserve"> compuesta </w:t>
      </w:r>
      <w:r w:rsidR="004E6A0B">
        <w:t>tal y como observar en la figura mostrada a continuación.</w:t>
      </w:r>
    </w:p>
    <w:p w14:paraId="75DE0A60" w14:textId="77777777" w:rsidR="004A425B" w:rsidRDefault="004A425B" w:rsidP="005037A0">
      <w:pPr>
        <w:pStyle w:val="JENUINormal"/>
        <w:ind w:firstLine="0"/>
      </w:pPr>
    </w:p>
    <w:p w14:paraId="6240FA96" w14:textId="474BB833" w:rsidR="00435247" w:rsidRDefault="004D06A0">
      <w:pPr>
        <w:pStyle w:val="JENUINormal"/>
        <w:ind w:firstLine="0"/>
        <w:jc w:val="center"/>
        <w:pPrChange w:id="56" w:author="Victor" w:date="2022-08-23T11:05:00Z">
          <w:pPr>
            <w:pStyle w:val="JENUINormal"/>
            <w:ind w:firstLine="0"/>
          </w:pPr>
        </w:pPrChange>
      </w:pPr>
      <w:r>
        <w:rPr>
          <w:noProof/>
          <w:lang w:eastAsia="es-ES"/>
        </w:rPr>
        <w:drawing>
          <wp:inline distT="0" distB="0" distL="0" distR="0" wp14:anchorId="3DF4C294" wp14:editId="623FDE9B">
            <wp:extent cx="2676525" cy="952500"/>
            <wp:effectExtent l="0" t="0" r="9525" b="0"/>
            <wp:docPr id="7" name="Imagen 7" descr="Estructu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952500"/>
                    </a:xfrm>
                    <a:prstGeom prst="rect">
                      <a:avLst/>
                    </a:prstGeom>
                    <a:noFill/>
                    <a:ln>
                      <a:noFill/>
                    </a:ln>
                  </pic:spPr>
                </pic:pic>
              </a:graphicData>
            </a:graphic>
          </wp:inline>
        </w:drawing>
      </w:r>
    </w:p>
    <w:p w14:paraId="5B0E44C1" w14:textId="44200FDD" w:rsidR="00BE1678" w:rsidRPr="0055643F" w:rsidRDefault="00B97393" w:rsidP="008230BC">
      <w:pPr>
        <w:pStyle w:val="Descripcin"/>
        <w:jc w:val="both"/>
        <w:rPr>
          <w:i w:val="0"/>
          <w:color w:val="auto"/>
          <w:rPrChange w:id="57" w:author="Victor" w:date="2022-08-16T15:18:00Z">
            <w:rPr/>
          </w:rPrChange>
        </w:rPr>
        <w:pPrChange w:id="58" w:author="Daniel Ramos Hoogwout" w:date="2022-08-27T10:34:00Z">
          <w:pPr>
            <w:pStyle w:val="Descripcin"/>
          </w:pPr>
        </w:pPrChange>
      </w:pPr>
      <w:r w:rsidRPr="0055643F">
        <w:rPr>
          <w:i w:val="0"/>
          <w:color w:val="auto"/>
          <w:sz w:val="20"/>
          <w:rPrChange w:id="59" w:author="Victor" w:date="2022-08-16T15:18:00Z">
            <w:rPr>
              <w:sz w:val="20"/>
            </w:rPr>
          </w:rPrChange>
        </w:rPr>
        <w:t xml:space="preserve">Figura </w:t>
      </w:r>
      <w:r w:rsidRPr="0055643F">
        <w:rPr>
          <w:i w:val="0"/>
          <w:color w:val="auto"/>
          <w:sz w:val="20"/>
          <w:rPrChange w:id="60" w:author="Victor" w:date="2022-08-16T15:18:00Z">
            <w:rPr>
              <w:sz w:val="20"/>
            </w:rPr>
          </w:rPrChange>
        </w:rPr>
        <w:fldChar w:fldCharType="begin"/>
      </w:r>
      <w:r w:rsidRPr="0055643F">
        <w:rPr>
          <w:i w:val="0"/>
          <w:color w:val="auto"/>
          <w:sz w:val="20"/>
          <w:rPrChange w:id="61" w:author="Victor" w:date="2022-08-16T15:18:00Z">
            <w:rPr>
              <w:sz w:val="20"/>
            </w:rPr>
          </w:rPrChange>
        </w:rPr>
        <w:instrText xml:space="preserve"> SEQ Figura \* ARABIC </w:instrText>
      </w:r>
      <w:r w:rsidRPr="0055643F">
        <w:rPr>
          <w:i w:val="0"/>
          <w:color w:val="auto"/>
          <w:sz w:val="20"/>
          <w:rPrChange w:id="62" w:author="Victor" w:date="2022-08-16T15:18:00Z">
            <w:rPr>
              <w:sz w:val="20"/>
            </w:rPr>
          </w:rPrChange>
        </w:rPr>
        <w:fldChar w:fldCharType="separate"/>
      </w:r>
      <w:r w:rsidR="00997E97" w:rsidRPr="0055643F">
        <w:rPr>
          <w:i w:val="0"/>
          <w:iCs w:val="0"/>
          <w:noProof/>
          <w:color w:val="auto"/>
          <w:sz w:val="20"/>
          <w:szCs w:val="20"/>
        </w:rPr>
        <w:t>7</w:t>
      </w:r>
      <w:r w:rsidRPr="0055643F">
        <w:rPr>
          <w:i w:val="0"/>
          <w:color w:val="auto"/>
          <w:sz w:val="20"/>
          <w:rPrChange w:id="63" w:author="Victor" w:date="2022-08-16T15:18:00Z">
            <w:rPr>
              <w:sz w:val="20"/>
            </w:rPr>
          </w:rPrChange>
        </w:rPr>
        <w:fldChar w:fldCharType="end"/>
      </w:r>
      <w:del w:id="64" w:author="Victor" w:date="2022-08-23T11:06:00Z">
        <w:r w:rsidRPr="0055643F" w:rsidDel="00DE54E7">
          <w:rPr>
            <w:i w:val="0"/>
            <w:color w:val="auto"/>
            <w:sz w:val="20"/>
            <w:rPrChange w:id="65" w:author="Victor" w:date="2022-08-16T15:18:00Z">
              <w:rPr>
                <w:sz w:val="20"/>
              </w:rPr>
            </w:rPrChange>
          </w:rPr>
          <w:delText xml:space="preserve"> </w:delText>
        </w:r>
      </w:del>
      <w:r w:rsidR="00435247" w:rsidRPr="0055643F">
        <w:rPr>
          <w:i w:val="0"/>
          <w:color w:val="auto"/>
          <w:sz w:val="20"/>
          <w:rPrChange w:id="66" w:author="Victor" w:date="2022-08-16T15:18:00Z">
            <w:rPr>
              <w:sz w:val="20"/>
            </w:rPr>
          </w:rPrChange>
        </w:rPr>
        <w:t>: Estructura de la red neuronal</w:t>
      </w:r>
    </w:p>
    <w:p w14:paraId="3572AADF" w14:textId="485278CB" w:rsidR="003B694D" w:rsidRDefault="00052BEE" w:rsidP="00251487">
      <w:pPr>
        <w:pStyle w:val="JENUINormal"/>
      </w:pPr>
      <w:r>
        <w:t xml:space="preserve">La matriz de entrada </w:t>
      </w:r>
      <w:r w:rsidR="00674824">
        <w:t>se introduce</w:t>
      </w:r>
      <w:r>
        <w:t xml:space="preserve"> en la primera capa, </w:t>
      </w:r>
      <w:r w:rsidR="00674824">
        <w:t>que</w:t>
      </w:r>
      <w:r>
        <w:t xml:space="preserve"> procesa la información</w:t>
      </w:r>
      <w:r w:rsidR="003C3C85">
        <w:t>, actualiza las neuronas y reenvía el 80</w:t>
      </w:r>
      <w:r w:rsidR="00674824">
        <w:t xml:space="preserve"> </w:t>
      </w:r>
      <w:r w:rsidR="003C3C85">
        <w:t>% de las neuronas actualizadas a la siguiente capa de entrada</w:t>
      </w:r>
      <w:r w:rsidR="00674824">
        <w:t>;</w:t>
      </w:r>
      <w:r w:rsidR="003C3C85">
        <w:t xml:space="preserve"> este proceso ocurre sucesivamente hasta llegar a la capa de salida</w:t>
      </w:r>
      <w:r w:rsidR="00674824">
        <w:t>,</w:t>
      </w:r>
      <w:r w:rsidR="003C3C85">
        <w:t xml:space="preserve"> donde se genera la predicción final.</w:t>
      </w:r>
    </w:p>
    <w:p w14:paraId="2B5694F7" w14:textId="7174F1C7" w:rsidR="009E1CE1" w:rsidRDefault="00641511" w:rsidP="007C21B7">
      <w:pPr>
        <w:pStyle w:val="JENUINormal"/>
      </w:pPr>
      <w:r>
        <w:t>Se ha u</w:t>
      </w:r>
      <w:r w:rsidR="00224FA5">
        <w:t xml:space="preserve">tilizado </w:t>
      </w:r>
      <w:r w:rsidR="005804FF">
        <w:t>la función</w:t>
      </w:r>
      <w:r w:rsidR="00224FA5">
        <w:t xml:space="preserve"> </w:t>
      </w:r>
      <w:proofErr w:type="spellStart"/>
      <w:r w:rsidR="00224FA5" w:rsidRPr="0070075B">
        <w:rPr>
          <w:i/>
          <w:iCs/>
        </w:rPr>
        <w:t>Early</w:t>
      </w:r>
      <w:proofErr w:type="spellEnd"/>
      <w:r w:rsidR="0070075B" w:rsidRPr="0070075B">
        <w:rPr>
          <w:i/>
          <w:iCs/>
        </w:rPr>
        <w:t xml:space="preserve"> </w:t>
      </w:r>
      <w:proofErr w:type="spellStart"/>
      <w:r w:rsidR="00224FA5" w:rsidRPr="0070075B">
        <w:rPr>
          <w:i/>
          <w:iCs/>
        </w:rPr>
        <w:t>Stopping</w:t>
      </w:r>
      <w:proofErr w:type="spellEnd"/>
      <w:r w:rsidR="005804FF">
        <w:t>, la cual se emplea</w:t>
      </w:r>
      <w:r w:rsidR="00580FEF">
        <w:t xml:space="preserve"> p</w:t>
      </w:r>
      <w:r w:rsidR="00224FA5">
        <w:t xml:space="preserve">ara </w:t>
      </w:r>
      <w:r w:rsidR="003674DC">
        <w:t>monitorizar</w:t>
      </w:r>
      <w:r w:rsidR="00224FA5">
        <w:t xml:space="preserve"> si el modelo deja de </w:t>
      </w:r>
      <w:r w:rsidR="003674DC">
        <w:t xml:space="preserve">minimizar el gradiente </w:t>
      </w:r>
      <w:r w:rsidR="00FD0B25">
        <w:t>descendente</w:t>
      </w:r>
      <w:r w:rsidR="005804FF">
        <w:t>, especificando una paciencia de 10 iteraciones</w:t>
      </w:r>
      <w:r w:rsidR="00DD4DE9">
        <w:t xml:space="preserve"> (</w:t>
      </w:r>
      <w:r w:rsidR="005804FF">
        <w:t>normalmente se debe situar en un 10</w:t>
      </w:r>
      <w:r w:rsidR="00316950">
        <w:t xml:space="preserve"> </w:t>
      </w:r>
      <w:r w:rsidR="005804FF">
        <w:t xml:space="preserve">% de los </w:t>
      </w:r>
      <w:proofErr w:type="spellStart"/>
      <w:r w:rsidR="005804FF" w:rsidRPr="009B346D">
        <w:rPr>
          <w:i/>
        </w:rPr>
        <w:t>epochs</w:t>
      </w:r>
      <w:proofErr w:type="spellEnd"/>
      <w:r w:rsidR="005804FF">
        <w:t xml:space="preserve"> totales</w:t>
      </w:r>
      <w:r w:rsidR="00DD4DE9">
        <w:t>)</w:t>
      </w:r>
      <w:r w:rsidR="005804FF">
        <w:t xml:space="preserve">. </w:t>
      </w:r>
      <w:r w:rsidR="00316950">
        <w:t>De ahí</w:t>
      </w:r>
      <w:r w:rsidR="005804FF">
        <w:t xml:space="preserve"> que si </w:t>
      </w:r>
      <w:r w:rsidR="003674DC">
        <w:t>en las</w:t>
      </w:r>
      <w:r w:rsidR="00224FA5">
        <w:t xml:space="preserve"> siguientes </w:t>
      </w:r>
      <w:r w:rsidR="00CD7AE9">
        <w:t>10</w:t>
      </w:r>
      <w:r w:rsidR="00224FA5">
        <w:t xml:space="preserve"> iteraciones</w:t>
      </w:r>
      <w:r w:rsidR="004655BE">
        <w:t xml:space="preserve"> el modelo no reduce la </w:t>
      </w:r>
      <w:r w:rsidR="00316950">
        <w:t xml:space="preserve">pérdida </w:t>
      </w:r>
      <w:r w:rsidR="004655BE">
        <w:t>el aprendizaje del modelo se detiene.</w:t>
      </w:r>
      <w:r w:rsidR="00FD0B25">
        <w:t xml:space="preserve"> </w:t>
      </w:r>
      <w:r w:rsidR="003674DC">
        <w:t xml:space="preserve"> </w:t>
      </w:r>
      <w:r w:rsidR="004655BE">
        <w:t>A</w:t>
      </w:r>
      <w:r w:rsidR="003674DC">
        <w:t>l u</w:t>
      </w:r>
      <w:r w:rsidR="004655BE">
        <w:t>tilizar</w:t>
      </w:r>
      <w:r w:rsidR="003674DC">
        <w:t xml:space="preserve"> </w:t>
      </w:r>
      <w:proofErr w:type="spellStart"/>
      <w:r w:rsidR="003674DC" w:rsidRPr="0007301C">
        <w:rPr>
          <w:i/>
        </w:rPr>
        <w:t>batches</w:t>
      </w:r>
      <w:proofErr w:type="spellEnd"/>
      <w:r w:rsidR="003674DC">
        <w:t xml:space="preserve"> de un tamaño de 32 unidades</w:t>
      </w:r>
      <w:r w:rsidR="00316950">
        <w:t>,</w:t>
      </w:r>
      <w:r w:rsidR="003674DC">
        <w:t xml:space="preserve"> el modelo </w:t>
      </w:r>
      <w:r w:rsidR="00CD7AE9">
        <w:t xml:space="preserve">aprende con mucha rapidez y </w:t>
      </w:r>
      <w:r w:rsidR="00316950">
        <w:t>de no detener</w:t>
      </w:r>
      <w:r w:rsidR="00C67607">
        <w:t xml:space="preserve"> el entrenamiento </w:t>
      </w:r>
      <w:r w:rsidR="00CD7AE9">
        <w:t xml:space="preserve">puede ocasionar </w:t>
      </w:r>
      <w:r w:rsidR="00FD0B25">
        <w:t>sobreajuste</w:t>
      </w:r>
      <w:r w:rsidR="00CD7AE9">
        <w:t>.</w:t>
      </w:r>
    </w:p>
    <w:p w14:paraId="3C80C6EF" w14:textId="77777777" w:rsidR="00CD7AE9" w:rsidRDefault="00CD7AE9" w:rsidP="00F06FE3">
      <w:pPr>
        <w:pStyle w:val="JENUINormal"/>
      </w:pPr>
    </w:p>
    <w:p w14:paraId="335C9332" w14:textId="42007BB1" w:rsidR="0070075B" w:rsidRPr="0070075B" w:rsidRDefault="00203BE3">
      <w:pPr>
        <w:pStyle w:val="JENUINormal"/>
        <w:ind w:firstLine="0"/>
        <w:jc w:val="center"/>
        <w:rPr>
          <w:color w:val="FF0000"/>
        </w:rPr>
        <w:pPrChange w:id="67" w:author="Victor" w:date="2022-08-23T11:06:00Z">
          <w:pPr>
            <w:pStyle w:val="JENUINormal"/>
            <w:ind w:firstLine="0"/>
          </w:pPr>
        </w:pPrChange>
      </w:pPr>
      <w:r>
        <w:rPr>
          <w:noProof/>
          <w:color w:val="FF0000"/>
          <w:lang w:eastAsia="es-ES"/>
        </w:rPr>
        <w:lastRenderedPageBreak/>
        <w:drawing>
          <wp:inline distT="0" distB="0" distL="0" distR="0" wp14:anchorId="52509C9E" wp14:editId="2CD5EB63">
            <wp:extent cx="2654935" cy="1747520"/>
            <wp:effectExtent l="0" t="0" r="0" b="508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654935" cy="1747520"/>
                    </a:xfrm>
                    <a:prstGeom prst="rect">
                      <a:avLst/>
                    </a:prstGeom>
                  </pic:spPr>
                </pic:pic>
              </a:graphicData>
            </a:graphic>
          </wp:inline>
        </w:drawing>
      </w:r>
    </w:p>
    <w:p w14:paraId="4CFFBA55" w14:textId="164963A8" w:rsidR="00CD7AE9" w:rsidRPr="00DE54E7" w:rsidRDefault="00B97393" w:rsidP="008230BC">
      <w:pPr>
        <w:pStyle w:val="Descripcin"/>
        <w:jc w:val="both"/>
        <w:rPr>
          <w:i w:val="0"/>
          <w:color w:val="auto"/>
        </w:rPr>
      </w:pPr>
      <w:bookmarkStart w:id="68" w:name="_Ref110962943"/>
      <w:r w:rsidRPr="00DE54E7">
        <w:rPr>
          <w:i w:val="0"/>
          <w:color w:val="auto"/>
          <w:sz w:val="20"/>
        </w:rPr>
        <w:t xml:space="preserve">Figura </w:t>
      </w:r>
      <w:r w:rsidRPr="00DE54E7">
        <w:rPr>
          <w:i w:val="0"/>
          <w:color w:val="auto"/>
          <w:sz w:val="20"/>
        </w:rPr>
        <w:fldChar w:fldCharType="begin"/>
      </w:r>
      <w:r w:rsidRPr="00DE54E7">
        <w:rPr>
          <w:i w:val="0"/>
          <w:color w:val="auto"/>
          <w:sz w:val="20"/>
        </w:rPr>
        <w:instrText xml:space="preserve"> SEQ Figura \* ARABIC </w:instrText>
      </w:r>
      <w:r w:rsidRPr="00DE54E7">
        <w:rPr>
          <w:i w:val="0"/>
          <w:color w:val="auto"/>
          <w:sz w:val="20"/>
        </w:rPr>
        <w:fldChar w:fldCharType="separate"/>
      </w:r>
      <w:r w:rsidR="00997E97" w:rsidRPr="001D70DC">
        <w:rPr>
          <w:i w:val="0"/>
          <w:iCs w:val="0"/>
          <w:noProof/>
          <w:color w:val="auto"/>
          <w:sz w:val="20"/>
          <w:szCs w:val="20"/>
        </w:rPr>
        <w:t>8</w:t>
      </w:r>
      <w:r w:rsidRPr="00DE54E7">
        <w:rPr>
          <w:i w:val="0"/>
          <w:color w:val="auto"/>
          <w:sz w:val="20"/>
        </w:rPr>
        <w:fldChar w:fldCharType="end"/>
      </w:r>
      <w:bookmarkEnd w:id="68"/>
      <w:del w:id="69" w:author="Victor" w:date="2022-08-23T11:06:00Z">
        <w:r w:rsidRPr="00DE54E7" w:rsidDel="00DE54E7">
          <w:rPr>
            <w:i w:val="0"/>
            <w:color w:val="auto"/>
            <w:sz w:val="20"/>
          </w:rPr>
          <w:delText xml:space="preserve"> </w:delText>
        </w:r>
      </w:del>
      <w:r w:rsidR="00CD7AE9" w:rsidRPr="00DE54E7">
        <w:rPr>
          <w:i w:val="0"/>
          <w:color w:val="auto"/>
          <w:sz w:val="20"/>
        </w:rPr>
        <w:t>: Ritmo de aprendizaje de la RNR</w:t>
      </w:r>
    </w:p>
    <w:p w14:paraId="50C5DCF2" w14:textId="235F5650" w:rsidR="00C67607" w:rsidRDefault="002F218D" w:rsidP="003001CE">
      <w:pPr>
        <w:pStyle w:val="JENUINormal"/>
      </w:pPr>
      <w:r>
        <w:t xml:space="preserve">La </w:t>
      </w:r>
      <w:r w:rsidR="00B97393">
        <w:fldChar w:fldCharType="begin"/>
      </w:r>
      <w:r w:rsidR="00B97393">
        <w:instrText xml:space="preserve"> REF _Ref110962943 \h </w:instrText>
      </w:r>
      <w:r w:rsidR="00B97393">
        <w:fldChar w:fldCharType="separate"/>
      </w:r>
      <w:r w:rsidR="00B97393" w:rsidRPr="00B97393">
        <w:t xml:space="preserve">Figura </w:t>
      </w:r>
      <w:r w:rsidR="00B97393" w:rsidRPr="00B97393">
        <w:rPr>
          <w:noProof/>
        </w:rPr>
        <w:t>8</w:t>
      </w:r>
      <w:r w:rsidR="00B97393">
        <w:fldChar w:fldCharType="end"/>
      </w:r>
      <w:r w:rsidR="00B97393">
        <w:t xml:space="preserve"> </w:t>
      </w:r>
      <w:r>
        <w:t>muestra que</w:t>
      </w:r>
      <w:r w:rsidR="00DD4DE9">
        <w:t xml:space="preserve"> el modelo aprende de manera rápida </w:t>
      </w:r>
      <w:r>
        <w:t>gracias a que</w:t>
      </w:r>
      <w:r w:rsidR="00DD4DE9">
        <w:t xml:space="preserve"> la p</w:t>
      </w:r>
      <w:r>
        <w:t>é</w:t>
      </w:r>
      <w:r w:rsidR="00DD4DE9">
        <w:t xml:space="preserve">rdida se reduce considerablemente en los </w:t>
      </w:r>
      <w:proofErr w:type="spellStart"/>
      <w:r w:rsidR="00DD4DE9" w:rsidRPr="009B346D">
        <w:rPr>
          <w:i/>
        </w:rPr>
        <w:t>epochs</w:t>
      </w:r>
      <w:proofErr w:type="spellEnd"/>
      <w:r w:rsidR="00DD4DE9">
        <w:t xml:space="preserve"> iniciales</w:t>
      </w:r>
      <w:r w:rsidR="00C67607">
        <w:t>,</w:t>
      </w:r>
      <w:r w:rsidR="00DD4DE9">
        <w:t xml:space="preserve"> posteriormente</w:t>
      </w:r>
      <w:r w:rsidR="003001CE">
        <w:t xml:space="preserve"> el modelo</w:t>
      </w:r>
      <w:r w:rsidR="00DD4DE9">
        <w:t xml:space="preserve"> deja de aprender con tanta </w:t>
      </w:r>
      <w:r>
        <w:t xml:space="preserve">rapidez </w:t>
      </w:r>
      <w:r w:rsidR="00271690">
        <w:t>y</w:t>
      </w:r>
      <w:r w:rsidR="00C67607">
        <w:t xml:space="preserve"> </w:t>
      </w:r>
      <w:r>
        <w:t xml:space="preserve">el </w:t>
      </w:r>
      <w:proofErr w:type="spellStart"/>
      <w:r w:rsidR="00C67607" w:rsidRPr="00CD7AE9">
        <w:rPr>
          <w:i/>
          <w:iCs/>
        </w:rPr>
        <w:t>Early</w:t>
      </w:r>
      <w:proofErr w:type="spellEnd"/>
      <w:r w:rsidR="00C67607" w:rsidRPr="00CD7AE9">
        <w:rPr>
          <w:i/>
          <w:iCs/>
        </w:rPr>
        <w:t xml:space="preserve"> </w:t>
      </w:r>
      <w:proofErr w:type="spellStart"/>
      <w:r w:rsidR="00C67607" w:rsidRPr="00CD7AE9">
        <w:rPr>
          <w:i/>
          <w:iCs/>
        </w:rPr>
        <w:t>Stopping</w:t>
      </w:r>
      <w:proofErr w:type="spellEnd"/>
      <w:r w:rsidR="00C67607">
        <w:t xml:space="preserve"> se activa a los 46 </w:t>
      </w:r>
      <w:proofErr w:type="spellStart"/>
      <w:r w:rsidR="00C67607" w:rsidRPr="009E1CE1">
        <w:rPr>
          <w:i/>
          <w:iCs/>
        </w:rPr>
        <w:t>epochs</w:t>
      </w:r>
      <w:proofErr w:type="spellEnd"/>
      <w:r w:rsidR="00C67607">
        <w:t xml:space="preserve">, es decir, desde el </w:t>
      </w:r>
      <w:proofErr w:type="spellStart"/>
      <w:r w:rsidR="00C67607" w:rsidRPr="009E1CE1">
        <w:rPr>
          <w:i/>
          <w:iCs/>
        </w:rPr>
        <w:t>epoch</w:t>
      </w:r>
      <w:proofErr w:type="spellEnd"/>
      <w:r w:rsidR="00C67607">
        <w:t xml:space="preserve"> 36 no hay una disminución de la pérdida del gradiente descendente del modelo y</w:t>
      </w:r>
      <w:r>
        <w:t>,</w:t>
      </w:r>
      <w:r w:rsidR="00C67607">
        <w:t xml:space="preserve"> por tanto</w:t>
      </w:r>
      <w:r>
        <w:t>,</w:t>
      </w:r>
      <w:r w:rsidR="00C67607">
        <w:t xml:space="preserve"> selecciona los pesos para el modelo del </w:t>
      </w:r>
      <w:proofErr w:type="spellStart"/>
      <w:r w:rsidR="00C67607" w:rsidRPr="009E1CE1">
        <w:rPr>
          <w:i/>
          <w:iCs/>
        </w:rPr>
        <w:t>epoch</w:t>
      </w:r>
      <w:proofErr w:type="spellEnd"/>
      <w:r w:rsidR="00C67607">
        <w:t xml:space="preserve"> 36</w:t>
      </w:r>
      <w:r w:rsidR="00271690">
        <w:t>.</w:t>
      </w:r>
    </w:p>
    <w:p w14:paraId="099C2820" w14:textId="6E293104" w:rsidR="00E9407B" w:rsidRDefault="00B57BD8" w:rsidP="00E9407B">
      <w:pPr>
        <w:pStyle w:val="JENUINormal"/>
      </w:pPr>
      <w:r w:rsidRPr="00C53B8C">
        <w:t>Una vez realizado el</w:t>
      </w:r>
      <w:r>
        <w:t xml:space="preserve"> entrenamiento del modelo se </w:t>
      </w:r>
      <w:r w:rsidR="009E1CE1">
        <w:t xml:space="preserve">predicen los siguientes 3 meses con la muestra de </w:t>
      </w:r>
      <w:r w:rsidR="003001CE">
        <w:t xml:space="preserve">prueba </w:t>
      </w:r>
      <w:r w:rsidR="00E9407B">
        <w:t xml:space="preserve">y se obtiene </w:t>
      </w:r>
      <w:r w:rsidR="00271690">
        <w:t>la siguiente</w:t>
      </w:r>
      <w:r w:rsidR="003001CE">
        <w:t xml:space="preserve"> figura</w:t>
      </w:r>
      <w:r w:rsidR="00E9407B">
        <w:t>.</w:t>
      </w:r>
    </w:p>
    <w:p w14:paraId="46BBF904" w14:textId="77777777" w:rsidR="00E9407B" w:rsidRDefault="00E9407B" w:rsidP="00E9407B">
      <w:pPr>
        <w:pStyle w:val="JENUINormal"/>
        <w:ind w:firstLine="0"/>
      </w:pPr>
    </w:p>
    <w:p w14:paraId="344CDA6E" w14:textId="2967E2DF" w:rsidR="00E9407B" w:rsidRDefault="00203BE3">
      <w:pPr>
        <w:pStyle w:val="JENUINormal"/>
        <w:ind w:firstLine="0"/>
        <w:jc w:val="center"/>
        <w:pPrChange w:id="70" w:author="Victor" w:date="2022-08-23T11:06:00Z">
          <w:pPr>
            <w:pStyle w:val="JENUINormal"/>
            <w:ind w:firstLine="0"/>
          </w:pPr>
        </w:pPrChange>
      </w:pPr>
      <w:r>
        <w:rPr>
          <w:noProof/>
          <w:lang w:eastAsia="es-ES"/>
        </w:rPr>
        <w:drawing>
          <wp:inline distT="0" distB="0" distL="0" distR="0" wp14:anchorId="0DDBBB57" wp14:editId="0D3F08C7">
            <wp:extent cx="2654935" cy="1677670"/>
            <wp:effectExtent l="0" t="0" r="0" b="0"/>
            <wp:docPr id="13" name="Imagen 13"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 Histo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p>
    <w:p w14:paraId="6CF2B5AB" w14:textId="48E05234" w:rsidR="00271690" w:rsidRDefault="00B97393" w:rsidP="008230BC">
      <w:pPr>
        <w:pStyle w:val="Descripcin"/>
        <w:jc w:val="both"/>
      </w:pPr>
      <w:r w:rsidRPr="00DE54E7">
        <w:rPr>
          <w:i w:val="0"/>
          <w:iCs w:val="0"/>
          <w:color w:val="auto"/>
          <w:sz w:val="20"/>
        </w:rPr>
        <w:t xml:space="preserve">Figura </w:t>
      </w:r>
      <w:r w:rsidRPr="00DE54E7">
        <w:rPr>
          <w:i w:val="0"/>
          <w:iCs w:val="0"/>
          <w:color w:val="auto"/>
          <w:sz w:val="20"/>
        </w:rPr>
        <w:fldChar w:fldCharType="begin"/>
      </w:r>
      <w:r w:rsidRPr="00DE54E7">
        <w:rPr>
          <w:i w:val="0"/>
          <w:iCs w:val="0"/>
          <w:color w:val="auto"/>
          <w:sz w:val="20"/>
        </w:rPr>
        <w:instrText xml:space="preserve"> SEQ Figura \* ARABIC </w:instrText>
      </w:r>
      <w:r w:rsidRPr="00DE54E7">
        <w:rPr>
          <w:i w:val="0"/>
          <w:iCs w:val="0"/>
          <w:color w:val="auto"/>
          <w:sz w:val="20"/>
        </w:rPr>
        <w:fldChar w:fldCharType="separate"/>
      </w:r>
      <w:r w:rsidR="00997E97" w:rsidRPr="006D67F3">
        <w:rPr>
          <w:i w:val="0"/>
          <w:iCs w:val="0"/>
          <w:noProof/>
          <w:color w:val="auto"/>
          <w:sz w:val="20"/>
          <w:szCs w:val="20"/>
        </w:rPr>
        <w:t>9</w:t>
      </w:r>
      <w:r w:rsidRPr="00DE54E7">
        <w:rPr>
          <w:i w:val="0"/>
          <w:iCs w:val="0"/>
          <w:color w:val="auto"/>
          <w:sz w:val="20"/>
        </w:rPr>
        <w:fldChar w:fldCharType="end"/>
      </w:r>
      <w:del w:id="71" w:author="Victor" w:date="2022-08-23T11:06:00Z">
        <w:r w:rsidRPr="00DE54E7" w:rsidDel="00DE54E7">
          <w:rPr>
            <w:i w:val="0"/>
            <w:iCs w:val="0"/>
            <w:color w:val="auto"/>
            <w:sz w:val="20"/>
          </w:rPr>
          <w:delText xml:space="preserve"> </w:delText>
        </w:r>
      </w:del>
      <w:r w:rsidR="009E0992" w:rsidRPr="00DE54E7">
        <w:rPr>
          <w:i w:val="0"/>
          <w:iCs w:val="0"/>
          <w:color w:val="auto"/>
          <w:sz w:val="20"/>
        </w:rPr>
        <w:t>: Predicción</w:t>
      </w:r>
      <w:r w:rsidR="00D10FE8" w:rsidRPr="00DE54E7">
        <w:rPr>
          <w:i w:val="0"/>
          <w:iCs w:val="0"/>
          <w:color w:val="auto"/>
          <w:sz w:val="20"/>
        </w:rPr>
        <w:t xml:space="preserve"> de la red neuronal</w:t>
      </w:r>
      <w:r w:rsidR="00D10FE8" w:rsidRPr="00DE54E7">
        <w:rPr>
          <w:i w:val="0"/>
          <w:iCs w:val="0"/>
          <w:color w:val="auto"/>
        </w:rPr>
        <w:t xml:space="preserve"> (</w:t>
      </w:r>
      <w:r w:rsidR="00D10FE8" w:rsidRPr="001D70DC">
        <w:rPr>
          <w:b/>
          <w:bCs/>
          <w:i w:val="0"/>
          <w:iCs w:val="0"/>
          <w:color w:val="5B9BD5" w:themeColor="accent5"/>
          <w:szCs w:val="24"/>
          <w:lang w:eastAsia="en-US"/>
        </w:rPr>
        <w:t>–</w:t>
      </w:r>
      <w:r w:rsidR="00D10FE8" w:rsidRPr="00DE54E7">
        <w:rPr>
          <w:i w:val="0"/>
          <w:iCs w:val="0"/>
          <w:color w:val="auto"/>
          <w:sz w:val="20"/>
          <w:szCs w:val="20"/>
          <w:lang w:eastAsia="en-US"/>
        </w:rPr>
        <w:t>)</w:t>
      </w:r>
      <w:r w:rsidR="009E0992" w:rsidRPr="00DE54E7">
        <w:rPr>
          <w:i w:val="0"/>
          <w:iCs w:val="0"/>
          <w:color w:val="auto"/>
          <w:sz w:val="20"/>
        </w:rPr>
        <w:t xml:space="preserve"> </w:t>
      </w:r>
      <w:r w:rsidR="003001CE" w:rsidRPr="00DE54E7">
        <w:rPr>
          <w:i w:val="0"/>
          <w:iCs w:val="0"/>
          <w:color w:val="auto"/>
          <w:sz w:val="20"/>
        </w:rPr>
        <w:t>d</w:t>
      </w:r>
      <w:r w:rsidR="00D10FE8" w:rsidRPr="00DE54E7">
        <w:rPr>
          <w:i w:val="0"/>
          <w:iCs w:val="0"/>
          <w:color w:val="auto"/>
          <w:sz w:val="20"/>
        </w:rPr>
        <w:t>el</w:t>
      </w:r>
      <w:r w:rsidR="00F43C99" w:rsidRPr="00DE54E7">
        <w:rPr>
          <w:i w:val="0"/>
          <w:iCs w:val="0"/>
          <w:color w:val="auto"/>
          <w:sz w:val="20"/>
        </w:rPr>
        <w:t xml:space="preserve"> precio de</w:t>
      </w:r>
      <w:r w:rsidR="006D67F3">
        <w:rPr>
          <w:i w:val="0"/>
          <w:iCs w:val="0"/>
          <w:color w:val="auto"/>
          <w:sz w:val="20"/>
        </w:rPr>
        <w:t>l</w:t>
      </w:r>
      <w:r w:rsidR="00F43C99" w:rsidRPr="00DE54E7">
        <w:rPr>
          <w:i w:val="0"/>
          <w:iCs w:val="0"/>
          <w:color w:val="auto"/>
          <w:sz w:val="20"/>
        </w:rPr>
        <w:t xml:space="preserve"> </w:t>
      </w:r>
      <w:r w:rsidR="00D10FE8" w:rsidRPr="00DE54E7">
        <w:rPr>
          <w:i w:val="0"/>
          <w:iCs w:val="0"/>
          <w:color w:val="auto"/>
          <w:sz w:val="20"/>
        </w:rPr>
        <w:t>bitcoin (</w:t>
      </w:r>
      <w:r w:rsidR="00D10FE8" w:rsidRPr="001D70DC">
        <w:rPr>
          <w:b/>
          <w:bCs/>
          <w:i w:val="0"/>
          <w:iCs w:val="0"/>
          <w:color w:val="FF0000"/>
          <w:szCs w:val="24"/>
          <w:lang w:eastAsia="en-US"/>
        </w:rPr>
        <w:t>–</w:t>
      </w:r>
      <w:r w:rsidRPr="00DE54E7">
        <w:rPr>
          <w:i w:val="0"/>
          <w:iCs w:val="0"/>
          <w:color w:val="auto"/>
          <w:sz w:val="20"/>
          <w:szCs w:val="20"/>
          <w:lang w:eastAsia="en-US"/>
        </w:rPr>
        <w:t>)</w:t>
      </w:r>
      <w:r w:rsidR="00F43C99" w:rsidRPr="00DE54E7">
        <w:rPr>
          <w:i w:val="0"/>
          <w:iCs w:val="0"/>
          <w:color w:val="auto"/>
          <w:sz w:val="20"/>
        </w:rPr>
        <w:t>:</w:t>
      </w:r>
      <w:r w:rsidR="009E0992" w:rsidRPr="001D70DC">
        <w:rPr>
          <w:i w:val="0"/>
          <w:iCs w:val="0"/>
          <w:sz w:val="20"/>
        </w:rPr>
        <w:t xml:space="preserve"> </w:t>
      </w:r>
      <w:r w:rsidR="009E0992" w:rsidRPr="00DE54E7">
        <w:rPr>
          <w:i w:val="0"/>
          <w:iCs w:val="0"/>
          <w:color w:val="auto"/>
          <w:sz w:val="20"/>
        </w:rPr>
        <w:t xml:space="preserve">muestra de </w:t>
      </w:r>
      <w:r w:rsidR="000B6E2F" w:rsidRPr="00DE54E7">
        <w:rPr>
          <w:i w:val="0"/>
          <w:iCs w:val="0"/>
          <w:color w:val="auto"/>
          <w:sz w:val="20"/>
        </w:rPr>
        <w:t>prueba</w:t>
      </w:r>
    </w:p>
    <w:p w14:paraId="3239DFEB" w14:textId="5848C435" w:rsidR="00271690" w:rsidRDefault="003001CE" w:rsidP="00C53B8C">
      <w:pPr>
        <w:pStyle w:val="JENUINormal"/>
      </w:pPr>
      <w:r>
        <w:t>La figura anterior indica que la</w:t>
      </w:r>
      <w:r w:rsidR="00271690">
        <w:t xml:space="preserve"> predicción </w:t>
      </w:r>
      <w:r w:rsidR="0006791C">
        <w:t xml:space="preserve">en la muestra de </w:t>
      </w:r>
      <w:r>
        <w:t>prueba</w:t>
      </w:r>
      <w:r w:rsidR="0006791C">
        <w:t xml:space="preserve"> </w:t>
      </w:r>
      <w:r w:rsidR="00271690">
        <w:t>sigue correctamente la tendencia del precio real del bitcoin</w:t>
      </w:r>
      <w:r w:rsidR="0006791C">
        <w:t>, aunque generalmente es superior al precio real</w:t>
      </w:r>
      <w:r w:rsidR="00271690">
        <w:t>.</w:t>
      </w:r>
    </w:p>
    <w:p w14:paraId="7D39180F" w14:textId="2ABED4AD" w:rsidR="007A01AF" w:rsidRDefault="00B57BD8" w:rsidP="0006791C">
      <w:pPr>
        <w:pStyle w:val="JENUINormal"/>
      </w:pPr>
      <w:r>
        <w:t xml:space="preserve">Para poder comparar esta predicción con </w:t>
      </w:r>
      <w:r w:rsidR="003001CE">
        <w:t xml:space="preserve">la de </w:t>
      </w:r>
      <w:r>
        <w:t xml:space="preserve">otros modelos se estima </w:t>
      </w:r>
      <w:r w:rsidR="009E1CE1">
        <w:t>la raíz del</w:t>
      </w:r>
      <w:r>
        <w:t xml:space="preserve"> error cuadrático </w:t>
      </w:r>
      <w:r w:rsidR="00E9407B">
        <w:t>medio</w:t>
      </w:r>
      <w:r w:rsidR="003001CE">
        <w:t xml:space="preserve"> (RMSE)</w:t>
      </w:r>
      <w:r w:rsidR="00E9407B">
        <w:t>,</w:t>
      </w:r>
      <w:r>
        <w:t xml:space="preserve"> </w:t>
      </w:r>
      <w:r w:rsidR="009E1CE1">
        <w:t>así como también el error medio absoluto</w:t>
      </w:r>
      <w:r w:rsidR="003001CE">
        <w:t xml:space="preserve"> (MAE)</w:t>
      </w:r>
      <w:r w:rsidR="009E1CE1">
        <w:t>.</w:t>
      </w:r>
      <w:r w:rsidR="00AB6683">
        <w:t xml:space="preserve"> </w:t>
      </w:r>
    </w:p>
    <w:p w14:paraId="5F39BCBF" w14:textId="7A9C0DA0" w:rsidR="0070075B" w:rsidRDefault="00873F6A" w:rsidP="00C53B8C">
      <w:pPr>
        <w:pStyle w:val="JENUINormal"/>
      </w:pPr>
      <w:r>
        <w:t>Finalmente,</w:t>
      </w:r>
      <w:r w:rsidR="007A01AF">
        <w:t xml:space="preserve"> s</w:t>
      </w:r>
      <w:r w:rsidR="00441A22">
        <w:t xml:space="preserve">e </w:t>
      </w:r>
      <w:r w:rsidR="007A01AF">
        <w:t>aplican los modelos a</w:t>
      </w:r>
      <w:r w:rsidR="009E0992">
        <w:t xml:space="preserve"> una muestra de validación utilizando un período futuro, en concreto, </w:t>
      </w:r>
      <w:r w:rsidR="003001CE">
        <w:t xml:space="preserve">en el que se </w:t>
      </w:r>
      <w:r w:rsidR="009E0992">
        <w:t>comienza a predecir</w:t>
      </w:r>
      <w:r w:rsidR="003001CE">
        <w:t xml:space="preserve"> en</w:t>
      </w:r>
      <w:r w:rsidR="009E0992">
        <w:t xml:space="preserve"> junio de 2021</w:t>
      </w:r>
      <w:r w:rsidR="003001CE">
        <w:t xml:space="preserve"> y se emplean</w:t>
      </w:r>
      <w:r w:rsidR="009E0992">
        <w:t xml:space="preserve"> los 90 días anteriores para hacer una predicción</w:t>
      </w:r>
      <w:r w:rsidR="003001CE">
        <w:t xml:space="preserve"> del precio futuro de un periodo hacia adelante del bitcoin</w:t>
      </w:r>
      <w:r w:rsidR="009E0992">
        <w:t>.</w:t>
      </w:r>
    </w:p>
    <w:p w14:paraId="450ACAFF" w14:textId="77777777" w:rsidR="009E0992" w:rsidRDefault="009E0992" w:rsidP="009E0992">
      <w:pPr>
        <w:pStyle w:val="JENUINormal"/>
        <w:ind w:firstLine="0"/>
      </w:pPr>
    </w:p>
    <w:p w14:paraId="725912FE" w14:textId="7A0BAE79" w:rsidR="009E0992" w:rsidRDefault="00203BE3" w:rsidP="008230BC">
      <w:pPr>
        <w:pStyle w:val="Descripcin"/>
        <w:jc w:val="both"/>
      </w:pPr>
      <w:r>
        <w:rPr>
          <w:i w:val="0"/>
          <w:iCs w:val="0"/>
          <w:noProof/>
          <w:lang w:eastAsia="es-ES"/>
        </w:rPr>
        <w:drawing>
          <wp:inline distT="0" distB="0" distL="0" distR="0" wp14:anchorId="4F3BC4A2" wp14:editId="2D43E07B">
            <wp:extent cx="2654935" cy="1684020"/>
            <wp:effectExtent l="0" t="0" r="0" b="0"/>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Histo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r w:rsidR="00997E97" w:rsidRPr="00DE54E7">
        <w:rPr>
          <w:i w:val="0"/>
          <w:color w:val="auto"/>
          <w:sz w:val="20"/>
        </w:rPr>
        <w:t xml:space="preserve">Figura </w:t>
      </w:r>
      <w:r w:rsidR="00997E97" w:rsidRPr="00DE54E7">
        <w:rPr>
          <w:i w:val="0"/>
          <w:color w:val="auto"/>
          <w:sz w:val="20"/>
        </w:rPr>
        <w:fldChar w:fldCharType="begin"/>
      </w:r>
      <w:r w:rsidR="00997E97" w:rsidRPr="00DE54E7">
        <w:rPr>
          <w:i w:val="0"/>
          <w:color w:val="auto"/>
          <w:sz w:val="20"/>
        </w:rPr>
        <w:instrText xml:space="preserve"> SEQ Figura \* ARABIC </w:instrText>
      </w:r>
      <w:r w:rsidR="00997E97" w:rsidRPr="00DE54E7">
        <w:rPr>
          <w:i w:val="0"/>
          <w:color w:val="auto"/>
          <w:sz w:val="20"/>
        </w:rPr>
        <w:fldChar w:fldCharType="separate"/>
      </w:r>
      <w:r w:rsidR="00997E97" w:rsidRPr="00DE54E7">
        <w:rPr>
          <w:i w:val="0"/>
          <w:noProof/>
          <w:color w:val="auto"/>
          <w:sz w:val="20"/>
        </w:rPr>
        <w:t>10</w:t>
      </w:r>
      <w:r w:rsidR="00997E97" w:rsidRPr="00DE54E7">
        <w:rPr>
          <w:i w:val="0"/>
          <w:color w:val="auto"/>
          <w:sz w:val="20"/>
        </w:rPr>
        <w:fldChar w:fldCharType="end"/>
      </w:r>
      <w:r w:rsidR="00997E97" w:rsidRPr="00DE54E7">
        <w:rPr>
          <w:i w:val="0"/>
          <w:color w:val="auto"/>
          <w:sz w:val="20"/>
        </w:rPr>
        <w:t xml:space="preserve">: </w:t>
      </w:r>
      <w:r w:rsidR="00D10FE8" w:rsidRPr="00DE54E7">
        <w:rPr>
          <w:i w:val="0"/>
          <w:color w:val="auto"/>
          <w:sz w:val="20"/>
        </w:rPr>
        <w:t>Predicción de la red neuronal (</w:t>
      </w:r>
      <w:r w:rsidR="00D10FE8" w:rsidRPr="00DE54E7">
        <w:rPr>
          <w:b/>
          <w:bCs/>
          <w:i w:val="0"/>
          <w:iCs w:val="0"/>
          <w:color w:val="5B9BD5" w:themeColor="accent5"/>
          <w:szCs w:val="24"/>
          <w:lang w:eastAsia="en-US"/>
        </w:rPr>
        <w:t>–</w:t>
      </w:r>
      <w:r w:rsidR="00D10FE8" w:rsidRPr="00DE54E7">
        <w:rPr>
          <w:bCs/>
          <w:i w:val="0"/>
          <w:iCs w:val="0"/>
          <w:color w:val="auto"/>
          <w:sz w:val="20"/>
          <w:szCs w:val="20"/>
          <w:lang w:eastAsia="en-US"/>
        </w:rPr>
        <w:t>)</w:t>
      </w:r>
      <w:r w:rsidR="00D10FE8" w:rsidRPr="00DE54E7">
        <w:rPr>
          <w:bCs/>
          <w:i w:val="0"/>
          <w:sz w:val="20"/>
        </w:rPr>
        <w:t xml:space="preserve"> </w:t>
      </w:r>
      <w:r w:rsidR="003001CE" w:rsidRPr="00DE54E7">
        <w:rPr>
          <w:i w:val="0"/>
          <w:color w:val="auto"/>
          <w:sz w:val="20"/>
        </w:rPr>
        <w:t>d</w:t>
      </w:r>
      <w:r w:rsidR="00D10FE8" w:rsidRPr="00DE54E7">
        <w:rPr>
          <w:i w:val="0"/>
          <w:color w:val="auto"/>
          <w:sz w:val="20"/>
        </w:rPr>
        <w:t>el precio de</w:t>
      </w:r>
      <w:r w:rsidR="006D67F3">
        <w:rPr>
          <w:i w:val="0"/>
          <w:color w:val="auto"/>
          <w:sz w:val="20"/>
        </w:rPr>
        <w:t>l</w:t>
      </w:r>
      <w:r w:rsidR="00D10FE8" w:rsidRPr="00DE54E7">
        <w:rPr>
          <w:i w:val="0"/>
          <w:color w:val="auto"/>
          <w:sz w:val="20"/>
        </w:rPr>
        <w:t xml:space="preserve"> bitcoin (</w:t>
      </w:r>
      <w:r w:rsidR="00D10FE8" w:rsidRPr="00DE54E7">
        <w:rPr>
          <w:b/>
          <w:bCs/>
          <w:i w:val="0"/>
          <w:iCs w:val="0"/>
          <w:color w:val="FF0000"/>
          <w:szCs w:val="24"/>
          <w:lang w:eastAsia="en-US"/>
        </w:rPr>
        <w:t>–</w:t>
      </w:r>
      <w:r w:rsidR="00D10FE8" w:rsidRPr="00DE54E7">
        <w:rPr>
          <w:bCs/>
          <w:i w:val="0"/>
          <w:iCs w:val="0"/>
          <w:color w:val="auto"/>
          <w:sz w:val="20"/>
          <w:szCs w:val="20"/>
          <w:lang w:eastAsia="en-US"/>
        </w:rPr>
        <w:t>)</w:t>
      </w:r>
      <w:r w:rsidR="00D10FE8" w:rsidRPr="00DE54E7">
        <w:rPr>
          <w:i w:val="0"/>
          <w:color w:val="auto"/>
          <w:sz w:val="20"/>
          <w:szCs w:val="20"/>
        </w:rPr>
        <w:t xml:space="preserve">: </w:t>
      </w:r>
      <w:r w:rsidR="009E0992" w:rsidRPr="00DE54E7">
        <w:rPr>
          <w:i w:val="0"/>
          <w:color w:val="auto"/>
          <w:sz w:val="20"/>
          <w:szCs w:val="20"/>
        </w:rPr>
        <w:t>muestra de validación</w:t>
      </w:r>
    </w:p>
    <w:p w14:paraId="75F95D7A" w14:textId="23976BC0" w:rsidR="00162D68" w:rsidRDefault="00702133" w:rsidP="00873F6A">
      <w:pPr>
        <w:pStyle w:val="JENUINormal"/>
        <w:ind w:firstLine="0"/>
      </w:pPr>
      <w:r>
        <w:t xml:space="preserve">   </w:t>
      </w:r>
      <w:r w:rsidR="00875196">
        <w:t>La figura anterior señala que el</w:t>
      </w:r>
      <w:r w:rsidR="00873F6A">
        <w:t xml:space="preserve"> modelo de 90 días también sigue correctamente la tendencia del precio del </w:t>
      </w:r>
      <w:r w:rsidR="00C57F37">
        <w:t>bitcoin,</w:t>
      </w:r>
      <w:r w:rsidR="00873F6A">
        <w:t xml:space="preserve"> aunque en este caso el precio </w:t>
      </w:r>
      <w:r w:rsidR="00875196">
        <w:t xml:space="preserve">predicho </w:t>
      </w:r>
      <w:r w:rsidR="00873F6A">
        <w:t xml:space="preserve">es </w:t>
      </w:r>
      <w:r w:rsidR="00875196">
        <w:t xml:space="preserve">inferior </w:t>
      </w:r>
      <w:r w:rsidR="00873F6A">
        <w:t>al precio real. S</w:t>
      </w:r>
      <w:r w:rsidR="009E0992">
        <w:t xml:space="preserve">e obtiene la raíz del error cuadrático medio </w:t>
      </w:r>
      <w:r w:rsidR="00875196">
        <w:t xml:space="preserve">(RMSE) </w:t>
      </w:r>
      <w:r w:rsidR="009E0992">
        <w:t xml:space="preserve">y el error medio absoluto </w:t>
      </w:r>
      <w:r w:rsidR="00875196">
        <w:t xml:space="preserve">(MAE) </w:t>
      </w:r>
      <w:r w:rsidR="009E0992">
        <w:t>para así poder comparar los modelos</w:t>
      </w:r>
      <w:r w:rsidR="00BA08E6">
        <w:t xml:space="preserve"> con los resultados de la muestra de </w:t>
      </w:r>
      <w:r w:rsidR="00875196">
        <w:t xml:space="preserve">prueba </w:t>
      </w:r>
      <w:r w:rsidR="00BA08E6">
        <w:t>y determinar si ha habido sobreajuste.</w:t>
      </w:r>
    </w:p>
    <w:p w14:paraId="64FB4657" w14:textId="004395D6" w:rsidR="008A42CA" w:rsidRPr="008A42CA" w:rsidRDefault="008A42CA" w:rsidP="009E0992">
      <w:pPr>
        <w:pStyle w:val="JENUINormal"/>
        <w:ind w:firstLine="0"/>
        <w:rPr>
          <w:i/>
          <w:iCs/>
        </w:rPr>
      </w:pPr>
    </w:p>
    <w:p w14:paraId="7844A13E" w14:textId="6002909A" w:rsidR="00D92F1F" w:rsidRPr="0007301C" w:rsidRDefault="00D92F1F" w:rsidP="00517DF2">
      <w:pPr>
        <w:pStyle w:val="Descripcin"/>
        <w:keepNext/>
        <w:spacing w:after="0"/>
        <w:jc w:val="both"/>
        <w:rPr>
          <w:sz w:val="20"/>
        </w:rPr>
      </w:pPr>
      <w:r w:rsidRPr="0007301C">
        <w:rPr>
          <w:b/>
          <w:i w:val="0"/>
          <w:color w:val="auto"/>
          <w:sz w:val="20"/>
          <w:szCs w:val="20"/>
        </w:rPr>
        <w:t xml:space="preserve">Tabla </w:t>
      </w:r>
      <w:r w:rsidRPr="0007301C">
        <w:rPr>
          <w:b/>
          <w:i w:val="0"/>
          <w:color w:val="auto"/>
          <w:sz w:val="20"/>
          <w:szCs w:val="20"/>
        </w:rPr>
        <w:fldChar w:fldCharType="begin"/>
      </w:r>
      <w:r w:rsidRPr="0007301C">
        <w:rPr>
          <w:b/>
          <w:i w:val="0"/>
          <w:color w:val="auto"/>
          <w:sz w:val="20"/>
          <w:szCs w:val="20"/>
        </w:rPr>
        <w:instrText xml:space="preserve"> SEQ Tabla \* ARABIC </w:instrText>
      </w:r>
      <w:r w:rsidRPr="0007301C">
        <w:rPr>
          <w:b/>
          <w:i w:val="0"/>
          <w:color w:val="auto"/>
          <w:sz w:val="20"/>
          <w:szCs w:val="20"/>
        </w:rPr>
        <w:fldChar w:fldCharType="separate"/>
      </w:r>
      <w:r w:rsidRPr="0007301C">
        <w:rPr>
          <w:b/>
          <w:i w:val="0"/>
          <w:noProof/>
          <w:color w:val="auto"/>
          <w:sz w:val="20"/>
          <w:szCs w:val="20"/>
        </w:rPr>
        <w:t>1</w:t>
      </w:r>
      <w:r w:rsidRPr="0007301C">
        <w:rPr>
          <w:b/>
          <w:i w:val="0"/>
          <w:color w:val="auto"/>
          <w:sz w:val="20"/>
          <w:szCs w:val="20"/>
        </w:rPr>
        <w:fldChar w:fldCharType="end"/>
      </w:r>
      <w:r>
        <w:rPr>
          <w:b/>
          <w:i w:val="0"/>
          <w:color w:val="auto"/>
          <w:sz w:val="20"/>
          <w:szCs w:val="20"/>
        </w:rPr>
        <w:t xml:space="preserve">. </w:t>
      </w:r>
      <w:r w:rsidR="00875196">
        <w:rPr>
          <w:i w:val="0"/>
          <w:color w:val="auto"/>
          <w:sz w:val="20"/>
          <w:szCs w:val="20"/>
        </w:rPr>
        <w:t>Desempeño de los modelos</w:t>
      </w:r>
      <w:r w:rsidR="00E21471">
        <w:rPr>
          <w:i w:val="0"/>
          <w:color w:val="auto"/>
          <w:sz w:val="20"/>
          <w:szCs w:val="20"/>
        </w:rPr>
        <w:t xml:space="preserve">: </w:t>
      </w:r>
      <w:r>
        <w:rPr>
          <w:i w:val="0"/>
          <w:color w:val="auto"/>
          <w:sz w:val="20"/>
          <w:szCs w:val="20"/>
        </w:rPr>
        <w:t>muestra de prueba</w:t>
      </w:r>
    </w:p>
    <w:tbl>
      <w:tblPr>
        <w:tblW w:w="4164" w:type="dxa"/>
        <w:tblLook w:val="04A0" w:firstRow="1" w:lastRow="0" w:firstColumn="1" w:lastColumn="0" w:noHBand="0" w:noVBand="1"/>
      </w:tblPr>
      <w:tblGrid>
        <w:gridCol w:w="993"/>
        <w:gridCol w:w="792"/>
        <w:gridCol w:w="793"/>
        <w:gridCol w:w="793"/>
        <w:gridCol w:w="793"/>
      </w:tblGrid>
      <w:tr w:rsidR="006127A7" w:rsidRPr="006127A7" w14:paraId="5A566231" w14:textId="77777777" w:rsidTr="00517DF2">
        <w:trPr>
          <w:trHeight w:val="127"/>
        </w:trPr>
        <w:tc>
          <w:tcPr>
            <w:tcW w:w="993" w:type="dxa"/>
            <w:tcBorders>
              <w:top w:val="single" w:sz="12" w:space="0" w:color="auto"/>
              <w:bottom w:val="single" w:sz="8" w:space="0" w:color="auto"/>
            </w:tcBorders>
            <w:shd w:val="clear" w:color="auto" w:fill="auto"/>
            <w:vAlign w:val="bottom"/>
          </w:tcPr>
          <w:p w14:paraId="7954B6D1" w14:textId="2C5E09A1" w:rsidR="003454C7" w:rsidRPr="00BD10F6" w:rsidRDefault="003454C7" w:rsidP="00BB57F7">
            <w:pPr>
              <w:pStyle w:val="JENUINormal"/>
              <w:ind w:firstLine="0"/>
              <w:jc w:val="left"/>
            </w:pPr>
            <w:r w:rsidRPr="00BD10F6">
              <w:t>Periodo</w:t>
            </w:r>
            <w:r w:rsidR="00BD10F6" w:rsidRPr="00BD10F6">
              <w:t xml:space="preserve"> </w:t>
            </w:r>
          </w:p>
        </w:tc>
        <w:tc>
          <w:tcPr>
            <w:tcW w:w="792" w:type="dxa"/>
            <w:tcBorders>
              <w:top w:val="single" w:sz="12" w:space="0" w:color="auto"/>
              <w:bottom w:val="single" w:sz="8" w:space="0" w:color="auto"/>
            </w:tcBorders>
            <w:shd w:val="clear" w:color="auto" w:fill="auto"/>
            <w:vAlign w:val="bottom"/>
          </w:tcPr>
          <w:p w14:paraId="41F67A65" w14:textId="39DD4256" w:rsidR="003454C7" w:rsidRPr="0007301C" w:rsidRDefault="003454C7" w:rsidP="006127A7">
            <w:pPr>
              <w:pStyle w:val="JENUINormal"/>
              <w:ind w:firstLine="0"/>
              <w:jc w:val="center"/>
              <w:rPr>
                <w:iCs/>
              </w:rPr>
            </w:pPr>
            <w:r w:rsidRPr="0007301C">
              <w:rPr>
                <w:iCs/>
              </w:rPr>
              <w:t>30</w:t>
            </w:r>
          </w:p>
        </w:tc>
        <w:tc>
          <w:tcPr>
            <w:tcW w:w="793" w:type="dxa"/>
            <w:tcBorders>
              <w:top w:val="single" w:sz="12" w:space="0" w:color="auto"/>
              <w:bottom w:val="single" w:sz="8" w:space="0" w:color="auto"/>
            </w:tcBorders>
            <w:shd w:val="clear" w:color="auto" w:fill="auto"/>
            <w:vAlign w:val="bottom"/>
          </w:tcPr>
          <w:p w14:paraId="27C241F2" w14:textId="5C0FC648" w:rsidR="003454C7" w:rsidRPr="0007301C" w:rsidRDefault="003454C7" w:rsidP="006127A7">
            <w:pPr>
              <w:pStyle w:val="JENUINormal"/>
              <w:ind w:firstLine="0"/>
              <w:jc w:val="center"/>
              <w:rPr>
                <w:iCs/>
              </w:rPr>
            </w:pPr>
            <w:r w:rsidRPr="0007301C">
              <w:rPr>
                <w:iCs/>
              </w:rPr>
              <w:t>60</w:t>
            </w:r>
          </w:p>
        </w:tc>
        <w:tc>
          <w:tcPr>
            <w:tcW w:w="793" w:type="dxa"/>
            <w:tcBorders>
              <w:top w:val="single" w:sz="12" w:space="0" w:color="auto"/>
              <w:bottom w:val="single" w:sz="8" w:space="0" w:color="auto"/>
            </w:tcBorders>
            <w:shd w:val="clear" w:color="auto" w:fill="auto"/>
            <w:vAlign w:val="bottom"/>
          </w:tcPr>
          <w:p w14:paraId="62689ECE" w14:textId="784A511D" w:rsidR="003454C7" w:rsidRPr="0007301C" w:rsidRDefault="003454C7" w:rsidP="006127A7">
            <w:pPr>
              <w:pStyle w:val="JENUINormal"/>
              <w:ind w:firstLine="0"/>
              <w:jc w:val="center"/>
              <w:rPr>
                <w:iCs/>
              </w:rPr>
            </w:pPr>
            <w:r w:rsidRPr="0007301C">
              <w:rPr>
                <w:iCs/>
              </w:rPr>
              <w:t>90</w:t>
            </w:r>
          </w:p>
        </w:tc>
        <w:tc>
          <w:tcPr>
            <w:tcW w:w="793" w:type="dxa"/>
            <w:tcBorders>
              <w:top w:val="single" w:sz="12" w:space="0" w:color="auto"/>
              <w:bottom w:val="single" w:sz="8" w:space="0" w:color="auto"/>
            </w:tcBorders>
            <w:shd w:val="clear" w:color="auto" w:fill="auto"/>
            <w:vAlign w:val="bottom"/>
          </w:tcPr>
          <w:p w14:paraId="62A12006" w14:textId="5982FE2F" w:rsidR="003454C7" w:rsidRPr="0007301C" w:rsidRDefault="003454C7" w:rsidP="006127A7">
            <w:pPr>
              <w:pStyle w:val="JENUINormal"/>
              <w:ind w:firstLine="0"/>
              <w:jc w:val="center"/>
              <w:rPr>
                <w:iCs/>
              </w:rPr>
            </w:pPr>
            <w:r w:rsidRPr="0007301C">
              <w:rPr>
                <w:iCs/>
              </w:rPr>
              <w:t>120</w:t>
            </w:r>
          </w:p>
        </w:tc>
      </w:tr>
      <w:tr w:rsidR="006127A7" w:rsidRPr="006127A7" w14:paraId="7C393D36" w14:textId="77777777" w:rsidTr="00517DF2">
        <w:trPr>
          <w:trHeight w:val="227"/>
        </w:trPr>
        <w:tc>
          <w:tcPr>
            <w:tcW w:w="993" w:type="dxa"/>
            <w:tcBorders>
              <w:top w:val="single" w:sz="8" w:space="0" w:color="auto"/>
            </w:tcBorders>
            <w:shd w:val="clear" w:color="auto" w:fill="auto"/>
            <w:vAlign w:val="bottom"/>
          </w:tcPr>
          <w:p w14:paraId="3F01CDBD" w14:textId="6507F87E" w:rsidR="003454C7" w:rsidRPr="00BD10F6" w:rsidRDefault="003454C7" w:rsidP="006127A7">
            <w:pPr>
              <w:pStyle w:val="JENUINormal"/>
              <w:ind w:firstLine="0"/>
              <w:jc w:val="left"/>
            </w:pPr>
            <w:r w:rsidRPr="00BD10F6">
              <w:t>RMSE</w:t>
            </w:r>
          </w:p>
        </w:tc>
        <w:tc>
          <w:tcPr>
            <w:tcW w:w="792" w:type="dxa"/>
            <w:tcBorders>
              <w:top w:val="single" w:sz="8" w:space="0" w:color="auto"/>
            </w:tcBorders>
            <w:shd w:val="clear" w:color="auto" w:fill="auto"/>
            <w:vAlign w:val="bottom"/>
          </w:tcPr>
          <w:p w14:paraId="433EA0A1" w14:textId="49D98A19" w:rsidR="003454C7" w:rsidRPr="00D92F1F" w:rsidRDefault="003454C7" w:rsidP="006127A7">
            <w:pPr>
              <w:pStyle w:val="JENUINormal"/>
              <w:ind w:firstLine="0"/>
              <w:jc w:val="center"/>
            </w:pPr>
            <w:r w:rsidRPr="00D92F1F">
              <w:t>497</w:t>
            </w:r>
          </w:p>
        </w:tc>
        <w:tc>
          <w:tcPr>
            <w:tcW w:w="793" w:type="dxa"/>
            <w:tcBorders>
              <w:top w:val="single" w:sz="8" w:space="0" w:color="auto"/>
            </w:tcBorders>
            <w:shd w:val="clear" w:color="auto" w:fill="auto"/>
            <w:vAlign w:val="bottom"/>
          </w:tcPr>
          <w:p w14:paraId="54A51994" w14:textId="6B171DE5" w:rsidR="003454C7" w:rsidRPr="00956E76" w:rsidRDefault="003454C7" w:rsidP="006127A7">
            <w:pPr>
              <w:pStyle w:val="JENUINormal"/>
              <w:ind w:firstLine="0"/>
              <w:jc w:val="center"/>
              <w:rPr>
                <w:b/>
              </w:rPr>
            </w:pPr>
            <w:r w:rsidRPr="00956E76">
              <w:rPr>
                <w:b/>
              </w:rPr>
              <w:t>163</w:t>
            </w:r>
          </w:p>
        </w:tc>
        <w:tc>
          <w:tcPr>
            <w:tcW w:w="793" w:type="dxa"/>
            <w:tcBorders>
              <w:top w:val="single" w:sz="8" w:space="0" w:color="auto"/>
            </w:tcBorders>
            <w:shd w:val="clear" w:color="auto" w:fill="auto"/>
            <w:vAlign w:val="bottom"/>
          </w:tcPr>
          <w:p w14:paraId="5CD31B7B" w14:textId="48627034" w:rsidR="003454C7" w:rsidRPr="00D92F1F" w:rsidRDefault="003454C7" w:rsidP="006127A7">
            <w:pPr>
              <w:pStyle w:val="JENUINormal"/>
              <w:ind w:firstLine="0"/>
              <w:jc w:val="center"/>
            </w:pPr>
            <w:r w:rsidRPr="00D92F1F">
              <w:t>552</w:t>
            </w:r>
          </w:p>
        </w:tc>
        <w:tc>
          <w:tcPr>
            <w:tcW w:w="793" w:type="dxa"/>
            <w:tcBorders>
              <w:top w:val="single" w:sz="8" w:space="0" w:color="auto"/>
            </w:tcBorders>
            <w:shd w:val="clear" w:color="auto" w:fill="auto"/>
            <w:vAlign w:val="bottom"/>
          </w:tcPr>
          <w:p w14:paraId="29D219EC" w14:textId="5D13F2F7" w:rsidR="003454C7" w:rsidRPr="00D92F1F" w:rsidRDefault="003454C7" w:rsidP="006127A7">
            <w:pPr>
              <w:pStyle w:val="JENUINormal"/>
              <w:ind w:firstLine="0"/>
              <w:jc w:val="center"/>
            </w:pPr>
            <w:r w:rsidRPr="00D92F1F">
              <w:t>201</w:t>
            </w:r>
          </w:p>
        </w:tc>
      </w:tr>
      <w:tr w:rsidR="006127A7" w:rsidRPr="006127A7" w14:paraId="3F04EA4F" w14:textId="77777777" w:rsidTr="00517DF2">
        <w:trPr>
          <w:trHeight w:val="227"/>
        </w:trPr>
        <w:tc>
          <w:tcPr>
            <w:tcW w:w="993" w:type="dxa"/>
            <w:tcBorders>
              <w:bottom w:val="single" w:sz="12" w:space="0" w:color="auto"/>
            </w:tcBorders>
            <w:shd w:val="clear" w:color="auto" w:fill="auto"/>
            <w:vAlign w:val="bottom"/>
          </w:tcPr>
          <w:p w14:paraId="3AEE2F96" w14:textId="44E92ECE" w:rsidR="003454C7" w:rsidRPr="00BD10F6" w:rsidRDefault="003454C7" w:rsidP="006127A7">
            <w:pPr>
              <w:pStyle w:val="JENUINormal"/>
              <w:ind w:firstLine="0"/>
              <w:jc w:val="left"/>
            </w:pPr>
            <w:r w:rsidRPr="00BD10F6">
              <w:t>MAE</w:t>
            </w:r>
          </w:p>
        </w:tc>
        <w:tc>
          <w:tcPr>
            <w:tcW w:w="792" w:type="dxa"/>
            <w:tcBorders>
              <w:bottom w:val="single" w:sz="12" w:space="0" w:color="auto"/>
            </w:tcBorders>
            <w:shd w:val="clear" w:color="auto" w:fill="auto"/>
            <w:vAlign w:val="bottom"/>
          </w:tcPr>
          <w:p w14:paraId="5EA467C7" w14:textId="72125171" w:rsidR="003454C7" w:rsidRPr="00D92F1F" w:rsidRDefault="003454C7" w:rsidP="006127A7">
            <w:pPr>
              <w:pStyle w:val="JENUINormal"/>
              <w:ind w:firstLine="0"/>
              <w:jc w:val="center"/>
            </w:pPr>
            <w:r w:rsidRPr="00D92F1F">
              <w:t>469</w:t>
            </w:r>
          </w:p>
        </w:tc>
        <w:tc>
          <w:tcPr>
            <w:tcW w:w="793" w:type="dxa"/>
            <w:tcBorders>
              <w:bottom w:val="single" w:sz="12" w:space="0" w:color="auto"/>
            </w:tcBorders>
            <w:shd w:val="clear" w:color="auto" w:fill="auto"/>
            <w:vAlign w:val="bottom"/>
          </w:tcPr>
          <w:p w14:paraId="642E38C6" w14:textId="5DE979C7" w:rsidR="003454C7" w:rsidRPr="00956E76" w:rsidRDefault="003454C7" w:rsidP="006127A7">
            <w:pPr>
              <w:pStyle w:val="JENUINormal"/>
              <w:ind w:firstLine="0"/>
              <w:jc w:val="center"/>
              <w:rPr>
                <w:b/>
              </w:rPr>
            </w:pPr>
            <w:r w:rsidRPr="00956E76">
              <w:rPr>
                <w:b/>
              </w:rPr>
              <w:t>132</w:t>
            </w:r>
          </w:p>
        </w:tc>
        <w:tc>
          <w:tcPr>
            <w:tcW w:w="793" w:type="dxa"/>
            <w:tcBorders>
              <w:bottom w:val="single" w:sz="12" w:space="0" w:color="auto"/>
            </w:tcBorders>
            <w:shd w:val="clear" w:color="auto" w:fill="auto"/>
            <w:vAlign w:val="bottom"/>
          </w:tcPr>
          <w:p w14:paraId="5C44EAF4" w14:textId="2807775B" w:rsidR="003454C7" w:rsidRPr="00D92F1F" w:rsidRDefault="003454C7" w:rsidP="006127A7">
            <w:pPr>
              <w:pStyle w:val="JENUINormal"/>
              <w:ind w:firstLine="0"/>
              <w:jc w:val="center"/>
            </w:pPr>
            <w:r w:rsidRPr="00D92F1F">
              <w:t>506</w:t>
            </w:r>
          </w:p>
        </w:tc>
        <w:tc>
          <w:tcPr>
            <w:tcW w:w="793" w:type="dxa"/>
            <w:tcBorders>
              <w:bottom w:val="single" w:sz="12" w:space="0" w:color="auto"/>
            </w:tcBorders>
            <w:shd w:val="clear" w:color="auto" w:fill="auto"/>
            <w:vAlign w:val="bottom"/>
          </w:tcPr>
          <w:p w14:paraId="5AF6897A" w14:textId="60DC594E" w:rsidR="003454C7" w:rsidRPr="00D92F1F" w:rsidRDefault="003454C7" w:rsidP="006127A7">
            <w:pPr>
              <w:pStyle w:val="JENUINormal"/>
              <w:ind w:firstLine="0"/>
              <w:jc w:val="center"/>
            </w:pPr>
            <w:r w:rsidRPr="00D92F1F">
              <w:t>159</w:t>
            </w:r>
          </w:p>
        </w:tc>
      </w:tr>
      <w:tr w:rsidR="0065629A" w:rsidRPr="006127A7" w14:paraId="4E944EB3" w14:textId="77777777" w:rsidTr="00517DF2">
        <w:trPr>
          <w:trHeight w:val="227"/>
        </w:trPr>
        <w:tc>
          <w:tcPr>
            <w:tcW w:w="4164" w:type="dxa"/>
            <w:gridSpan w:val="5"/>
            <w:tcBorders>
              <w:top w:val="single" w:sz="12" w:space="0" w:color="auto"/>
            </w:tcBorders>
            <w:shd w:val="clear" w:color="auto" w:fill="auto"/>
            <w:vAlign w:val="bottom"/>
          </w:tcPr>
          <w:p w14:paraId="2A991A57" w14:textId="743CB89D" w:rsidR="0065629A" w:rsidRPr="00D92F1F" w:rsidRDefault="0015330F" w:rsidP="005E521C">
            <w:pPr>
              <w:pStyle w:val="JENUINormal"/>
              <w:ind w:firstLine="0"/>
            </w:pPr>
            <w:r>
              <w:rPr>
                <w:bCs/>
                <w:sz w:val="16"/>
                <w:szCs w:val="16"/>
                <w:lang w:val="es-ES_tradnl"/>
              </w:rPr>
              <w:t xml:space="preserve">Notas: </w:t>
            </w:r>
            <w:r w:rsidR="0058113B">
              <w:rPr>
                <w:bCs/>
                <w:sz w:val="16"/>
                <w:szCs w:val="16"/>
                <w:lang w:val="es-ES_tradnl"/>
              </w:rPr>
              <w:t>La</w:t>
            </w:r>
            <w:r w:rsidR="0058113B" w:rsidRPr="00142903">
              <w:rPr>
                <w:bCs/>
                <w:sz w:val="16"/>
                <w:szCs w:val="16"/>
                <w:lang w:val="es-ES_tradnl"/>
              </w:rPr>
              <w:t xml:space="preserve"> tabla </w:t>
            </w:r>
            <w:r w:rsidR="0058113B">
              <w:rPr>
                <w:bCs/>
                <w:sz w:val="16"/>
                <w:szCs w:val="16"/>
                <w:lang w:val="es-ES_tradnl"/>
              </w:rPr>
              <w:t>muestra</w:t>
            </w:r>
            <w:r w:rsidR="006E2EE2">
              <w:rPr>
                <w:bCs/>
                <w:sz w:val="16"/>
                <w:szCs w:val="16"/>
                <w:lang w:val="es-ES_tradnl"/>
              </w:rPr>
              <w:t xml:space="preserve"> </w:t>
            </w:r>
            <w:r w:rsidR="006E2EE2" w:rsidRPr="0083097E">
              <w:rPr>
                <w:sz w:val="16"/>
                <w:szCs w:val="16"/>
              </w:rPr>
              <w:t xml:space="preserve">la raíz del error cuadrático medio (RMSE, del inglés </w:t>
            </w:r>
            <w:proofErr w:type="spellStart"/>
            <w:r w:rsidR="006E2EE2" w:rsidRPr="0083097E">
              <w:rPr>
                <w:i/>
                <w:sz w:val="16"/>
                <w:szCs w:val="16"/>
              </w:rPr>
              <w:t>Root</w:t>
            </w:r>
            <w:proofErr w:type="spellEnd"/>
            <w:r w:rsidR="006E2EE2" w:rsidRPr="0083097E">
              <w:rPr>
                <w:i/>
                <w:sz w:val="16"/>
                <w:szCs w:val="16"/>
              </w:rPr>
              <w:t xml:space="preserve"> Mean </w:t>
            </w:r>
            <w:proofErr w:type="spellStart"/>
            <w:r w:rsidR="006E2EE2" w:rsidRPr="0083097E">
              <w:rPr>
                <w:i/>
                <w:sz w:val="16"/>
                <w:szCs w:val="16"/>
              </w:rPr>
              <w:t>Squared</w:t>
            </w:r>
            <w:proofErr w:type="spellEnd"/>
            <w:r w:rsidR="006E2EE2" w:rsidRPr="0083097E">
              <w:rPr>
                <w:i/>
                <w:sz w:val="16"/>
                <w:szCs w:val="16"/>
              </w:rPr>
              <w:t xml:space="preserve"> Error</w:t>
            </w:r>
            <w:r w:rsidR="006E2EE2" w:rsidRPr="0083097E">
              <w:rPr>
                <w:sz w:val="16"/>
                <w:szCs w:val="16"/>
              </w:rPr>
              <w:t xml:space="preserve">) y el error absoluto medio (MAE, del inglés </w:t>
            </w:r>
            <w:r w:rsidR="006E2EE2" w:rsidRPr="0083097E">
              <w:rPr>
                <w:i/>
                <w:sz w:val="16"/>
                <w:szCs w:val="16"/>
              </w:rPr>
              <w:t>Mean Absolute Error</w:t>
            </w:r>
            <w:r w:rsidR="006E2EE2" w:rsidRPr="0083097E">
              <w:rPr>
                <w:sz w:val="16"/>
                <w:szCs w:val="16"/>
              </w:rPr>
              <w:t xml:space="preserve">) de predicción en </w:t>
            </w:r>
            <m:oMath>
              <m:r>
                <w:rPr>
                  <w:rFonts w:ascii="Cambria Math" w:hAnsi="Cambria Math"/>
                  <w:sz w:val="16"/>
                  <w:szCs w:val="16"/>
                </w:rPr>
                <m:t>t+</m:t>
              </m:r>
              <m:r>
                <m:rPr>
                  <m:nor/>
                </m:rPr>
                <w:rPr>
                  <w:sz w:val="16"/>
                  <w:szCs w:val="16"/>
                </w:rPr>
                <m:t>1</m:t>
              </m:r>
            </m:oMath>
            <w:r w:rsidR="006E2EE2" w:rsidRPr="0083097E">
              <w:rPr>
                <w:sz w:val="16"/>
                <w:szCs w:val="16"/>
              </w:rPr>
              <w:t>, definido</w:t>
            </w:r>
            <w:r w:rsidR="005E521C">
              <w:rPr>
                <w:sz w:val="16"/>
                <w:szCs w:val="16"/>
              </w:rPr>
              <w:t xml:space="preserve">s en las Ecuaciones (5) y (6). </w:t>
            </w:r>
            <w:r w:rsidR="006E2EE2">
              <w:rPr>
                <w:bCs/>
                <w:sz w:val="16"/>
                <w:szCs w:val="16"/>
                <w:lang w:val="es-ES_tradnl"/>
              </w:rPr>
              <w:t>Se han calculado el RMSE y el MAE en</w:t>
            </w:r>
            <w:r w:rsidR="0058113B">
              <w:rPr>
                <w:bCs/>
                <w:sz w:val="16"/>
                <w:szCs w:val="16"/>
                <w:lang w:val="es-ES_tradnl"/>
              </w:rPr>
              <w:t xml:space="preserve"> la muestra de </w:t>
            </w:r>
            <w:r>
              <w:rPr>
                <w:bCs/>
                <w:sz w:val="16"/>
                <w:szCs w:val="16"/>
                <w:lang w:val="es-ES_tradnl"/>
              </w:rPr>
              <w:t xml:space="preserve">prueba </w:t>
            </w:r>
            <w:r w:rsidR="0058113B">
              <w:rPr>
                <w:bCs/>
                <w:sz w:val="16"/>
                <w:szCs w:val="16"/>
                <w:lang w:val="es-ES_tradnl"/>
              </w:rPr>
              <w:t xml:space="preserve">para los distintos modelos dependiendo del periodo de su </w:t>
            </w:r>
            <w:proofErr w:type="spellStart"/>
            <w:r w:rsidR="0058113B" w:rsidRPr="0083097E">
              <w:rPr>
                <w:bCs/>
                <w:i/>
                <w:sz w:val="16"/>
                <w:szCs w:val="16"/>
                <w:lang w:val="es-ES_tradnl"/>
              </w:rPr>
              <w:t>rolling</w:t>
            </w:r>
            <w:proofErr w:type="spellEnd"/>
            <w:r w:rsidR="0058113B" w:rsidRPr="0083097E">
              <w:rPr>
                <w:bCs/>
                <w:i/>
                <w:sz w:val="16"/>
                <w:szCs w:val="16"/>
                <w:lang w:val="es-ES_tradnl"/>
              </w:rPr>
              <w:t xml:space="preserve"> </w:t>
            </w:r>
            <w:proofErr w:type="spellStart"/>
            <w:r w:rsidR="0058113B" w:rsidRPr="0083097E">
              <w:rPr>
                <w:bCs/>
                <w:i/>
                <w:sz w:val="16"/>
                <w:szCs w:val="16"/>
                <w:lang w:val="es-ES_tradnl"/>
              </w:rPr>
              <w:t>window</w:t>
            </w:r>
            <w:proofErr w:type="spellEnd"/>
            <w:r w:rsidR="0058113B">
              <w:rPr>
                <w:bCs/>
                <w:sz w:val="16"/>
                <w:szCs w:val="16"/>
                <w:lang w:val="es-ES_tradnl"/>
              </w:rPr>
              <w:t>. Una vez realizada la predicción sobre un horizonte de 3 meses, se obtienen los errores</w:t>
            </w:r>
            <w:r>
              <w:rPr>
                <w:bCs/>
                <w:sz w:val="16"/>
                <w:szCs w:val="16"/>
                <w:lang w:val="es-ES_tradnl"/>
              </w:rPr>
              <w:t xml:space="preserve"> de predicción </w:t>
            </w:r>
            <w:r w:rsidR="0058113B">
              <w:rPr>
                <w:bCs/>
                <w:sz w:val="16"/>
                <w:szCs w:val="16"/>
                <w:lang w:val="es-ES_tradnl"/>
              </w:rPr>
              <w:t xml:space="preserve">y se comparan con el valor real utilizando </w:t>
            </w:r>
            <w:r>
              <w:rPr>
                <w:bCs/>
                <w:sz w:val="16"/>
                <w:szCs w:val="16"/>
                <w:lang w:val="es-ES_tradnl"/>
              </w:rPr>
              <w:t>el RMSE y MAE</w:t>
            </w:r>
            <w:r w:rsidR="0058113B">
              <w:rPr>
                <w:bCs/>
                <w:sz w:val="16"/>
                <w:szCs w:val="16"/>
                <w:lang w:val="es-ES_tradnl"/>
              </w:rPr>
              <w:t xml:space="preserve">, cuanto menor es el error más precisa es la estimación. </w:t>
            </w:r>
            <w:r>
              <w:rPr>
                <w:bCs/>
                <w:sz w:val="16"/>
                <w:szCs w:val="16"/>
                <w:lang w:val="es-ES_tradnl"/>
              </w:rPr>
              <w:t>Se han señalado en negrita los valores más bajos</w:t>
            </w:r>
            <w:r w:rsidR="00F005B1">
              <w:rPr>
                <w:bCs/>
                <w:sz w:val="16"/>
                <w:szCs w:val="16"/>
                <w:lang w:val="es-ES_tradnl"/>
              </w:rPr>
              <w:t xml:space="preserve"> del RMSE y MAE</w:t>
            </w:r>
            <w:r>
              <w:rPr>
                <w:bCs/>
                <w:sz w:val="16"/>
                <w:szCs w:val="16"/>
                <w:lang w:val="es-ES_tradnl"/>
              </w:rPr>
              <w:t>.</w:t>
            </w:r>
          </w:p>
        </w:tc>
      </w:tr>
    </w:tbl>
    <w:p w14:paraId="75F05C1F" w14:textId="2FF2A591" w:rsidR="00F27904" w:rsidRDefault="00F27904" w:rsidP="009E0992">
      <w:pPr>
        <w:pStyle w:val="JENUINormal"/>
        <w:ind w:firstLine="0"/>
      </w:pPr>
    </w:p>
    <w:p w14:paraId="0AC6691F" w14:textId="7990DF06" w:rsidR="00DA2709" w:rsidRPr="00DA2709" w:rsidRDefault="00702133" w:rsidP="009E0992">
      <w:pPr>
        <w:pStyle w:val="JENUINormal"/>
        <w:ind w:firstLine="0"/>
      </w:pPr>
      <w:r>
        <w:t xml:space="preserve">   </w:t>
      </w:r>
      <w:r w:rsidR="002C2FDF">
        <w:t>La Tabla 1 enseña la comparación del desempeño de los modelos en la muestra de prueba. E</w:t>
      </w:r>
      <w:r w:rsidR="00DA2709">
        <w:t xml:space="preserve">l modelo con la mejor puntuación es el modelo con el periodo de </w:t>
      </w:r>
      <w:proofErr w:type="spellStart"/>
      <w:r w:rsidR="00956E76">
        <w:rPr>
          <w:i/>
          <w:iCs/>
        </w:rPr>
        <w:t>r</w:t>
      </w:r>
      <w:r w:rsidR="00956E76" w:rsidRPr="00956E76">
        <w:rPr>
          <w:i/>
          <w:iCs/>
        </w:rPr>
        <w:t>olling</w:t>
      </w:r>
      <w:proofErr w:type="spellEnd"/>
      <w:r w:rsidR="00956E76" w:rsidRPr="00956E76">
        <w:rPr>
          <w:i/>
          <w:iCs/>
        </w:rPr>
        <w:t xml:space="preserve"> </w:t>
      </w:r>
      <w:proofErr w:type="spellStart"/>
      <w:r w:rsidR="00956E76">
        <w:rPr>
          <w:i/>
          <w:iCs/>
        </w:rPr>
        <w:t>w</w:t>
      </w:r>
      <w:r w:rsidR="00956E76" w:rsidRPr="00956E76">
        <w:rPr>
          <w:i/>
          <w:iCs/>
        </w:rPr>
        <w:t>indow</w:t>
      </w:r>
      <w:proofErr w:type="spellEnd"/>
      <w:r w:rsidR="00956E76">
        <w:t xml:space="preserve"> </w:t>
      </w:r>
      <w:r w:rsidR="00DA2709">
        <w:t>de 60</w:t>
      </w:r>
      <w:r>
        <w:t xml:space="preserve"> </w:t>
      </w:r>
      <w:r w:rsidR="00DA2709">
        <w:t>días</w:t>
      </w:r>
      <w:r w:rsidR="00A624F9">
        <w:t>,</w:t>
      </w:r>
      <w:r w:rsidR="00DA2709">
        <w:t xml:space="preserve"> ya que obtiene </w:t>
      </w:r>
      <w:r w:rsidR="00A624F9">
        <w:t>los menores valores de RMSE y MAE</w:t>
      </w:r>
      <w:r w:rsidR="00DA2709">
        <w:t xml:space="preserve">. Sin </w:t>
      </w:r>
      <w:r w:rsidR="00716152">
        <w:t>embargo,</w:t>
      </w:r>
      <w:r w:rsidR="00DA2709">
        <w:t xml:space="preserve"> es la fase de</w:t>
      </w:r>
      <w:r w:rsidR="00A624F9">
        <w:t xml:space="preserve"> prueba</w:t>
      </w:r>
      <w:r w:rsidR="00DA2709">
        <w:t xml:space="preserve"> y al utilizar una </w:t>
      </w:r>
      <w:proofErr w:type="spellStart"/>
      <w:r w:rsidR="00956E76">
        <w:rPr>
          <w:i/>
          <w:iCs/>
        </w:rPr>
        <w:t>r</w:t>
      </w:r>
      <w:r w:rsidR="00956E76" w:rsidRPr="00956E76">
        <w:rPr>
          <w:i/>
          <w:iCs/>
        </w:rPr>
        <w:t>olling</w:t>
      </w:r>
      <w:proofErr w:type="spellEnd"/>
      <w:r w:rsidR="00956E76" w:rsidRPr="00956E76">
        <w:rPr>
          <w:i/>
          <w:iCs/>
        </w:rPr>
        <w:t xml:space="preserve"> </w:t>
      </w:r>
      <w:proofErr w:type="spellStart"/>
      <w:r w:rsidR="00956E76">
        <w:rPr>
          <w:i/>
          <w:iCs/>
        </w:rPr>
        <w:t>w</w:t>
      </w:r>
      <w:r w:rsidR="00956E76" w:rsidRPr="00956E76">
        <w:rPr>
          <w:i/>
          <w:iCs/>
        </w:rPr>
        <w:t>indow</w:t>
      </w:r>
      <w:proofErr w:type="spellEnd"/>
      <w:r w:rsidR="00956E76">
        <w:t xml:space="preserve"> </w:t>
      </w:r>
      <w:r w:rsidR="00DA2709">
        <w:t xml:space="preserve">las neuronas pueden </w:t>
      </w:r>
      <w:proofErr w:type="spellStart"/>
      <w:r w:rsidR="00DA2709">
        <w:t>sobreajustarse</w:t>
      </w:r>
      <w:proofErr w:type="spellEnd"/>
      <w:r w:rsidR="00DA2709">
        <w:t xml:space="preserve"> con facilidad a medida que va aumentando el número de </w:t>
      </w:r>
      <w:proofErr w:type="spellStart"/>
      <w:r w:rsidR="00DA2709" w:rsidRPr="00DE54E7">
        <w:rPr>
          <w:i/>
          <w:iCs/>
        </w:rPr>
        <w:t>epochs</w:t>
      </w:r>
      <w:proofErr w:type="spellEnd"/>
      <w:r w:rsidR="00DA2709">
        <w:t xml:space="preserve">, debido a que al utilizar </w:t>
      </w:r>
      <w:r w:rsidR="00716152">
        <w:t xml:space="preserve">una </w:t>
      </w:r>
      <w:proofErr w:type="spellStart"/>
      <w:r w:rsidR="00956E76">
        <w:rPr>
          <w:i/>
          <w:iCs/>
        </w:rPr>
        <w:t>r</w:t>
      </w:r>
      <w:r w:rsidR="00956E76" w:rsidRPr="00956E76">
        <w:rPr>
          <w:i/>
          <w:iCs/>
        </w:rPr>
        <w:t>olling</w:t>
      </w:r>
      <w:proofErr w:type="spellEnd"/>
      <w:r w:rsidR="00956E76" w:rsidRPr="00956E76">
        <w:rPr>
          <w:i/>
          <w:iCs/>
        </w:rPr>
        <w:t xml:space="preserve"> </w:t>
      </w:r>
      <w:proofErr w:type="spellStart"/>
      <w:r w:rsidR="00956E76">
        <w:rPr>
          <w:i/>
          <w:iCs/>
        </w:rPr>
        <w:t>w</w:t>
      </w:r>
      <w:r w:rsidR="00956E76" w:rsidRPr="00956E76">
        <w:rPr>
          <w:i/>
          <w:iCs/>
        </w:rPr>
        <w:t>indow</w:t>
      </w:r>
      <w:proofErr w:type="spellEnd"/>
      <w:r w:rsidR="00956E76" w:rsidRPr="00956E76">
        <w:rPr>
          <w:i/>
          <w:iCs/>
        </w:rPr>
        <w:t xml:space="preserve"> </w:t>
      </w:r>
      <w:r>
        <w:t>el entrenamiento puede ver parte de la predicción final.</w:t>
      </w:r>
    </w:p>
    <w:p w14:paraId="136E1B81" w14:textId="77777777" w:rsidR="00DA2709" w:rsidRDefault="00DA2709" w:rsidP="009E0992">
      <w:pPr>
        <w:pStyle w:val="JENUINormal"/>
        <w:ind w:firstLine="0"/>
      </w:pPr>
    </w:p>
    <w:p w14:paraId="7FECB64D" w14:textId="77777777" w:rsidR="008230BC" w:rsidRDefault="008230BC">
      <w:pPr>
        <w:suppressAutoHyphens w:val="0"/>
        <w:spacing w:line="240" w:lineRule="auto"/>
        <w:textAlignment w:val="auto"/>
        <w:rPr>
          <w:ins w:id="72" w:author="Daniel Ramos Hoogwout" w:date="2022-08-27T10:35:00Z"/>
          <w:b/>
          <w:iCs/>
          <w:sz w:val="20"/>
        </w:rPr>
      </w:pPr>
      <w:ins w:id="73" w:author="Daniel Ramos Hoogwout" w:date="2022-08-27T10:35:00Z">
        <w:r>
          <w:rPr>
            <w:b/>
            <w:iCs/>
          </w:rPr>
          <w:br w:type="page"/>
        </w:r>
      </w:ins>
    </w:p>
    <w:p w14:paraId="73A1C86A" w14:textId="76824DB9" w:rsidR="00F27904" w:rsidRPr="008A42CA" w:rsidRDefault="00DB4704" w:rsidP="00DB4704">
      <w:pPr>
        <w:pStyle w:val="JENUINormal"/>
        <w:ind w:firstLine="0"/>
      </w:pPr>
      <w:r w:rsidRPr="0084709D">
        <w:rPr>
          <w:b/>
          <w:iCs/>
        </w:rPr>
        <w:lastRenderedPageBreak/>
        <w:t>Tabla 2</w:t>
      </w:r>
      <w:r>
        <w:rPr>
          <w:b/>
          <w:iCs/>
        </w:rPr>
        <w:t>.</w:t>
      </w:r>
      <w:r w:rsidRPr="0084709D">
        <w:rPr>
          <w:b/>
          <w:iCs/>
        </w:rPr>
        <w:t xml:space="preserve"> </w:t>
      </w:r>
      <w:r w:rsidR="00E21471">
        <w:t>Comparativa de los modelos:</w:t>
      </w:r>
      <w:r w:rsidRPr="00F27904">
        <w:t xml:space="preserve"> muestra de </w:t>
      </w:r>
      <w:r>
        <w:t>validación</w:t>
      </w:r>
    </w:p>
    <w:tbl>
      <w:tblPr>
        <w:tblW w:w="4111" w:type="dxa"/>
        <w:tblLayout w:type="fixed"/>
        <w:tblLook w:val="04A0" w:firstRow="1" w:lastRow="0" w:firstColumn="1" w:lastColumn="0" w:noHBand="0" w:noVBand="1"/>
      </w:tblPr>
      <w:tblGrid>
        <w:gridCol w:w="993"/>
        <w:gridCol w:w="779"/>
        <w:gridCol w:w="780"/>
        <w:gridCol w:w="779"/>
        <w:gridCol w:w="780"/>
      </w:tblGrid>
      <w:tr w:rsidR="00BB57F7" w:rsidRPr="006127A7" w14:paraId="39D8C599" w14:textId="77777777" w:rsidTr="00517DF2">
        <w:trPr>
          <w:trHeight w:val="127"/>
        </w:trPr>
        <w:tc>
          <w:tcPr>
            <w:tcW w:w="993" w:type="dxa"/>
            <w:tcBorders>
              <w:top w:val="single" w:sz="12" w:space="0" w:color="auto"/>
              <w:bottom w:val="single" w:sz="4" w:space="0" w:color="auto"/>
            </w:tcBorders>
            <w:shd w:val="clear" w:color="auto" w:fill="auto"/>
            <w:vAlign w:val="bottom"/>
          </w:tcPr>
          <w:p w14:paraId="20926D31" w14:textId="08517E4D" w:rsidR="00F27904" w:rsidRPr="00BD10F6" w:rsidRDefault="00F27904" w:rsidP="00BB57F7">
            <w:pPr>
              <w:pStyle w:val="JENUINormal"/>
              <w:ind w:firstLine="0"/>
              <w:jc w:val="left"/>
            </w:pPr>
            <w:r w:rsidRPr="00BD10F6">
              <w:t>Periodo</w:t>
            </w:r>
            <w:r w:rsidR="00D92F1F">
              <w:t xml:space="preserve"> </w:t>
            </w:r>
          </w:p>
        </w:tc>
        <w:tc>
          <w:tcPr>
            <w:tcW w:w="779" w:type="dxa"/>
            <w:tcBorders>
              <w:top w:val="single" w:sz="12" w:space="0" w:color="auto"/>
              <w:bottom w:val="single" w:sz="4" w:space="0" w:color="auto"/>
            </w:tcBorders>
            <w:shd w:val="clear" w:color="auto" w:fill="auto"/>
            <w:vAlign w:val="bottom"/>
          </w:tcPr>
          <w:p w14:paraId="2C73ACD2" w14:textId="77777777" w:rsidR="00F27904" w:rsidRPr="0007301C" w:rsidRDefault="00F27904" w:rsidP="006127A7">
            <w:pPr>
              <w:pStyle w:val="JENUINormal"/>
              <w:ind w:firstLine="0"/>
              <w:jc w:val="center"/>
            </w:pPr>
            <w:r w:rsidRPr="0007301C">
              <w:t>30</w:t>
            </w:r>
          </w:p>
        </w:tc>
        <w:tc>
          <w:tcPr>
            <w:tcW w:w="780" w:type="dxa"/>
            <w:tcBorders>
              <w:top w:val="single" w:sz="12" w:space="0" w:color="auto"/>
              <w:bottom w:val="single" w:sz="4" w:space="0" w:color="auto"/>
            </w:tcBorders>
            <w:shd w:val="clear" w:color="auto" w:fill="auto"/>
            <w:vAlign w:val="bottom"/>
          </w:tcPr>
          <w:p w14:paraId="6CB9BAB8" w14:textId="77777777" w:rsidR="00F27904" w:rsidRPr="0007301C" w:rsidRDefault="00F27904" w:rsidP="006127A7">
            <w:pPr>
              <w:pStyle w:val="JENUINormal"/>
              <w:ind w:firstLine="0"/>
              <w:jc w:val="center"/>
            </w:pPr>
            <w:r w:rsidRPr="0007301C">
              <w:t>60</w:t>
            </w:r>
          </w:p>
        </w:tc>
        <w:tc>
          <w:tcPr>
            <w:tcW w:w="779" w:type="dxa"/>
            <w:tcBorders>
              <w:top w:val="single" w:sz="12" w:space="0" w:color="auto"/>
              <w:bottom w:val="single" w:sz="4" w:space="0" w:color="auto"/>
            </w:tcBorders>
            <w:shd w:val="clear" w:color="auto" w:fill="auto"/>
            <w:vAlign w:val="bottom"/>
          </w:tcPr>
          <w:p w14:paraId="2C3D1B28" w14:textId="77777777" w:rsidR="00F27904" w:rsidRPr="0007301C" w:rsidRDefault="00F27904" w:rsidP="006127A7">
            <w:pPr>
              <w:pStyle w:val="JENUINormal"/>
              <w:ind w:firstLine="0"/>
              <w:jc w:val="center"/>
            </w:pPr>
            <w:r w:rsidRPr="0007301C">
              <w:t>90</w:t>
            </w:r>
          </w:p>
        </w:tc>
        <w:tc>
          <w:tcPr>
            <w:tcW w:w="780" w:type="dxa"/>
            <w:tcBorders>
              <w:top w:val="single" w:sz="12" w:space="0" w:color="auto"/>
              <w:bottom w:val="single" w:sz="4" w:space="0" w:color="auto"/>
            </w:tcBorders>
            <w:shd w:val="clear" w:color="auto" w:fill="auto"/>
            <w:vAlign w:val="bottom"/>
          </w:tcPr>
          <w:p w14:paraId="3F47A02D" w14:textId="77777777" w:rsidR="00F27904" w:rsidRPr="0007301C" w:rsidRDefault="00F27904" w:rsidP="006127A7">
            <w:pPr>
              <w:pStyle w:val="JENUINormal"/>
              <w:ind w:firstLine="0"/>
              <w:jc w:val="center"/>
            </w:pPr>
            <w:r w:rsidRPr="0007301C">
              <w:t>120</w:t>
            </w:r>
          </w:p>
        </w:tc>
      </w:tr>
      <w:tr w:rsidR="00BB57F7" w:rsidRPr="006127A7" w14:paraId="68166094" w14:textId="77777777" w:rsidTr="00517DF2">
        <w:trPr>
          <w:trHeight w:val="266"/>
        </w:trPr>
        <w:tc>
          <w:tcPr>
            <w:tcW w:w="993" w:type="dxa"/>
            <w:tcBorders>
              <w:top w:val="single" w:sz="4" w:space="0" w:color="auto"/>
            </w:tcBorders>
            <w:shd w:val="clear" w:color="auto" w:fill="auto"/>
            <w:vAlign w:val="bottom"/>
          </w:tcPr>
          <w:p w14:paraId="4C2163F6" w14:textId="77777777" w:rsidR="00F27904" w:rsidRPr="00BD10F6" w:rsidRDefault="00F27904" w:rsidP="006127A7">
            <w:pPr>
              <w:pStyle w:val="JENUINormal"/>
              <w:ind w:firstLine="0"/>
              <w:jc w:val="left"/>
            </w:pPr>
            <w:r w:rsidRPr="00BD10F6">
              <w:t>RMSE</w:t>
            </w:r>
          </w:p>
        </w:tc>
        <w:tc>
          <w:tcPr>
            <w:tcW w:w="779" w:type="dxa"/>
            <w:tcBorders>
              <w:top w:val="single" w:sz="4" w:space="0" w:color="auto"/>
            </w:tcBorders>
            <w:shd w:val="clear" w:color="auto" w:fill="auto"/>
            <w:vAlign w:val="bottom"/>
          </w:tcPr>
          <w:p w14:paraId="3804A4FE" w14:textId="0E077B3F" w:rsidR="00F27904" w:rsidRPr="00A14AEF" w:rsidRDefault="00F27904" w:rsidP="006127A7">
            <w:pPr>
              <w:pStyle w:val="JENUINormal"/>
              <w:ind w:firstLine="0"/>
              <w:jc w:val="center"/>
            </w:pPr>
            <w:r>
              <w:t>15803</w:t>
            </w:r>
          </w:p>
        </w:tc>
        <w:tc>
          <w:tcPr>
            <w:tcW w:w="780" w:type="dxa"/>
            <w:tcBorders>
              <w:top w:val="single" w:sz="4" w:space="0" w:color="auto"/>
            </w:tcBorders>
            <w:shd w:val="clear" w:color="auto" w:fill="auto"/>
            <w:vAlign w:val="bottom"/>
          </w:tcPr>
          <w:p w14:paraId="253A68D6" w14:textId="6AE47FA4" w:rsidR="00F27904" w:rsidRPr="00A14AEF" w:rsidRDefault="00F27904" w:rsidP="006127A7">
            <w:pPr>
              <w:pStyle w:val="JENUINormal"/>
              <w:ind w:firstLine="0"/>
              <w:jc w:val="center"/>
            </w:pPr>
            <w:r>
              <w:t>10318</w:t>
            </w:r>
          </w:p>
        </w:tc>
        <w:tc>
          <w:tcPr>
            <w:tcW w:w="779" w:type="dxa"/>
            <w:tcBorders>
              <w:top w:val="single" w:sz="4" w:space="0" w:color="auto"/>
            </w:tcBorders>
            <w:shd w:val="clear" w:color="auto" w:fill="auto"/>
            <w:vAlign w:val="bottom"/>
          </w:tcPr>
          <w:p w14:paraId="4CD494EF" w14:textId="14D94D28" w:rsidR="00F27904" w:rsidRPr="00956E76" w:rsidRDefault="00F27904" w:rsidP="006127A7">
            <w:pPr>
              <w:pStyle w:val="JENUINormal"/>
              <w:ind w:firstLine="0"/>
              <w:jc w:val="center"/>
              <w:rPr>
                <w:b/>
              </w:rPr>
            </w:pPr>
            <w:r w:rsidRPr="00956E76">
              <w:rPr>
                <w:b/>
              </w:rPr>
              <w:t>4487</w:t>
            </w:r>
          </w:p>
        </w:tc>
        <w:tc>
          <w:tcPr>
            <w:tcW w:w="780" w:type="dxa"/>
            <w:tcBorders>
              <w:top w:val="single" w:sz="4" w:space="0" w:color="auto"/>
            </w:tcBorders>
            <w:shd w:val="clear" w:color="auto" w:fill="auto"/>
            <w:vAlign w:val="bottom"/>
          </w:tcPr>
          <w:p w14:paraId="126281B3" w14:textId="017E5B6F" w:rsidR="00F27904" w:rsidRPr="00A14AEF" w:rsidRDefault="00F27904" w:rsidP="006127A7">
            <w:pPr>
              <w:pStyle w:val="JENUINormal"/>
              <w:ind w:firstLine="0"/>
              <w:jc w:val="center"/>
            </w:pPr>
            <w:r>
              <w:t>10192</w:t>
            </w:r>
          </w:p>
        </w:tc>
      </w:tr>
      <w:tr w:rsidR="00BB57F7" w:rsidRPr="006127A7" w14:paraId="44B749D2" w14:textId="77777777" w:rsidTr="00517DF2">
        <w:trPr>
          <w:trHeight w:val="227"/>
        </w:trPr>
        <w:tc>
          <w:tcPr>
            <w:tcW w:w="993" w:type="dxa"/>
            <w:tcBorders>
              <w:bottom w:val="single" w:sz="12" w:space="0" w:color="auto"/>
            </w:tcBorders>
            <w:shd w:val="clear" w:color="auto" w:fill="auto"/>
            <w:vAlign w:val="bottom"/>
          </w:tcPr>
          <w:p w14:paraId="3D840294" w14:textId="77777777" w:rsidR="00F27904" w:rsidRPr="00BD10F6" w:rsidRDefault="00F27904" w:rsidP="006127A7">
            <w:pPr>
              <w:pStyle w:val="JENUINormal"/>
              <w:ind w:firstLine="0"/>
              <w:jc w:val="left"/>
            </w:pPr>
            <w:r w:rsidRPr="00BD10F6">
              <w:t>MAE</w:t>
            </w:r>
          </w:p>
        </w:tc>
        <w:tc>
          <w:tcPr>
            <w:tcW w:w="779" w:type="dxa"/>
            <w:tcBorders>
              <w:bottom w:val="single" w:sz="12" w:space="0" w:color="auto"/>
            </w:tcBorders>
            <w:shd w:val="clear" w:color="auto" w:fill="auto"/>
            <w:vAlign w:val="bottom"/>
          </w:tcPr>
          <w:p w14:paraId="0C63C86D" w14:textId="590B2E7E" w:rsidR="00F27904" w:rsidRPr="00A14AEF" w:rsidRDefault="00F27904" w:rsidP="006127A7">
            <w:pPr>
              <w:pStyle w:val="JENUINormal"/>
              <w:ind w:firstLine="0"/>
              <w:jc w:val="center"/>
            </w:pPr>
            <w:r>
              <w:t>14650</w:t>
            </w:r>
          </w:p>
        </w:tc>
        <w:tc>
          <w:tcPr>
            <w:tcW w:w="780" w:type="dxa"/>
            <w:tcBorders>
              <w:bottom w:val="single" w:sz="12" w:space="0" w:color="auto"/>
            </w:tcBorders>
            <w:shd w:val="clear" w:color="auto" w:fill="auto"/>
            <w:vAlign w:val="bottom"/>
          </w:tcPr>
          <w:p w14:paraId="6B0CBD36" w14:textId="414CA2A0" w:rsidR="00F27904" w:rsidRPr="00A14AEF" w:rsidRDefault="00F27904" w:rsidP="006127A7">
            <w:pPr>
              <w:pStyle w:val="JENUINormal"/>
              <w:ind w:firstLine="0"/>
              <w:jc w:val="center"/>
            </w:pPr>
            <w:r>
              <w:t>7997</w:t>
            </w:r>
          </w:p>
        </w:tc>
        <w:tc>
          <w:tcPr>
            <w:tcW w:w="779" w:type="dxa"/>
            <w:tcBorders>
              <w:bottom w:val="single" w:sz="12" w:space="0" w:color="auto"/>
            </w:tcBorders>
            <w:shd w:val="clear" w:color="auto" w:fill="auto"/>
            <w:vAlign w:val="bottom"/>
          </w:tcPr>
          <w:p w14:paraId="62C3A29F" w14:textId="44E7DF31" w:rsidR="00F27904" w:rsidRPr="00956E76" w:rsidRDefault="00F27904" w:rsidP="006127A7">
            <w:pPr>
              <w:pStyle w:val="JENUINormal"/>
              <w:ind w:firstLine="0"/>
              <w:jc w:val="center"/>
              <w:rPr>
                <w:b/>
              </w:rPr>
            </w:pPr>
            <w:r w:rsidRPr="00956E76">
              <w:rPr>
                <w:b/>
              </w:rPr>
              <w:t>4005</w:t>
            </w:r>
          </w:p>
        </w:tc>
        <w:tc>
          <w:tcPr>
            <w:tcW w:w="780" w:type="dxa"/>
            <w:tcBorders>
              <w:bottom w:val="single" w:sz="12" w:space="0" w:color="auto"/>
            </w:tcBorders>
            <w:shd w:val="clear" w:color="auto" w:fill="auto"/>
            <w:vAlign w:val="bottom"/>
          </w:tcPr>
          <w:p w14:paraId="06429E15" w14:textId="18559A7E" w:rsidR="00F27904" w:rsidRPr="00A14AEF" w:rsidRDefault="00F27904" w:rsidP="006127A7">
            <w:pPr>
              <w:pStyle w:val="JENUINormal"/>
              <w:ind w:firstLine="0"/>
              <w:jc w:val="center"/>
            </w:pPr>
            <w:r>
              <w:t>9177</w:t>
            </w:r>
          </w:p>
        </w:tc>
      </w:tr>
      <w:tr w:rsidR="0065629A" w:rsidRPr="006127A7" w14:paraId="365E7E44" w14:textId="77777777" w:rsidTr="00517DF2">
        <w:trPr>
          <w:trHeight w:val="227"/>
        </w:trPr>
        <w:tc>
          <w:tcPr>
            <w:tcW w:w="4111" w:type="dxa"/>
            <w:gridSpan w:val="5"/>
            <w:tcBorders>
              <w:top w:val="single" w:sz="12" w:space="0" w:color="auto"/>
            </w:tcBorders>
            <w:shd w:val="clear" w:color="auto" w:fill="auto"/>
            <w:vAlign w:val="bottom"/>
          </w:tcPr>
          <w:p w14:paraId="0645947F" w14:textId="722E012A" w:rsidR="00466761" w:rsidRPr="00927961" w:rsidRDefault="00A624F9" w:rsidP="00A624F9">
            <w:pPr>
              <w:pStyle w:val="JENUINormal"/>
              <w:ind w:firstLine="0"/>
              <w:rPr>
                <w:bCs/>
                <w:sz w:val="16"/>
                <w:szCs w:val="16"/>
                <w:lang w:val="es-ES_tradnl"/>
              </w:rPr>
            </w:pPr>
            <w:r>
              <w:rPr>
                <w:bCs/>
                <w:sz w:val="16"/>
                <w:szCs w:val="16"/>
                <w:lang w:val="es-ES_tradnl"/>
              </w:rPr>
              <w:t xml:space="preserve">Notas: </w:t>
            </w:r>
            <w:r w:rsidR="008732D7">
              <w:rPr>
                <w:bCs/>
                <w:sz w:val="16"/>
                <w:szCs w:val="16"/>
                <w:lang w:val="es-ES_tradnl"/>
              </w:rPr>
              <w:t>La</w:t>
            </w:r>
            <w:r w:rsidR="0065629A" w:rsidRPr="00142903">
              <w:rPr>
                <w:bCs/>
                <w:sz w:val="16"/>
                <w:szCs w:val="16"/>
                <w:lang w:val="es-ES_tradnl"/>
              </w:rPr>
              <w:t xml:space="preserve"> tabla </w:t>
            </w:r>
            <w:r w:rsidR="008732D7">
              <w:rPr>
                <w:bCs/>
                <w:sz w:val="16"/>
                <w:szCs w:val="16"/>
                <w:lang w:val="es-ES_tradnl"/>
              </w:rPr>
              <w:t xml:space="preserve">muestra </w:t>
            </w:r>
            <w:r w:rsidR="00466761">
              <w:rPr>
                <w:bCs/>
                <w:sz w:val="16"/>
                <w:szCs w:val="16"/>
                <w:lang w:val="es-ES_tradnl"/>
              </w:rPr>
              <w:t>las medidas de RMSE y MAE</w:t>
            </w:r>
            <w:r>
              <w:rPr>
                <w:bCs/>
                <w:sz w:val="16"/>
                <w:szCs w:val="16"/>
                <w:lang w:val="es-ES_tradnl"/>
              </w:rPr>
              <w:t xml:space="preserve"> de las Ecuaciones (5) y (6), respectivamente,</w:t>
            </w:r>
            <w:r w:rsidR="0058113B">
              <w:rPr>
                <w:bCs/>
                <w:sz w:val="16"/>
                <w:szCs w:val="16"/>
                <w:lang w:val="es-ES_tradnl"/>
              </w:rPr>
              <w:t xml:space="preserve"> en la muestra de validación</w:t>
            </w:r>
            <w:r w:rsidR="00466761">
              <w:rPr>
                <w:bCs/>
                <w:sz w:val="16"/>
                <w:szCs w:val="16"/>
                <w:lang w:val="es-ES_tradnl"/>
              </w:rPr>
              <w:t xml:space="preserve"> para los distintos modelos dependiendo del periodo de su </w:t>
            </w:r>
            <w:proofErr w:type="spellStart"/>
            <w:r w:rsidR="00466761" w:rsidRPr="0083097E">
              <w:rPr>
                <w:bCs/>
                <w:i/>
                <w:sz w:val="16"/>
                <w:szCs w:val="16"/>
                <w:lang w:val="es-ES_tradnl"/>
              </w:rPr>
              <w:t>rolling</w:t>
            </w:r>
            <w:proofErr w:type="spellEnd"/>
            <w:r w:rsidR="00466761" w:rsidRPr="0083097E">
              <w:rPr>
                <w:bCs/>
                <w:i/>
                <w:sz w:val="16"/>
                <w:szCs w:val="16"/>
                <w:lang w:val="es-ES_tradnl"/>
              </w:rPr>
              <w:t xml:space="preserve"> </w:t>
            </w:r>
            <w:proofErr w:type="spellStart"/>
            <w:r w:rsidR="00466761" w:rsidRPr="0083097E">
              <w:rPr>
                <w:bCs/>
                <w:i/>
                <w:sz w:val="16"/>
                <w:szCs w:val="16"/>
                <w:lang w:val="es-ES_tradnl"/>
              </w:rPr>
              <w:t>window</w:t>
            </w:r>
            <w:proofErr w:type="spellEnd"/>
            <w:r w:rsidR="00466761">
              <w:rPr>
                <w:bCs/>
                <w:sz w:val="16"/>
                <w:szCs w:val="16"/>
                <w:lang w:val="es-ES_tradnl"/>
              </w:rPr>
              <w:t>.</w:t>
            </w:r>
            <w:r w:rsidR="0058113B">
              <w:rPr>
                <w:bCs/>
                <w:sz w:val="16"/>
                <w:szCs w:val="16"/>
                <w:lang w:val="es-ES_tradnl"/>
              </w:rPr>
              <w:t xml:space="preserve"> </w:t>
            </w:r>
            <w:r w:rsidR="00466761">
              <w:rPr>
                <w:bCs/>
                <w:sz w:val="16"/>
                <w:szCs w:val="16"/>
                <w:lang w:val="es-ES_tradnl"/>
              </w:rPr>
              <w:t xml:space="preserve">Una vez </w:t>
            </w:r>
            <w:r w:rsidR="00507B52">
              <w:rPr>
                <w:bCs/>
                <w:sz w:val="16"/>
                <w:szCs w:val="16"/>
                <w:lang w:val="es-ES_tradnl"/>
              </w:rPr>
              <w:t>realizada la predicción sobre</w:t>
            </w:r>
            <w:r w:rsidR="00466761">
              <w:rPr>
                <w:bCs/>
                <w:sz w:val="16"/>
                <w:szCs w:val="16"/>
                <w:lang w:val="es-ES_tradnl"/>
              </w:rPr>
              <w:t xml:space="preserve"> </w:t>
            </w:r>
            <w:r w:rsidR="00507B52">
              <w:rPr>
                <w:bCs/>
                <w:sz w:val="16"/>
                <w:szCs w:val="16"/>
                <w:lang w:val="es-ES_tradnl"/>
              </w:rPr>
              <w:t>un</w:t>
            </w:r>
            <w:r w:rsidR="00466761">
              <w:rPr>
                <w:bCs/>
                <w:sz w:val="16"/>
                <w:szCs w:val="16"/>
                <w:lang w:val="es-ES_tradnl"/>
              </w:rPr>
              <w:t xml:space="preserve"> </w:t>
            </w:r>
            <w:r w:rsidR="00507B52">
              <w:rPr>
                <w:bCs/>
                <w:sz w:val="16"/>
                <w:szCs w:val="16"/>
                <w:lang w:val="es-ES_tradnl"/>
              </w:rPr>
              <w:t>horizonte</w:t>
            </w:r>
            <w:r w:rsidR="00466761">
              <w:rPr>
                <w:bCs/>
                <w:sz w:val="16"/>
                <w:szCs w:val="16"/>
                <w:lang w:val="es-ES_tradnl"/>
              </w:rPr>
              <w:t xml:space="preserve"> de 3 meses, se </w:t>
            </w:r>
            <w:r w:rsidR="00507B52">
              <w:rPr>
                <w:bCs/>
                <w:sz w:val="16"/>
                <w:szCs w:val="16"/>
                <w:lang w:val="es-ES_tradnl"/>
              </w:rPr>
              <w:t>obtienen</w:t>
            </w:r>
            <w:r w:rsidR="00466761">
              <w:rPr>
                <w:bCs/>
                <w:sz w:val="16"/>
                <w:szCs w:val="16"/>
                <w:lang w:val="es-ES_tradnl"/>
              </w:rPr>
              <w:t xml:space="preserve"> los errores </w:t>
            </w:r>
            <w:r>
              <w:rPr>
                <w:bCs/>
                <w:sz w:val="16"/>
                <w:szCs w:val="16"/>
                <w:lang w:val="es-ES_tradnl"/>
              </w:rPr>
              <w:t xml:space="preserve">de predicción </w:t>
            </w:r>
            <w:r w:rsidR="00466761">
              <w:rPr>
                <w:bCs/>
                <w:sz w:val="16"/>
                <w:szCs w:val="16"/>
                <w:lang w:val="es-ES_tradnl"/>
              </w:rPr>
              <w:t>y se comparan con el valor real utilizando estas dos medidas,</w:t>
            </w:r>
            <w:r>
              <w:rPr>
                <w:bCs/>
                <w:sz w:val="16"/>
                <w:szCs w:val="16"/>
                <w:lang w:val="es-ES_tradnl"/>
              </w:rPr>
              <w:t xml:space="preserve"> por lo que</w:t>
            </w:r>
            <w:r w:rsidR="00466761">
              <w:rPr>
                <w:bCs/>
                <w:sz w:val="16"/>
                <w:szCs w:val="16"/>
                <w:lang w:val="es-ES_tradnl"/>
              </w:rPr>
              <w:t xml:space="preserve"> cuanto menor es el error más precisa es la estimación. </w:t>
            </w:r>
            <w:r>
              <w:rPr>
                <w:bCs/>
                <w:sz w:val="16"/>
                <w:szCs w:val="16"/>
                <w:lang w:val="es-ES_tradnl"/>
              </w:rPr>
              <w:t>Se han señalado en negrita los valores más bajos de</w:t>
            </w:r>
            <w:r w:rsidR="00F005B1">
              <w:rPr>
                <w:bCs/>
                <w:sz w:val="16"/>
                <w:szCs w:val="16"/>
                <w:lang w:val="es-ES_tradnl"/>
              </w:rPr>
              <w:t xml:space="preserve">l RMSE y </w:t>
            </w:r>
            <w:r>
              <w:rPr>
                <w:bCs/>
                <w:sz w:val="16"/>
                <w:szCs w:val="16"/>
                <w:lang w:val="es-ES_tradnl"/>
              </w:rPr>
              <w:t>MAE</w:t>
            </w:r>
            <w:r w:rsidR="00466761">
              <w:rPr>
                <w:bCs/>
                <w:sz w:val="16"/>
                <w:szCs w:val="16"/>
                <w:lang w:val="es-ES_tradnl"/>
              </w:rPr>
              <w:t>.</w:t>
            </w:r>
          </w:p>
        </w:tc>
      </w:tr>
    </w:tbl>
    <w:p w14:paraId="09FACFC9" w14:textId="7601FFDF" w:rsidR="00906251" w:rsidRDefault="00906251" w:rsidP="009E0992">
      <w:pPr>
        <w:pStyle w:val="JENUINormal"/>
        <w:ind w:firstLine="0"/>
      </w:pPr>
    </w:p>
    <w:p w14:paraId="45C21482" w14:textId="59621970" w:rsidR="00906251" w:rsidRDefault="001645A3" w:rsidP="001645A3">
      <w:pPr>
        <w:pStyle w:val="JENUINormal"/>
        <w:ind w:firstLine="0"/>
      </w:pPr>
      <w:r>
        <w:t xml:space="preserve">   </w:t>
      </w:r>
      <w:r w:rsidR="003C4B3B">
        <w:t>La Tabla 2 muestra los resultados de la comparación del desempeño de los modelos en la muestra de validación</w:t>
      </w:r>
      <w:r w:rsidR="00716152">
        <w:t xml:space="preserve">, </w:t>
      </w:r>
      <w:r w:rsidR="00956E76">
        <w:t xml:space="preserve">cuyos </w:t>
      </w:r>
      <w:r w:rsidR="00716152">
        <w:t xml:space="preserve">datos </w:t>
      </w:r>
      <w:r>
        <w:t xml:space="preserve">el modelo no ha podido </w:t>
      </w:r>
      <w:r w:rsidR="00956E76">
        <w:t xml:space="preserve">emplear </w:t>
      </w:r>
      <w:r>
        <w:t>con anterioridad</w:t>
      </w:r>
      <w:r w:rsidR="00956E76">
        <w:t>,</w:t>
      </w:r>
      <w:r>
        <w:t xml:space="preserve"> con el fin de comprobar que el modelo no tiene sobreajuste. </w:t>
      </w:r>
      <w:r w:rsidR="00956E76">
        <w:t>La Tabla 2 indica que</w:t>
      </w:r>
      <w:r>
        <w:t xml:space="preserve"> los modelos que tenían puntuaciones muy bajas </w:t>
      </w:r>
      <w:r w:rsidR="00956E76">
        <w:t xml:space="preserve">en la Tabla 1 </w:t>
      </w:r>
      <w:r>
        <w:t>en cambio</w:t>
      </w:r>
      <w:r w:rsidR="0017164B">
        <w:t xml:space="preserve"> </w:t>
      </w:r>
      <w:r>
        <w:t>han disparado sus errores de predicción</w:t>
      </w:r>
      <w:r w:rsidR="0079645B">
        <w:t xml:space="preserve"> en la muestra de validación</w:t>
      </w:r>
      <w:r>
        <w:t xml:space="preserve">. </w:t>
      </w:r>
      <w:r w:rsidR="00956E76">
        <w:t>Además,</w:t>
      </w:r>
      <w:r>
        <w:t xml:space="preserve"> el modelo con el per</w:t>
      </w:r>
      <w:r w:rsidR="0079645B">
        <w:t>i</w:t>
      </w:r>
      <w:r>
        <w:t>odo de 90 días</w:t>
      </w:r>
      <w:r w:rsidR="00956E76">
        <w:t>,</w:t>
      </w:r>
      <w:r>
        <w:t xml:space="preserve"> </w:t>
      </w:r>
      <w:r w:rsidR="007C51CD">
        <w:t xml:space="preserve">el cual tiene la puntuación más alta en el periodo de </w:t>
      </w:r>
      <w:r w:rsidR="00F41FEC">
        <w:t>prueba</w:t>
      </w:r>
      <w:r w:rsidR="007C51CD">
        <w:t xml:space="preserve">, </w:t>
      </w:r>
      <w:r w:rsidR="0017164B">
        <w:t>es el que</w:t>
      </w:r>
      <w:r w:rsidR="007C51CD">
        <w:t xml:space="preserve"> se ajusta mejor en la muestra de validación</w:t>
      </w:r>
      <w:r w:rsidR="00F41FEC">
        <w:t xml:space="preserve">. De hecho, </w:t>
      </w:r>
      <w:r w:rsidR="007C51CD">
        <w:t xml:space="preserve">tiene una puntuación en ambos </w:t>
      </w:r>
      <w:r w:rsidR="007C51CD" w:rsidRPr="00956E76">
        <w:t>scores</w:t>
      </w:r>
      <w:r w:rsidR="007C51CD">
        <w:t xml:space="preserve"> de menos de la mitad del segundo mejor modelo</w:t>
      </w:r>
      <w:r w:rsidR="0017164B">
        <w:t xml:space="preserve">, </w:t>
      </w:r>
      <w:r w:rsidR="00956E76">
        <w:t>gracias</w:t>
      </w:r>
      <w:r w:rsidR="0017164B">
        <w:t xml:space="preserve"> a que este modelo no </w:t>
      </w:r>
      <w:r w:rsidR="00956E76">
        <w:t>ha tenido un sobreajuste</w:t>
      </w:r>
      <w:r w:rsidR="0017164B">
        <w:t xml:space="preserve"> como el resto</w:t>
      </w:r>
      <w:r w:rsidR="0079645B">
        <w:t>,</w:t>
      </w:r>
      <w:r w:rsidR="0017164B">
        <w:t xml:space="preserve"> tal y como demuestran las Tablas 1-2.</w:t>
      </w:r>
    </w:p>
    <w:p w14:paraId="33374AA5" w14:textId="5DD3B564" w:rsidR="002B2A30" w:rsidRDefault="002B2A30" w:rsidP="009E0992">
      <w:pPr>
        <w:pStyle w:val="JENUINormal"/>
        <w:ind w:firstLine="0"/>
      </w:pPr>
    </w:p>
    <w:p w14:paraId="464F849A" w14:textId="0120950A" w:rsidR="002B2A30" w:rsidRDefault="002B2A30" w:rsidP="002B2A30">
      <w:pPr>
        <w:pStyle w:val="JENUINormal"/>
        <w:ind w:firstLine="0"/>
      </w:pPr>
      <w:r w:rsidRPr="0084709D">
        <w:rPr>
          <w:b/>
          <w:iCs/>
        </w:rPr>
        <w:t xml:space="preserve">Tabla </w:t>
      </w:r>
      <w:r>
        <w:rPr>
          <w:b/>
          <w:iCs/>
        </w:rPr>
        <w:t>3.</w:t>
      </w:r>
      <w:r w:rsidRPr="0084709D">
        <w:rPr>
          <w:b/>
          <w:iCs/>
        </w:rPr>
        <w:t xml:space="preserve"> </w:t>
      </w:r>
      <w:r>
        <w:t xml:space="preserve">Contraste de </w:t>
      </w:r>
      <w:proofErr w:type="spellStart"/>
      <w:r>
        <w:t>Diebold</w:t>
      </w:r>
      <w:proofErr w:type="spellEnd"/>
      <w:r>
        <w:t>-Mariano sobre los distintos modelos</w:t>
      </w:r>
    </w:p>
    <w:tbl>
      <w:tblPr>
        <w:tblW w:w="4111" w:type="dxa"/>
        <w:tblLayout w:type="fixed"/>
        <w:tblLook w:val="04A0" w:firstRow="1" w:lastRow="0" w:firstColumn="1" w:lastColumn="0" w:noHBand="0" w:noVBand="1"/>
      </w:tblPr>
      <w:tblGrid>
        <w:gridCol w:w="1370"/>
        <w:gridCol w:w="1370"/>
        <w:gridCol w:w="1371"/>
      </w:tblGrid>
      <w:tr w:rsidR="002B2A30" w:rsidRPr="006127A7" w14:paraId="60762170" w14:textId="77777777" w:rsidTr="00517DF2">
        <w:trPr>
          <w:trHeight w:val="127"/>
        </w:trPr>
        <w:tc>
          <w:tcPr>
            <w:tcW w:w="1370" w:type="dxa"/>
            <w:tcBorders>
              <w:top w:val="single" w:sz="12" w:space="0" w:color="auto"/>
              <w:bottom w:val="single" w:sz="4" w:space="0" w:color="auto"/>
            </w:tcBorders>
            <w:shd w:val="clear" w:color="auto" w:fill="auto"/>
            <w:vAlign w:val="bottom"/>
          </w:tcPr>
          <w:p w14:paraId="4D99418B" w14:textId="4B3CDCDB" w:rsidR="002B2A30" w:rsidRPr="00BD10F6" w:rsidRDefault="002B2A30" w:rsidP="00A82997">
            <w:pPr>
              <w:pStyle w:val="JENUINormal"/>
              <w:ind w:firstLine="0"/>
              <w:jc w:val="left"/>
            </w:pPr>
            <w:r>
              <w:t xml:space="preserve">Modelos </w:t>
            </w:r>
          </w:p>
        </w:tc>
        <w:tc>
          <w:tcPr>
            <w:tcW w:w="1370" w:type="dxa"/>
            <w:tcBorders>
              <w:top w:val="single" w:sz="12" w:space="0" w:color="auto"/>
              <w:bottom w:val="single" w:sz="4" w:space="0" w:color="auto"/>
            </w:tcBorders>
            <w:shd w:val="clear" w:color="auto" w:fill="auto"/>
            <w:vAlign w:val="bottom"/>
          </w:tcPr>
          <w:p w14:paraId="0B7456CD" w14:textId="077B73D8" w:rsidR="002B2A30" w:rsidRPr="0007301C" w:rsidRDefault="002B2A30" w:rsidP="00A82997">
            <w:pPr>
              <w:pStyle w:val="JENUINormal"/>
              <w:ind w:firstLine="0"/>
              <w:jc w:val="center"/>
            </w:pPr>
            <w:r>
              <w:t>DM</w:t>
            </w:r>
          </w:p>
        </w:tc>
        <w:tc>
          <w:tcPr>
            <w:tcW w:w="1371" w:type="dxa"/>
            <w:tcBorders>
              <w:top w:val="single" w:sz="12" w:space="0" w:color="auto"/>
              <w:bottom w:val="single" w:sz="4" w:space="0" w:color="auto"/>
            </w:tcBorders>
            <w:shd w:val="clear" w:color="auto" w:fill="auto"/>
            <w:vAlign w:val="bottom"/>
          </w:tcPr>
          <w:p w14:paraId="0932C021" w14:textId="2686231B" w:rsidR="002B2A30" w:rsidRPr="0007301C" w:rsidRDefault="00AA7F03" w:rsidP="00A82997">
            <w:pPr>
              <w:pStyle w:val="JENUINormal"/>
              <w:ind w:firstLine="0"/>
              <w:jc w:val="center"/>
            </w:pPr>
            <w:r w:rsidRPr="00927961">
              <w:rPr>
                <w:i/>
              </w:rPr>
              <w:t>P</w:t>
            </w:r>
            <w:r w:rsidR="002B2A30">
              <w:t>-valor</w:t>
            </w:r>
          </w:p>
        </w:tc>
      </w:tr>
      <w:tr w:rsidR="002B2A30" w:rsidRPr="006127A7" w14:paraId="71D68C60" w14:textId="77777777" w:rsidTr="00517DF2">
        <w:trPr>
          <w:trHeight w:val="266"/>
        </w:trPr>
        <w:tc>
          <w:tcPr>
            <w:tcW w:w="1370" w:type="dxa"/>
            <w:tcBorders>
              <w:top w:val="single" w:sz="4" w:space="0" w:color="auto"/>
            </w:tcBorders>
            <w:shd w:val="clear" w:color="auto" w:fill="auto"/>
            <w:vAlign w:val="bottom"/>
          </w:tcPr>
          <w:p w14:paraId="2EEDB82E" w14:textId="55C8A57A" w:rsidR="002B2A30" w:rsidRPr="00CE408F" w:rsidRDefault="00F549B5" w:rsidP="00A82997">
            <w:pPr>
              <w:pStyle w:val="JENUINormal"/>
              <w:ind w:firstLine="0"/>
              <w:jc w:val="left"/>
            </w:pPr>
            <w:r>
              <w:t>90</w:t>
            </w:r>
            <w:r w:rsidR="00FA09DB" w:rsidRPr="00CE408F">
              <w:t xml:space="preserve"> – </w:t>
            </w:r>
            <w:r>
              <w:t>30</w:t>
            </w:r>
          </w:p>
        </w:tc>
        <w:tc>
          <w:tcPr>
            <w:tcW w:w="1370" w:type="dxa"/>
            <w:tcBorders>
              <w:top w:val="single" w:sz="4" w:space="0" w:color="auto"/>
            </w:tcBorders>
            <w:shd w:val="clear" w:color="auto" w:fill="auto"/>
            <w:vAlign w:val="bottom"/>
          </w:tcPr>
          <w:p w14:paraId="70BF9C2B" w14:textId="1629A91F" w:rsidR="002B2A30" w:rsidRPr="00CE408F" w:rsidRDefault="00F549B5" w:rsidP="00A82997">
            <w:pPr>
              <w:pStyle w:val="JENUINormal"/>
              <w:ind w:firstLine="0"/>
              <w:jc w:val="center"/>
            </w:pPr>
            <w:r>
              <w:t>-8.28</w:t>
            </w:r>
          </w:p>
        </w:tc>
        <w:tc>
          <w:tcPr>
            <w:tcW w:w="1371" w:type="dxa"/>
            <w:tcBorders>
              <w:top w:val="single" w:sz="4" w:space="0" w:color="auto"/>
            </w:tcBorders>
            <w:shd w:val="clear" w:color="auto" w:fill="auto"/>
            <w:vAlign w:val="bottom"/>
          </w:tcPr>
          <w:p w14:paraId="01D70733" w14:textId="41ECD9BF" w:rsidR="002B2A30" w:rsidRPr="00AA7F03" w:rsidRDefault="00F549B5" w:rsidP="00AA7F03">
            <w:pPr>
              <w:pStyle w:val="JENUINormal"/>
              <w:ind w:firstLine="0"/>
              <w:jc w:val="center"/>
              <w:rPr>
                <w:b/>
                <w:bCs/>
              </w:rPr>
            </w:pPr>
            <w:r w:rsidRPr="00927961">
              <w:t>&lt;0.01</w:t>
            </w:r>
            <w:r w:rsidR="008732D7" w:rsidRPr="0083097E">
              <w:rPr>
                <w:sz w:val="18"/>
                <w:szCs w:val="18"/>
                <w:vertAlign w:val="superscript"/>
              </w:rPr>
              <w:t>***</w:t>
            </w:r>
          </w:p>
        </w:tc>
      </w:tr>
      <w:tr w:rsidR="002B2A30" w:rsidRPr="006127A7" w14:paraId="5AC321B7" w14:textId="77777777" w:rsidTr="00517DF2">
        <w:trPr>
          <w:trHeight w:val="227"/>
        </w:trPr>
        <w:tc>
          <w:tcPr>
            <w:tcW w:w="1370" w:type="dxa"/>
            <w:shd w:val="clear" w:color="auto" w:fill="auto"/>
            <w:vAlign w:val="bottom"/>
          </w:tcPr>
          <w:p w14:paraId="4ED44406" w14:textId="2271A9B9" w:rsidR="00FA09DB" w:rsidRPr="00BD10F6" w:rsidRDefault="00F549B5" w:rsidP="00A82997">
            <w:pPr>
              <w:pStyle w:val="JENUINormal"/>
              <w:ind w:firstLine="0"/>
              <w:jc w:val="left"/>
            </w:pPr>
            <w:r>
              <w:t>90</w:t>
            </w:r>
            <w:r w:rsidR="00FA09DB">
              <w:t xml:space="preserve"> – </w:t>
            </w:r>
            <w:r>
              <w:t>60</w:t>
            </w:r>
          </w:p>
        </w:tc>
        <w:tc>
          <w:tcPr>
            <w:tcW w:w="1370" w:type="dxa"/>
            <w:shd w:val="clear" w:color="auto" w:fill="auto"/>
            <w:vAlign w:val="bottom"/>
          </w:tcPr>
          <w:p w14:paraId="40426B7A" w14:textId="3AC7BC41" w:rsidR="002B2A30" w:rsidRPr="00A14AEF" w:rsidRDefault="00F549B5" w:rsidP="00A82997">
            <w:pPr>
              <w:pStyle w:val="JENUINormal"/>
              <w:ind w:firstLine="0"/>
              <w:jc w:val="center"/>
            </w:pPr>
            <w:r>
              <w:t>-7.96</w:t>
            </w:r>
          </w:p>
        </w:tc>
        <w:tc>
          <w:tcPr>
            <w:tcW w:w="1371" w:type="dxa"/>
            <w:shd w:val="clear" w:color="auto" w:fill="auto"/>
            <w:vAlign w:val="bottom"/>
          </w:tcPr>
          <w:p w14:paraId="4F22043B" w14:textId="26AFEBE4" w:rsidR="002B2A30" w:rsidRPr="00A14AEF" w:rsidRDefault="00FA09DB" w:rsidP="00A82997">
            <w:pPr>
              <w:pStyle w:val="JENUINormal"/>
              <w:ind w:firstLine="0"/>
              <w:jc w:val="center"/>
            </w:pPr>
            <w:r>
              <w:t>&lt;0.01</w:t>
            </w:r>
            <w:r w:rsidR="0079645B" w:rsidRPr="00293D40">
              <w:rPr>
                <w:sz w:val="18"/>
                <w:szCs w:val="18"/>
                <w:vertAlign w:val="superscript"/>
              </w:rPr>
              <w:t>***</w:t>
            </w:r>
          </w:p>
        </w:tc>
      </w:tr>
      <w:tr w:rsidR="00FA09DB" w:rsidRPr="006127A7" w14:paraId="28663E4A" w14:textId="77777777" w:rsidTr="00517DF2">
        <w:trPr>
          <w:trHeight w:val="227"/>
        </w:trPr>
        <w:tc>
          <w:tcPr>
            <w:tcW w:w="1370" w:type="dxa"/>
            <w:tcBorders>
              <w:bottom w:val="single" w:sz="12" w:space="0" w:color="auto"/>
            </w:tcBorders>
            <w:shd w:val="clear" w:color="auto" w:fill="auto"/>
            <w:vAlign w:val="bottom"/>
          </w:tcPr>
          <w:p w14:paraId="19EF137C" w14:textId="1B8DEB8C" w:rsidR="00FA09DB" w:rsidRDefault="00F549B5" w:rsidP="00A82997">
            <w:pPr>
              <w:pStyle w:val="JENUINormal"/>
              <w:ind w:firstLine="0"/>
              <w:jc w:val="left"/>
            </w:pPr>
            <w:r>
              <w:t>90</w:t>
            </w:r>
            <w:r w:rsidR="00FA09DB">
              <w:t xml:space="preserve"> – 120</w:t>
            </w:r>
          </w:p>
        </w:tc>
        <w:tc>
          <w:tcPr>
            <w:tcW w:w="1370" w:type="dxa"/>
            <w:tcBorders>
              <w:bottom w:val="single" w:sz="12" w:space="0" w:color="auto"/>
            </w:tcBorders>
            <w:shd w:val="clear" w:color="auto" w:fill="auto"/>
            <w:vAlign w:val="bottom"/>
          </w:tcPr>
          <w:p w14:paraId="03CB2EB4" w14:textId="4030738D" w:rsidR="00FA09DB" w:rsidRDefault="00F549B5" w:rsidP="00A82997">
            <w:pPr>
              <w:pStyle w:val="JENUINormal"/>
              <w:ind w:firstLine="0"/>
              <w:jc w:val="center"/>
            </w:pPr>
            <w:r>
              <w:t>-5.81</w:t>
            </w:r>
          </w:p>
        </w:tc>
        <w:tc>
          <w:tcPr>
            <w:tcW w:w="1371" w:type="dxa"/>
            <w:tcBorders>
              <w:bottom w:val="single" w:sz="12" w:space="0" w:color="auto"/>
            </w:tcBorders>
            <w:shd w:val="clear" w:color="auto" w:fill="auto"/>
            <w:vAlign w:val="bottom"/>
          </w:tcPr>
          <w:p w14:paraId="24CB5AC7" w14:textId="45F942C6" w:rsidR="00FA09DB" w:rsidRDefault="00FA09DB" w:rsidP="00A82997">
            <w:pPr>
              <w:pStyle w:val="JENUINormal"/>
              <w:ind w:firstLine="0"/>
              <w:jc w:val="center"/>
            </w:pPr>
            <w:r>
              <w:t>&lt;0.01</w:t>
            </w:r>
            <w:r w:rsidR="0079645B" w:rsidRPr="00293D40">
              <w:rPr>
                <w:sz w:val="18"/>
                <w:szCs w:val="18"/>
                <w:vertAlign w:val="superscript"/>
              </w:rPr>
              <w:t>***</w:t>
            </w:r>
          </w:p>
        </w:tc>
      </w:tr>
      <w:tr w:rsidR="0065629A" w:rsidRPr="006127A7" w14:paraId="3F29365F" w14:textId="77777777" w:rsidTr="00517DF2">
        <w:trPr>
          <w:trHeight w:val="227"/>
        </w:trPr>
        <w:tc>
          <w:tcPr>
            <w:tcW w:w="4111" w:type="dxa"/>
            <w:gridSpan w:val="3"/>
            <w:tcBorders>
              <w:top w:val="single" w:sz="12" w:space="0" w:color="auto"/>
            </w:tcBorders>
            <w:shd w:val="clear" w:color="auto" w:fill="auto"/>
            <w:vAlign w:val="bottom"/>
          </w:tcPr>
          <w:p w14:paraId="60232401" w14:textId="1321D89E" w:rsidR="0065629A" w:rsidRDefault="0079645B" w:rsidP="00263D53">
            <w:pPr>
              <w:pStyle w:val="JENUINormal"/>
              <w:ind w:firstLine="0"/>
            </w:pPr>
            <w:r>
              <w:rPr>
                <w:bCs/>
                <w:sz w:val="16"/>
                <w:szCs w:val="16"/>
                <w:lang w:val="es-ES_tradnl"/>
              </w:rPr>
              <w:t xml:space="preserve">Notas: </w:t>
            </w:r>
            <w:r w:rsidR="008732D7">
              <w:rPr>
                <w:bCs/>
                <w:sz w:val="16"/>
                <w:szCs w:val="16"/>
                <w:lang w:val="es-ES_tradnl"/>
              </w:rPr>
              <w:t>La</w:t>
            </w:r>
            <w:r w:rsidR="0065629A" w:rsidRPr="00142903">
              <w:rPr>
                <w:bCs/>
                <w:sz w:val="16"/>
                <w:szCs w:val="16"/>
                <w:lang w:val="es-ES_tradnl"/>
              </w:rPr>
              <w:t xml:space="preserve"> tabla </w:t>
            </w:r>
            <w:r w:rsidR="00D865FB">
              <w:rPr>
                <w:bCs/>
                <w:sz w:val="16"/>
                <w:szCs w:val="16"/>
                <w:lang w:val="es-ES_tradnl"/>
              </w:rPr>
              <w:t>muestra el estadístico</w:t>
            </w:r>
            <w:r>
              <w:rPr>
                <w:bCs/>
                <w:sz w:val="16"/>
                <w:szCs w:val="16"/>
                <w:lang w:val="es-ES_tradnl"/>
              </w:rPr>
              <w:t xml:space="preserve"> DM</w:t>
            </w:r>
            <w:r w:rsidR="006A66DF">
              <w:rPr>
                <w:bCs/>
                <w:sz w:val="16"/>
                <w:szCs w:val="16"/>
                <w:lang w:val="es-ES_tradnl"/>
              </w:rPr>
              <w:t xml:space="preserve">, definido en la Subsección </w:t>
            </w:r>
            <w:r w:rsidR="00263D53">
              <w:rPr>
                <w:bCs/>
                <w:sz w:val="16"/>
                <w:szCs w:val="16"/>
                <w:lang w:val="es-ES_tradnl"/>
              </w:rPr>
              <w:t>3</w:t>
            </w:r>
            <w:r w:rsidR="006A66DF">
              <w:rPr>
                <w:bCs/>
                <w:sz w:val="16"/>
                <w:szCs w:val="16"/>
                <w:lang w:val="es-ES_tradnl"/>
              </w:rPr>
              <w:t>.7,</w:t>
            </w:r>
            <w:r w:rsidR="00D865FB">
              <w:rPr>
                <w:bCs/>
                <w:sz w:val="16"/>
                <w:szCs w:val="16"/>
                <w:lang w:val="es-ES_tradnl"/>
              </w:rPr>
              <w:t xml:space="preserve"> y</w:t>
            </w:r>
            <w:r w:rsidR="0065629A" w:rsidRPr="00142903">
              <w:rPr>
                <w:bCs/>
                <w:sz w:val="16"/>
                <w:szCs w:val="16"/>
                <w:lang w:val="es-ES_tradnl"/>
              </w:rPr>
              <w:t xml:space="preserve"> los </w:t>
            </w:r>
            <w:r w:rsidR="0065629A" w:rsidRPr="00142903">
              <w:rPr>
                <w:bCs/>
                <w:i/>
                <w:iCs/>
                <w:sz w:val="16"/>
                <w:szCs w:val="16"/>
                <w:lang w:val="es-ES_tradnl"/>
              </w:rPr>
              <w:t>p</w:t>
            </w:r>
            <w:r w:rsidR="0065629A" w:rsidRPr="00142903">
              <w:rPr>
                <w:bCs/>
                <w:sz w:val="16"/>
                <w:szCs w:val="16"/>
                <w:lang w:val="es-ES_tradnl"/>
              </w:rPr>
              <w:t xml:space="preserve">-valores del </w:t>
            </w:r>
            <w:r w:rsidR="0065629A" w:rsidRPr="0079645B">
              <w:rPr>
                <w:bCs/>
                <w:sz w:val="16"/>
                <w:szCs w:val="16"/>
                <w:lang w:val="es-ES_tradnl"/>
              </w:rPr>
              <w:t>contraste</w:t>
            </w:r>
            <w:r w:rsidR="0065629A" w:rsidRPr="00142903">
              <w:rPr>
                <w:bCs/>
                <w:sz w:val="16"/>
                <w:szCs w:val="16"/>
                <w:lang w:val="es-ES_tradnl"/>
              </w:rPr>
              <w:t xml:space="preserve"> </w:t>
            </w:r>
            <w:r>
              <w:rPr>
                <w:bCs/>
                <w:iCs/>
                <w:sz w:val="16"/>
                <w:szCs w:val="16"/>
                <w:lang w:val="es-ES_tradnl"/>
              </w:rPr>
              <w:t xml:space="preserve">de </w:t>
            </w:r>
            <w:proofErr w:type="spellStart"/>
            <w:r>
              <w:rPr>
                <w:bCs/>
                <w:iCs/>
                <w:sz w:val="16"/>
                <w:szCs w:val="16"/>
                <w:lang w:val="es-ES_tradnl"/>
              </w:rPr>
              <w:t>Diebold</w:t>
            </w:r>
            <w:proofErr w:type="spellEnd"/>
            <w:r>
              <w:rPr>
                <w:bCs/>
                <w:iCs/>
                <w:sz w:val="16"/>
                <w:szCs w:val="16"/>
                <w:lang w:val="es-ES_tradnl"/>
              </w:rPr>
              <w:t>-Mariano</w:t>
            </w:r>
            <w:r>
              <w:rPr>
                <w:bCs/>
                <w:i/>
                <w:iCs/>
                <w:sz w:val="16"/>
                <w:szCs w:val="16"/>
                <w:lang w:val="es-ES_tradnl"/>
              </w:rPr>
              <w:t xml:space="preserve"> </w:t>
            </w:r>
            <w:r w:rsidR="0011322E">
              <w:rPr>
                <w:bCs/>
                <w:i/>
                <w:iCs/>
                <w:sz w:val="16"/>
                <w:szCs w:val="16"/>
                <w:lang w:val="es-ES_tradnl"/>
              </w:rPr>
              <w:fldChar w:fldCharType="begin"/>
            </w:r>
            <w:r w:rsidR="00934992">
              <w:rPr>
                <w:bCs/>
                <w:i/>
                <w:iCs/>
                <w:sz w:val="16"/>
                <w:szCs w:val="16"/>
                <w:lang w:val="es-ES_tradnl"/>
              </w:rPr>
              <w:instrText xml:space="preserve"> ADDIN ZOTERO_ITEM CSL_CITATION {"citationID":"XkigOlfU","properties":{"formattedCitation":"[15]","plainCitation":"[15]","noteIndex":0},"citationItems":[{"id":17,"uris":["http://zotero.org/users/9733613/items/QIAI8GYM"],"itemData":{"id":17,"type":"article-journal","container-title":"Journal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11322E">
              <w:rPr>
                <w:bCs/>
                <w:i/>
                <w:iCs/>
                <w:sz w:val="16"/>
                <w:szCs w:val="16"/>
                <w:lang w:val="es-ES_tradnl"/>
              </w:rPr>
              <w:fldChar w:fldCharType="separate"/>
            </w:r>
            <w:r w:rsidR="00934992" w:rsidRPr="00934992">
              <w:rPr>
                <w:sz w:val="16"/>
              </w:rPr>
              <w:t>[15]</w:t>
            </w:r>
            <w:r w:rsidR="0011322E">
              <w:rPr>
                <w:bCs/>
                <w:i/>
                <w:iCs/>
                <w:sz w:val="16"/>
                <w:szCs w:val="16"/>
                <w:lang w:val="es-ES_tradnl"/>
              </w:rPr>
              <w:fldChar w:fldCharType="end"/>
            </w:r>
            <w:r w:rsidR="0065629A" w:rsidRPr="00142903">
              <w:rPr>
                <w:bCs/>
                <w:sz w:val="16"/>
                <w:szCs w:val="16"/>
                <w:lang w:val="es-ES_tradnl"/>
              </w:rPr>
              <w:t>, cuya</w:t>
            </w:r>
            <w:r w:rsidR="0065629A">
              <w:rPr>
                <w:bCs/>
                <w:sz w:val="16"/>
                <w:szCs w:val="16"/>
                <w:lang w:val="es-ES_tradnl"/>
              </w:rPr>
              <w:t xml:space="preserve"> </w:t>
            </w:r>
            <w:r w:rsidR="0065629A" w:rsidRPr="00536D26">
              <w:rPr>
                <w:bCs/>
                <w:sz w:val="16"/>
                <w:szCs w:val="16"/>
                <w:lang w:val="es-ES_tradnl"/>
              </w:rPr>
              <w:t xml:space="preserve">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65629A">
              <w:rPr>
                <w:rFonts w:eastAsiaTheme="minorEastAsia"/>
                <w:sz w:val="16"/>
              </w:rPr>
              <w:t xml:space="preserve"> </w:t>
            </w:r>
            <w:r w:rsidR="0065629A" w:rsidRPr="00536D26">
              <w:rPr>
                <w:bCs/>
                <w:sz w:val="16"/>
                <w:szCs w:val="16"/>
                <w:lang w:val="es-ES_tradnl"/>
              </w:rPr>
              <w:t>indica que los error</w:t>
            </w:r>
            <w:r w:rsidR="0065629A">
              <w:rPr>
                <w:bCs/>
                <w:sz w:val="16"/>
                <w:szCs w:val="16"/>
                <w:lang w:val="es-ES_tradnl"/>
              </w:rPr>
              <w:t>es</w:t>
            </w:r>
            <w:r w:rsidR="0065629A" w:rsidRPr="00536D26">
              <w:rPr>
                <w:bCs/>
                <w:sz w:val="16"/>
                <w:szCs w:val="16"/>
                <w:lang w:val="es-ES_tradnl"/>
              </w:rPr>
              <w:t xml:space="preserve"> de predicción d</w:t>
            </w:r>
            <w:r w:rsidR="0065629A">
              <w:rPr>
                <w:bCs/>
                <w:sz w:val="16"/>
                <w:szCs w:val="16"/>
                <w:lang w:val="es-ES_tradnl"/>
              </w:rPr>
              <w:t>el modelo</w:t>
            </w:r>
            <w:r w:rsidR="00D865FB">
              <w:rPr>
                <w:bCs/>
                <w:sz w:val="16"/>
                <w:szCs w:val="16"/>
                <w:lang w:val="es-ES_tradnl"/>
              </w:rPr>
              <w:t xml:space="preserve"> con el período </w:t>
            </w:r>
            <w:r w:rsidR="00E33589">
              <w:rPr>
                <w:bCs/>
                <w:sz w:val="16"/>
                <w:szCs w:val="16"/>
                <w:lang w:val="es-ES_tradnl"/>
              </w:rPr>
              <w:t>de 90</w:t>
            </w:r>
            <w:r w:rsidR="005572CE">
              <w:rPr>
                <w:bCs/>
                <w:sz w:val="16"/>
                <w:szCs w:val="16"/>
                <w:lang w:val="es-ES_tradnl"/>
              </w:rPr>
              <w:t xml:space="preserve"> días</w:t>
            </w:r>
            <w:r w:rsidR="0065629A">
              <w:rPr>
                <w:bCs/>
                <w:sz w:val="16"/>
                <w:szCs w:val="16"/>
                <w:lang w:val="es-ES_tradnl"/>
              </w:rPr>
              <w:t xml:space="preserve"> y del modelo de comparación </w:t>
            </w:r>
            <w:r w:rsidR="0065629A" w:rsidRPr="00536D26">
              <w:rPr>
                <w:bCs/>
                <w:sz w:val="16"/>
                <w:szCs w:val="16"/>
                <w:lang w:val="es-ES_tradnl"/>
              </w:rPr>
              <w:t xml:space="preserve">son iguales, frente a la 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A</m:t>
                  </m:r>
                </m:sub>
              </m:sSub>
            </m:oMath>
            <w:r w:rsidR="0065629A">
              <w:rPr>
                <w:rFonts w:eastAsiaTheme="minorEastAsia"/>
                <w:sz w:val="16"/>
              </w:rPr>
              <w:t xml:space="preserve"> </w:t>
            </w:r>
            <w:r w:rsidR="0065629A" w:rsidRPr="00536D26">
              <w:rPr>
                <w:bCs/>
                <w:sz w:val="16"/>
                <w:szCs w:val="16"/>
                <w:lang w:val="es-ES_tradnl"/>
              </w:rPr>
              <w:t>de que el modelo</w:t>
            </w:r>
            <w:r w:rsidR="00286223">
              <w:rPr>
                <w:bCs/>
                <w:sz w:val="16"/>
                <w:szCs w:val="16"/>
                <w:lang w:val="es-ES_tradnl"/>
              </w:rPr>
              <w:t xml:space="preserve"> con el período de 90 días</w:t>
            </w:r>
            <w:r w:rsidR="0065629A" w:rsidRPr="00536D26">
              <w:rPr>
                <w:bCs/>
                <w:sz w:val="16"/>
                <w:szCs w:val="16"/>
                <w:lang w:val="es-ES_tradnl"/>
              </w:rPr>
              <w:t xml:space="preserve"> tiene un de error de predicción</w:t>
            </w:r>
            <w:r w:rsidR="00286223">
              <w:rPr>
                <w:bCs/>
                <w:sz w:val="16"/>
                <w:szCs w:val="16"/>
                <w:lang w:val="es-ES_tradnl"/>
              </w:rPr>
              <w:t xml:space="preserve"> </w:t>
            </w:r>
            <w:r w:rsidR="00286223" w:rsidRPr="00536D26">
              <w:rPr>
                <w:bCs/>
                <w:sz w:val="16"/>
                <w:szCs w:val="16"/>
                <w:lang w:val="es-ES_tradnl"/>
              </w:rPr>
              <w:t>menor</w:t>
            </w:r>
            <w:r w:rsidR="0065629A" w:rsidRPr="00536D26">
              <w:rPr>
                <w:bCs/>
                <w:sz w:val="16"/>
                <w:szCs w:val="16"/>
                <w:lang w:val="es-ES_tradnl"/>
              </w:rPr>
              <w:t>.</w:t>
            </w:r>
            <w:r w:rsidR="008732D7">
              <w:rPr>
                <w:bCs/>
                <w:sz w:val="16"/>
                <w:szCs w:val="16"/>
                <w:lang w:val="es-ES_tradnl"/>
              </w:rPr>
              <w:t xml:space="preserve"> Los asteriscos </w:t>
            </w:r>
            <w:r>
              <w:rPr>
                <w:bCs/>
                <w:sz w:val="16"/>
                <w:szCs w:val="16"/>
                <w:lang w:val="es-ES_tradnl"/>
              </w:rPr>
              <w:t>&lt;&lt;</w:t>
            </w:r>
            <w:r w:rsidRPr="0083097E">
              <w:rPr>
                <w:sz w:val="16"/>
                <w:szCs w:val="16"/>
                <w:vertAlign w:val="superscript"/>
              </w:rPr>
              <w:t>***</w:t>
            </w:r>
            <w:r>
              <w:rPr>
                <w:bCs/>
                <w:sz w:val="16"/>
                <w:szCs w:val="16"/>
                <w:lang w:val="es-ES_tradnl"/>
              </w:rPr>
              <w:t xml:space="preserve">&gt;&gt; </w:t>
            </w:r>
            <w:r w:rsidR="008732D7">
              <w:rPr>
                <w:bCs/>
                <w:sz w:val="16"/>
                <w:szCs w:val="16"/>
                <w:lang w:val="es-ES_tradnl"/>
              </w:rPr>
              <w:t>indican un rechazo</w:t>
            </w:r>
            <w:r>
              <w:rPr>
                <w:bCs/>
                <w:sz w:val="16"/>
                <w:szCs w:val="16"/>
                <w:lang w:val="es-ES_tradnl"/>
              </w:rPr>
              <w:t xml:space="preserve"> de</w:t>
            </w:r>
            <w:r w:rsidR="008732D7">
              <w:rPr>
                <w:bCs/>
                <w:sz w:val="16"/>
                <w:szCs w:val="16"/>
                <w:lang w:val="es-ES_tradnl"/>
              </w:rPr>
              <w:t xml:space="preserve">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8732D7">
              <w:rPr>
                <w:sz w:val="16"/>
              </w:rPr>
              <w:t xml:space="preserve"> al 1</w:t>
            </w:r>
            <w:r>
              <w:rPr>
                <w:sz w:val="16"/>
              </w:rPr>
              <w:t xml:space="preserve"> </w:t>
            </w:r>
            <w:r w:rsidR="008732D7">
              <w:rPr>
                <w:sz w:val="16"/>
              </w:rPr>
              <w:t>% de significación.</w:t>
            </w:r>
          </w:p>
        </w:tc>
      </w:tr>
    </w:tbl>
    <w:p w14:paraId="265C23A8" w14:textId="77777777" w:rsidR="00AA7F03" w:rsidRDefault="00AA7F03" w:rsidP="009E0992">
      <w:pPr>
        <w:pStyle w:val="JENUINormal"/>
        <w:ind w:firstLine="0"/>
      </w:pPr>
    </w:p>
    <w:p w14:paraId="1DE2B18B" w14:textId="09C57AE8" w:rsidR="002B2A30" w:rsidRPr="00F27904" w:rsidRDefault="00AA7F03" w:rsidP="009E0992">
      <w:pPr>
        <w:pStyle w:val="JENUINormal"/>
        <w:ind w:firstLine="0"/>
      </w:pPr>
      <w:r>
        <w:t xml:space="preserve">   </w:t>
      </w:r>
      <w:r w:rsidR="00BD276D">
        <w:t xml:space="preserve">La </w:t>
      </w:r>
      <w:r w:rsidR="00CE408F">
        <w:t>T</w:t>
      </w:r>
      <w:r w:rsidR="00BD276D">
        <w:t xml:space="preserve">abla 3 </w:t>
      </w:r>
      <w:r w:rsidR="00206ADB">
        <w:t xml:space="preserve">muestra los resultados del contraste de </w:t>
      </w:r>
      <w:proofErr w:type="spellStart"/>
      <w:r w:rsidR="00B03D09">
        <w:t>Diebold</w:t>
      </w:r>
      <w:proofErr w:type="spellEnd"/>
      <w:r w:rsidR="00B03D09">
        <w:t xml:space="preserve">-Mariano </w:t>
      </w:r>
      <w:r w:rsidR="00B03D09">
        <w:fldChar w:fldCharType="begin"/>
      </w:r>
      <w:r w:rsidR="00934992">
        <w:instrText xml:space="preserve"> ADDIN ZOTERO_ITEM CSL_CITATION {"citationID":"jgx7tTeh","properties":{"formattedCitation":"[15]","plainCitation":"[15]","noteIndex":0},"citationItems":[{"id":17,"uris":["http://zotero.org/users/9733613/items/QIAI8GYM"],"itemData":{"id":17,"type":"article-journal","container-title":"Journal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B03D09">
        <w:fldChar w:fldCharType="separate"/>
      </w:r>
      <w:r w:rsidR="00934992" w:rsidRPr="00934992">
        <w:t>[15]</w:t>
      </w:r>
      <w:r w:rsidR="00B03D09">
        <w:fldChar w:fldCharType="end"/>
      </w:r>
      <w:r w:rsidR="00B03D09">
        <w:t xml:space="preserve">, definido en la Subsección </w:t>
      </w:r>
      <w:r w:rsidR="00263D53">
        <w:t>3</w:t>
      </w:r>
      <w:r w:rsidR="00B03D09">
        <w:t xml:space="preserve">.7, </w:t>
      </w:r>
      <w:r w:rsidR="000F0AC8">
        <w:t xml:space="preserve">de la hipótesis nula de que los errores de predicción del modelo de 90 días son iguales al modelo de comparación –30, 60 o 120 días– frente a la hipótesis alternativa de que el modelo de 90 días tiene un error de predicción inferior. La Tabla 3 </w:t>
      </w:r>
      <w:r w:rsidR="00206ADB">
        <w:t xml:space="preserve">demuestra </w:t>
      </w:r>
      <w:r w:rsidR="00BD276D">
        <w:t xml:space="preserve">que </w:t>
      </w:r>
      <w:r w:rsidR="00E43A69">
        <w:t xml:space="preserve">los </w:t>
      </w:r>
      <w:r w:rsidR="000F0AC8">
        <w:t xml:space="preserve">demás </w:t>
      </w:r>
      <w:r w:rsidR="00E43A69">
        <w:t>modelos</w:t>
      </w:r>
      <w:r w:rsidR="003514BB">
        <w:t xml:space="preserve"> en comparación con el modelo de período 90</w:t>
      </w:r>
      <w:r w:rsidR="00E43A69">
        <w:t xml:space="preserve"> no tienen</w:t>
      </w:r>
      <w:r w:rsidR="00BD276D">
        <w:t xml:space="preserve"> </w:t>
      </w:r>
      <w:r w:rsidR="00E43A69">
        <w:t>precisiones de predicción</w:t>
      </w:r>
      <w:r w:rsidR="00BD276D">
        <w:t xml:space="preserve"> </w:t>
      </w:r>
      <w:r w:rsidR="003514BB">
        <w:t>iguales</w:t>
      </w:r>
      <w:r w:rsidR="00206ADB">
        <w:t>, porque se rechaza la</w:t>
      </w:r>
      <w:r w:rsidR="00BD276D">
        <w:t xml:space="preserve"> </w:t>
      </w:r>
      <w:r w:rsidR="00E43A69">
        <w:t>hipótesis nula</w:t>
      </w:r>
      <w:r w:rsidR="00BD276D">
        <w:t xml:space="preserve"> al 1</w:t>
      </w:r>
      <w:r>
        <w:t xml:space="preserve"> </w:t>
      </w:r>
      <w:r w:rsidR="00BD276D">
        <w:t xml:space="preserve">% </w:t>
      </w:r>
      <w:r w:rsidR="000F0AC8">
        <w:t>de significación, para cada uno de los tres modelos de comparación. Por lo tanto</w:t>
      </w:r>
      <w:r w:rsidR="003514BB">
        <w:t>, el modelo con el período de 90 días predice mejor que el resto</w:t>
      </w:r>
      <w:r w:rsidR="000F0AC8">
        <w:t xml:space="preserve"> al 1 % de significación</w:t>
      </w:r>
      <w:r w:rsidR="00CE408F">
        <w:t>.</w:t>
      </w:r>
    </w:p>
    <w:p w14:paraId="29FBD583" w14:textId="7BEE29F7" w:rsidR="002945D0" w:rsidRPr="003057F6" w:rsidRDefault="001E2A01" w:rsidP="003057F6">
      <w:pPr>
        <w:pStyle w:val="JENUITtulo1"/>
      </w:pPr>
      <w:r>
        <w:t>Conclusiones</w:t>
      </w:r>
    </w:p>
    <w:p w14:paraId="5FBCA5DE" w14:textId="54B6556C" w:rsidR="007D5BCC" w:rsidRDefault="007D5BCC" w:rsidP="007D5BCC">
      <w:pPr>
        <w:pStyle w:val="JENUINormal"/>
        <w:rPr>
          <w:kern w:val="2"/>
        </w:rPr>
      </w:pPr>
      <w:r>
        <w:t>Las criptomonedas son activos que no están regulados ni controlados por ninguna institución,</w:t>
      </w:r>
      <w:r w:rsidR="009C78F3">
        <w:t xml:space="preserve"> </w:t>
      </w:r>
      <w:r>
        <w:t>tampoco requieren</w:t>
      </w:r>
      <w:r w:rsidR="009C78F3">
        <w:t xml:space="preserve"> </w:t>
      </w:r>
      <w:r>
        <w:t>intermediaros</w:t>
      </w:r>
      <w:r w:rsidR="009C78F3">
        <w:t>, por lo que</w:t>
      </w:r>
      <w:r>
        <w:t xml:space="preserve"> </w:t>
      </w:r>
      <w:r w:rsidR="009C78F3">
        <w:t>su</w:t>
      </w:r>
      <w:r>
        <w:t xml:space="preserve"> tiempo de transacción </w:t>
      </w:r>
      <w:r w:rsidR="006D6854">
        <w:t xml:space="preserve">es </w:t>
      </w:r>
      <w:r>
        <w:t>mucho más reducido respecto al</w:t>
      </w:r>
      <w:r w:rsidR="009C78F3">
        <w:t xml:space="preserve"> del</w:t>
      </w:r>
      <w:r>
        <w:t xml:space="preserve"> sistema bancario</w:t>
      </w:r>
      <w:r w:rsidR="009C78F3">
        <w:t xml:space="preserve"> convencional</w:t>
      </w:r>
      <w:r>
        <w:t>. La facilidad para operar con ellas y su proyección en el futuro hacen que el uso de este tipo de activos se haya popularizado mucho en la última década. Por estas razones, es interesante analizar si es posible predecir el precio futuro de este tipo de activos haciendo uso de sus precios pasados</w:t>
      </w:r>
      <w:r w:rsidR="00280804">
        <w:t>,</w:t>
      </w:r>
      <w:r>
        <w:t xml:space="preserve"> tal y como también se hace con </w:t>
      </w:r>
      <w:r w:rsidR="00202B45">
        <w:t xml:space="preserve">los </w:t>
      </w:r>
      <w:r>
        <w:t>índices bursátiles.</w:t>
      </w:r>
    </w:p>
    <w:p w14:paraId="63341208" w14:textId="71F7E5E0" w:rsidR="007D5BCC" w:rsidRDefault="007D5BCC" w:rsidP="007D5BCC">
      <w:pPr>
        <w:pStyle w:val="JENUINormal"/>
      </w:pPr>
      <w:r>
        <w:t xml:space="preserve">En este </w:t>
      </w:r>
      <w:r w:rsidR="00E358F7">
        <w:t xml:space="preserve">trabajo </w:t>
      </w:r>
      <w:r>
        <w:t xml:space="preserve">se han utilizado los precios de apertura y cierre del Bitcoin para intentar predecir su precio futuro mediante redes neuronales recurrentes (RNR), en concreto, </w:t>
      </w:r>
      <w:r>
        <w:rPr>
          <w:i/>
          <w:iCs/>
        </w:rPr>
        <w:t>Long Short-</w:t>
      </w:r>
      <w:proofErr w:type="spellStart"/>
      <w:r>
        <w:rPr>
          <w:i/>
          <w:iCs/>
        </w:rPr>
        <w:t>Term</w:t>
      </w:r>
      <w:proofErr w:type="spellEnd"/>
      <w:r>
        <w:t xml:space="preserve"> </w:t>
      </w:r>
      <w:proofErr w:type="spellStart"/>
      <w:r w:rsidRPr="00742E48">
        <w:rPr>
          <w:i/>
          <w:iCs/>
        </w:rPr>
        <w:t>Memory</w:t>
      </w:r>
      <w:proofErr w:type="spellEnd"/>
      <w:r>
        <w:t xml:space="preserve"> (LSTM), uno de los algoritmos de </w:t>
      </w:r>
      <w:proofErr w:type="spellStart"/>
      <w:r>
        <w:rPr>
          <w:i/>
          <w:iCs/>
        </w:rPr>
        <w:t>deep</w:t>
      </w:r>
      <w:proofErr w:type="spellEnd"/>
      <w:r>
        <w:rPr>
          <w:i/>
          <w:iCs/>
        </w:rPr>
        <w:t xml:space="preserve"> </w:t>
      </w:r>
      <w:proofErr w:type="spellStart"/>
      <w:r>
        <w:rPr>
          <w:i/>
          <w:iCs/>
        </w:rPr>
        <w:t>learning</w:t>
      </w:r>
      <w:proofErr w:type="spellEnd"/>
      <w:r>
        <w:t xml:space="preserve"> más avanzados que existen que</w:t>
      </w:r>
      <w:r w:rsidR="00E358F7">
        <w:t>,</w:t>
      </w:r>
      <w:r>
        <w:t xml:space="preserve"> gracias a su celda de memoria</w:t>
      </w:r>
      <w:r w:rsidR="00E358F7">
        <w:t>,</w:t>
      </w:r>
      <w:r>
        <w:t xml:space="preserve"> permiten almacenar información del pasado para hacer predicciones más precisas. </w:t>
      </w:r>
    </w:p>
    <w:p w14:paraId="5FA4BBAF" w14:textId="6E60F015" w:rsidR="007D5BCC" w:rsidRDefault="007D5BCC" w:rsidP="007D5BCC">
      <w:pPr>
        <w:pStyle w:val="JENUINormal"/>
      </w:pPr>
      <w:r>
        <w:t xml:space="preserve">Se ha construido una red con cuatro capas de entrada constituidas con 50 neuronas cada </w:t>
      </w:r>
      <w:r w:rsidR="00E358F7">
        <w:t xml:space="preserve">una </w:t>
      </w:r>
      <w:r>
        <w:t xml:space="preserve">e intercaladas con capas de </w:t>
      </w:r>
      <w:proofErr w:type="spellStart"/>
      <w:r w:rsidRPr="005155E8">
        <w:rPr>
          <w:i/>
          <w:iCs/>
        </w:rPr>
        <w:t>dropout</w:t>
      </w:r>
      <w:proofErr w:type="spellEnd"/>
      <w:r>
        <w:t xml:space="preserve"> para evitar el sobreajuste. Este tipo de estructura ofrece una elevada dimensionalidad que ayuda a captar relaciones entre precios más complejas. Se ha escogido un </w:t>
      </w:r>
      <w:proofErr w:type="spellStart"/>
      <w:r w:rsidRPr="005155E8">
        <w:rPr>
          <w:i/>
          <w:iCs/>
        </w:rPr>
        <w:t>batch</w:t>
      </w:r>
      <w:proofErr w:type="spellEnd"/>
      <w:r w:rsidRPr="005155E8">
        <w:rPr>
          <w:i/>
          <w:iCs/>
        </w:rPr>
        <w:t xml:space="preserve"> </w:t>
      </w:r>
      <w:proofErr w:type="spellStart"/>
      <w:r w:rsidRPr="005155E8">
        <w:rPr>
          <w:i/>
          <w:iCs/>
        </w:rPr>
        <w:t>size</w:t>
      </w:r>
      <w:proofErr w:type="spellEnd"/>
      <w:r>
        <w:t xml:space="preserve"> de 32 </w:t>
      </w:r>
      <w:r w:rsidR="00D57F58">
        <w:t>para que el proceso converja</w:t>
      </w:r>
      <w:r>
        <w:t xml:space="preserve"> rápidamente </w:t>
      </w:r>
      <w:r w:rsidR="00D57F58">
        <w:t xml:space="preserve">dado </w:t>
      </w:r>
      <w:r>
        <w:t>el coste computacional que supon</w:t>
      </w:r>
      <w:r w:rsidR="00D57F58">
        <w:t>e. Asimismo,</w:t>
      </w:r>
      <w:r>
        <w:t xml:space="preserve"> se ha e</w:t>
      </w:r>
      <w:r w:rsidR="00D57F58">
        <w:t>mplea</w:t>
      </w:r>
      <w:r>
        <w:t xml:space="preserve">do un máximo de 100 </w:t>
      </w:r>
      <w:proofErr w:type="spellStart"/>
      <w:r w:rsidRPr="005155E8">
        <w:rPr>
          <w:i/>
          <w:iCs/>
        </w:rPr>
        <w:t>epochs</w:t>
      </w:r>
      <w:proofErr w:type="spellEnd"/>
      <w:r>
        <w:t xml:space="preserve"> con una paciencia de</w:t>
      </w:r>
      <w:r w:rsidR="00D57F58">
        <w:t>l</w:t>
      </w:r>
      <w:r>
        <w:t xml:space="preserve"> 10</w:t>
      </w:r>
      <w:r w:rsidR="00D57F58">
        <w:t xml:space="preserve"> </w:t>
      </w:r>
      <w:r>
        <w:t>%</w:t>
      </w:r>
      <w:r w:rsidR="00D57F58">
        <w:t xml:space="preserve"> a fin de</w:t>
      </w:r>
      <w:r>
        <w:t xml:space="preserve"> evitar </w:t>
      </w:r>
      <w:r w:rsidR="00D57F58">
        <w:t>un sobreajuste</w:t>
      </w:r>
      <w:r>
        <w:t xml:space="preserve"> </w:t>
      </w:r>
      <w:r w:rsidR="006D6854">
        <w:t>d</w:t>
      </w:r>
      <w:r>
        <w:t xml:space="preserve">el modelo. </w:t>
      </w:r>
    </w:p>
    <w:p w14:paraId="4DC10F4D" w14:textId="50AAB098" w:rsidR="007D5BCC" w:rsidRDefault="007D5BCC" w:rsidP="007D5BCC">
      <w:pPr>
        <w:pStyle w:val="JENUINormal"/>
      </w:pPr>
      <w:r>
        <w:t xml:space="preserve">Por último, se han seleccionado cuatro tamaños de </w:t>
      </w:r>
      <w:proofErr w:type="spellStart"/>
      <w:r w:rsidR="00C56426">
        <w:rPr>
          <w:i/>
          <w:iCs/>
        </w:rPr>
        <w:t>r</w:t>
      </w:r>
      <w:r w:rsidR="00C56426" w:rsidRPr="00C56426">
        <w:rPr>
          <w:i/>
          <w:iCs/>
        </w:rPr>
        <w:t>olling</w:t>
      </w:r>
      <w:proofErr w:type="spellEnd"/>
      <w:r w:rsidR="00C56426" w:rsidRPr="00C56426">
        <w:rPr>
          <w:i/>
          <w:iCs/>
        </w:rPr>
        <w:t xml:space="preserve"> </w:t>
      </w:r>
      <w:proofErr w:type="spellStart"/>
      <w:r w:rsidRPr="00C56426">
        <w:rPr>
          <w:i/>
          <w:iCs/>
        </w:rPr>
        <w:t>window</w:t>
      </w:r>
      <w:proofErr w:type="spellEnd"/>
      <w:r w:rsidR="00C56426">
        <w:rPr>
          <w:i/>
          <w:iCs/>
        </w:rPr>
        <w:t xml:space="preserve"> </w:t>
      </w:r>
      <w:r w:rsidR="00C56426">
        <w:rPr>
          <w:iCs/>
        </w:rPr>
        <w:t>–</w:t>
      </w:r>
      <w:r>
        <w:t>30, 60, 90 y 120 días</w:t>
      </w:r>
      <w:r w:rsidR="00C56426">
        <w:t>–</w:t>
      </w:r>
      <w:r>
        <w:t xml:space="preserve"> y se han puntuado los modelos según las medidas de MAE y RMSE</w:t>
      </w:r>
      <w:r w:rsidR="00C56426">
        <w:t xml:space="preserve">; </w:t>
      </w:r>
      <w:r>
        <w:t xml:space="preserve">modelo que </w:t>
      </w:r>
      <w:r w:rsidR="00C56426">
        <w:t xml:space="preserve">ha obtenido la </w:t>
      </w:r>
      <w:r>
        <w:t>mejor puntuación</w:t>
      </w:r>
      <w:r w:rsidR="00C56426">
        <w:t xml:space="preserve"> </w:t>
      </w:r>
      <w:r>
        <w:t xml:space="preserve">en la fase de validación </w:t>
      </w:r>
      <w:r w:rsidR="00C56426">
        <w:t xml:space="preserve">es </w:t>
      </w:r>
      <w:r>
        <w:t xml:space="preserve">el de 90 días. </w:t>
      </w:r>
      <w:r w:rsidR="0095764F">
        <w:t>Finalmente</w:t>
      </w:r>
      <w:r w:rsidR="00C56426">
        <w:t>,</w:t>
      </w:r>
      <w:r>
        <w:t xml:space="preserve"> se ha utilizado el contraste de </w:t>
      </w:r>
      <w:proofErr w:type="spellStart"/>
      <w:r>
        <w:t>Diebold</w:t>
      </w:r>
      <w:proofErr w:type="spellEnd"/>
      <w:r>
        <w:t>-Mariano</w:t>
      </w:r>
      <w:r w:rsidR="0095764F">
        <w:t>,</w:t>
      </w:r>
      <w:r>
        <w:t xml:space="preserve"> confirmando que este modelo predecía mejor que el resto</w:t>
      </w:r>
      <w:r w:rsidR="0095764F">
        <w:t xml:space="preserve"> al 1 % de significación</w:t>
      </w:r>
      <w:r>
        <w:t>.</w:t>
      </w:r>
    </w:p>
    <w:p w14:paraId="0274D7F1" w14:textId="5FE04B8C" w:rsidR="007D5BCC" w:rsidRDefault="007D5BCC" w:rsidP="007D5BCC">
      <w:pPr>
        <w:pStyle w:val="JENUINormal"/>
      </w:pPr>
      <w:r>
        <w:t>Este análisis abre las puertas a futuras investigaciones a la hora de realizar predicciones sobre el precio de las criptomonedas mediante redes LSTM</w:t>
      </w:r>
      <w:r w:rsidR="0095764F">
        <w:t>,</w:t>
      </w:r>
      <w:r>
        <w:t xml:space="preserve"> ya que se ha demostrado que son aptas para predecir el precio futuro haciendo uso del precio de apertura y cierre pasados. </w:t>
      </w:r>
      <w:r w:rsidR="0095764F">
        <w:t>En trabajos futuros, s</w:t>
      </w:r>
      <w:r>
        <w:t>ería interesante</w:t>
      </w:r>
      <w:r w:rsidR="0095764F">
        <w:t xml:space="preserve"> añadir al modelo </w:t>
      </w:r>
      <w:r>
        <w:t>índices bursátiles u otros indicadores que puedan ayudar a detectar cambios en el precio</w:t>
      </w:r>
      <w:r w:rsidR="0095764F">
        <w:t>,</w:t>
      </w:r>
      <w:r>
        <w:t xml:space="preserve"> mejorando así la capacidad predictiva de la red.</w:t>
      </w:r>
    </w:p>
    <w:p w14:paraId="3BC3F827" w14:textId="77777777" w:rsidR="007D5BCC" w:rsidRDefault="007D5BCC" w:rsidP="007D5BCC">
      <w:pPr>
        <w:pStyle w:val="JENUINormal"/>
      </w:pPr>
    </w:p>
    <w:p w14:paraId="0D43DD08" w14:textId="5F67C59B" w:rsidR="00D81417" w:rsidRPr="008230BC" w:rsidRDefault="008230BC" w:rsidP="008230BC">
      <w:pPr>
        <w:suppressAutoHyphens w:val="0"/>
        <w:spacing w:line="240" w:lineRule="auto"/>
        <w:textAlignment w:val="auto"/>
        <w:rPr>
          <w:sz w:val="20"/>
          <w:rPrChange w:id="74" w:author="Daniel Ramos Hoogwout" w:date="2022-08-27T10:36:00Z">
            <w:rPr/>
          </w:rPrChange>
        </w:rPr>
        <w:pPrChange w:id="75" w:author="Daniel Ramos Hoogwout" w:date="2022-08-27T10:36:00Z">
          <w:pPr>
            <w:pStyle w:val="JENUINormal"/>
          </w:pPr>
        </w:pPrChange>
      </w:pPr>
      <w:ins w:id="76" w:author="Daniel Ramos Hoogwout" w:date="2022-08-27T10:36:00Z">
        <w:r>
          <w:br w:type="page"/>
        </w:r>
      </w:ins>
    </w:p>
    <w:p w14:paraId="3D6FD9FB" w14:textId="3ED182DF" w:rsidR="00D81417" w:rsidRPr="00E24E85" w:rsidRDefault="001F189E" w:rsidP="00D81417">
      <w:pPr>
        <w:pStyle w:val="Ttulo1"/>
        <w:tabs>
          <w:tab w:val="left" w:pos="1701"/>
        </w:tabs>
      </w:pPr>
      <w:r>
        <w:lastRenderedPageBreak/>
        <w:t>Configuración de Anaconda</w:t>
      </w:r>
      <w:ins w:id="77" w:author="Daniel Ramos Hoogwout" w:date="2022-08-27T10:47:00Z">
        <w:r w:rsidR="00750F55">
          <w:t xml:space="preserve"> y </w:t>
        </w:r>
        <w:proofErr w:type="spellStart"/>
        <w:r w:rsidR="00750F55">
          <w:t>repositorio</w:t>
        </w:r>
      </w:ins>
      <w:proofErr w:type="spellEnd"/>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3648C672" w14:textId="2E8275CE" w:rsidR="002B6D50" w:rsidRDefault="002B6D50" w:rsidP="00D92F1F">
      <w:pPr>
        <w:pStyle w:val="JENUINormal"/>
      </w:pPr>
      <w:r>
        <w:t>Para poder replicar los resultados descritos con anterioridad se tiene que configurar el entorno de desarrollo de una manera específica.</w:t>
      </w:r>
    </w:p>
    <w:p w14:paraId="37EF857F" w14:textId="678DC532" w:rsidR="00DE3242" w:rsidDel="00D720AB" w:rsidRDefault="002B6D50" w:rsidP="00517DF2">
      <w:pPr>
        <w:pStyle w:val="JENUINormal"/>
        <w:rPr>
          <w:del w:id="78" w:author="Daniel Ramos Hoogwout" w:date="2022-08-27T10:48:00Z"/>
        </w:rPr>
      </w:pPr>
      <w:r>
        <w:t xml:space="preserve">El autor de este estudio ha utilizado Anaconda para desarrollar la red neuronal, utilizando el paquete de Tensor Flow. Este paquete provoca errores en la configuración por defecto de Anaconda y es necesario crear un nuevo entorno de desarrollo en el cual se instale la versión de </w:t>
      </w:r>
      <w:proofErr w:type="spellStart"/>
      <w:r>
        <w:t>Numpy</w:t>
      </w:r>
      <w:proofErr w:type="spellEnd"/>
      <w:r>
        <w:t xml:space="preserve"> 1.18.</w:t>
      </w:r>
      <w:ins w:id="79" w:author="Daniel Ramos Hoogwout" w:date="2022-08-27T10:48:00Z">
        <w:r w:rsidR="00D720AB">
          <w:t>5</w:t>
        </w:r>
      </w:ins>
      <w:del w:id="80" w:author="Daniel Ramos Hoogwout" w:date="2022-08-27T10:48:00Z">
        <w:r w:rsidDel="00D720AB">
          <w:delText>5</w:delText>
        </w:r>
      </w:del>
      <w:r w:rsidR="00DE3242">
        <w:t>.</w:t>
      </w:r>
      <w:ins w:id="81" w:author="Daniel Ramos Hoogwout" w:date="2022-08-27T10:48:00Z">
        <w:r w:rsidR="00D720AB">
          <w:t xml:space="preserve"> </w:t>
        </w:r>
      </w:ins>
    </w:p>
    <w:p w14:paraId="6EAE92C7" w14:textId="1C68731D" w:rsidR="007A0FED" w:rsidDel="00750F55" w:rsidRDefault="002B6D50" w:rsidP="00750F55">
      <w:pPr>
        <w:pStyle w:val="JENUINormal"/>
        <w:rPr>
          <w:del w:id="82" w:author="Daniel Ramos Hoogwout" w:date="2022-08-27T10:47:00Z"/>
        </w:rPr>
        <w:pPrChange w:id="83" w:author="Daniel Ramos Hoogwout" w:date="2022-08-27T10:47:00Z">
          <w:pPr>
            <w:pStyle w:val="JENUINormal"/>
          </w:pPr>
        </w:pPrChange>
      </w:pPr>
      <w:r>
        <w:t xml:space="preserve">Anaconda instala por defecto la más reciente entre otras librerías que </w:t>
      </w:r>
      <w:r w:rsidR="00DE3242">
        <w:t>generan conflictos y la solución más sencilla es crear un entorno de desarrollo exclusivamente para Tensor Flow</w:t>
      </w:r>
      <w:r w:rsidR="00A7656D">
        <w:t xml:space="preserve"> 2.3</w:t>
      </w:r>
      <w:r w:rsidR="00DE3242">
        <w:t xml:space="preserve"> en el cual únicamente deben instalarse la versión anteriormente comentada de </w:t>
      </w:r>
      <w:proofErr w:type="spellStart"/>
      <w:r w:rsidR="00DE3242">
        <w:t>Numpy</w:t>
      </w:r>
      <w:proofErr w:type="spellEnd"/>
      <w:r w:rsidR="00DE3242">
        <w:t xml:space="preserve">, Pandas, </w:t>
      </w:r>
      <w:proofErr w:type="spellStart"/>
      <w:r w:rsidR="00DE3242">
        <w:t>Keras</w:t>
      </w:r>
      <w:proofErr w:type="spellEnd"/>
      <w:r w:rsidR="00DE3242">
        <w:t xml:space="preserve">, </w:t>
      </w:r>
      <w:proofErr w:type="spellStart"/>
      <w:r w:rsidR="00DE3242">
        <w:t>Tensorflow</w:t>
      </w:r>
      <w:proofErr w:type="spellEnd"/>
      <w:r w:rsidR="00DE3242">
        <w:t xml:space="preserve"> y las librerías que se instalan automáticamente al seleccionar las anteriores.</w:t>
      </w:r>
    </w:p>
    <w:p w14:paraId="413422D6" w14:textId="6CB1BA4E" w:rsidR="00D81417" w:rsidRDefault="00D81417" w:rsidP="00D720AB">
      <w:pPr>
        <w:pStyle w:val="JENUINormal"/>
        <w:rPr>
          <w:ins w:id="84" w:author="Daniel Ramos Hoogwout" w:date="2022-08-27T10:42:00Z"/>
        </w:rPr>
        <w:pPrChange w:id="85" w:author="Daniel Ramos Hoogwout" w:date="2022-08-27T10:48:00Z">
          <w:pPr>
            <w:pStyle w:val="JENUINormal"/>
            <w:ind w:firstLine="0"/>
          </w:pPr>
        </w:pPrChange>
      </w:pPr>
    </w:p>
    <w:p w14:paraId="79452982" w14:textId="788FB58F" w:rsidR="00750F55" w:rsidRPr="00E24E85" w:rsidRDefault="00750F55" w:rsidP="00750F55">
      <w:pPr>
        <w:pStyle w:val="JENUINormal"/>
        <w:pPrChange w:id="86" w:author="Daniel Ramos Hoogwout" w:date="2022-08-27T10:46:00Z">
          <w:pPr>
            <w:pStyle w:val="JENUINormal"/>
            <w:ind w:firstLine="0"/>
          </w:pPr>
        </w:pPrChange>
      </w:pPr>
      <w:ins w:id="87" w:author="Daniel Ramos Hoogwout" w:date="2022-08-27T10:44:00Z">
        <w:r>
          <w:t>E</w:t>
        </w:r>
      </w:ins>
      <w:ins w:id="88" w:author="Daniel Ramos Hoogwout" w:date="2022-08-27T10:42:00Z">
        <w:r>
          <w:t>l sigu</w:t>
        </w:r>
      </w:ins>
      <w:ins w:id="89" w:author="Daniel Ramos Hoogwout" w:date="2022-08-27T10:43:00Z">
        <w:r>
          <w:t xml:space="preserve">iente enlace </w:t>
        </w:r>
      </w:ins>
      <w:ins w:id="90" w:author="Daniel Ramos Hoogwout" w:date="2022-08-27T10:44:00Z">
        <w:r>
          <w:t>contiene</w:t>
        </w:r>
      </w:ins>
      <w:ins w:id="91" w:author="Daniel Ramos Hoogwout" w:date="2022-08-27T10:43:00Z">
        <w:r>
          <w:t xml:space="preserve"> todos los </w:t>
        </w:r>
      </w:ins>
      <w:ins w:id="92" w:author="Daniel Ramos Hoogwout" w:date="2022-08-27T10:44:00Z">
        <w:r>
          <w:t>archivos utilizados</w:t>
        </w:r>
      </w:ins>
      <w:ins w:id="93" w:author="Daniel Ramos Hoogwout" w:date="2022-08-27T10:43:00Z">
        <w:r>
          <w:t xml:space="preserve"> en este</w:t>
        </w:r>
      </w:ins>
      <w:ins w:id="94" w:author="Daniel Ramos Hoogwout" w:date="2022-08-27T10:48:00Z">
        <w:r w:rsidR="00D720AB">
          <w:t xml:space="preserve"> estudio</w:t>
        </w:r>
      </w:ins>
      <w:ins w:id="95" w:author="Daniel Ramos Hoogwout" w:date="2022-08-27T10:44:00Z">
        <w:r>
          <w:t xml:space="preserve">: </w:t>
        </w:r>
      </w:ins>
      <w:ins w:id="96" w:author="Daniel Ramos Hoogwout" w:date="2022-08-27T10:46:00Z">
        <w:r>
          <w:fldChar w:fldCharType="begin"/>
        </w:r>
        <w:r>
          <w:instrText xml:space="preserve"> HYPERLINK "</w:instrText>
        </w:r>
        <w:r w:rsidRPr="00750F55">
          <w:instrText>https://github.com/DanielRamosHoogwout/LSTM</w:instrText>
        </w:r>
        <w:r>
          <w:instrText xml:space="preserve">" </w:instrText>
        </w:r>
        <w:r>
          <w:fldChar w:fldCharType="separate"/>
        </w:r>
        <w:r w:rsidRPr="00EF4CD3">
          <w:rPr>
            <w:rStyle w:val="Hipervnculo"/>
          </w:rPr>
          <w:t>https://github.com/DanielRamosHoogwout/LSTM</w:t>
        </w:r>
        <w:r>
          <w:fldChar w:fldCharType="end"/>
        </w:r>
      </w:ins>
    </w:p>
    <w:bookmarkEnd w:id="0"/>
    <w:p w14:paraId="3DD3AD60" w14:textId="20E34232" w:rsidR="00130685" w:rsidRDefault="00172CF3" w:rsidP="00742E48">
      <w:pPr>
        <w:pStyle w:val="JENUITtulo1"/>
        <w:numPr>
          <w:ilvl w:val="0"/>
          <w:numId w:val="0"/>
        </w:numPr>
        <w:ind w:left="360" w:hanging="360"/>
      </w:pPr>
      <w:r>
        <w:t>Referencias</w:t>
      </w:r>
    </w:p>
    <w:p w14:paraId="18599C6E" w14:textId="77777777" w:rsidR="005F4D58" w:rsidRPr="005F4D58" w:rsidRDefault="00D70044" w:rsidP="00D55D4B">
      <w:pPr>
        <w:pStyle w:val="Bibliografa"/>
        <w:tabs>
          <w:tab w:val="left" w:pos="504"/>
        </w:tabs>
        <w:spacing w:line="240" w:lineRule="atLeast"/>
        <w:ind w:left="504" w:hanging="504"/>
        <w:rPr>
          <w:sz w:val="20"/>
        </w:rPr>
        <w:pPrChange w:id="97" w:author="Daniel Ramos Hoogwout" w:date="2022-08-27T10:37:00Z">
          <w:pPr>
            <w:pStyle w:val="Bibliografa"/>
          </w:pPr>
        </w:pPrChange>
      </w:pPr>
      <w:r w:rsidRPr="00742E48">
        <w:rPr>
          <w:sz w:val="20"/>
        </w:rPr>
        <w:fldChar w:fldCharType="begin"/>
      </w:r>
      <w:r w:rsidR="005F4D58">
        <w:rPr>
          <w:sz w:val="20"/>
        </w:rPr>
        <w:instrText xml:space="preserve"> ADDIN ZOTERO_BIBL {"uncited":[],"omitted":[],"custom":[]} CSL_BIBLIOGRAPHY </w:instrText>
      </w:r>
      <w:r w:rsidRPr="00742E48">
        <w:rPr>
          <w:sz w:val="20"/>
        </w:rPr>
        <w:fldChar w:fldCharType="separate"/>
      </w:r>
      <w:r w:rsidR="005F4D58" w:rsidRPr="005F4D58">
        <w:rPr>
          <w:sz w:val="20"/>
        </w:rPr>
        <w:t>[1]</w:t>
      </w:r>
      <w:r w:rsidR="005F4D58" w:rsidRPr="005F4D58">
        <w:rPr>
          <w:sz w:val="20"/>
        </w:rPr>
        <w:tab/>
        <w:t>D. Yaga, P. Mell, N. Roby, y K. Scarfone, «Blockchain Technology Overview», 2019, doi: 10.48550/ARXIV.1906.11078.</w:t>
      </w:r>
    </w:p>
    <w:p w14:paraId="40D2F00B" w14:textId="77777777" w:rsidR="005F4D58" w:rsidRPr="005F4D58" w:rsidRDefault="005F4D58" w:rsidP="00D55D4B">
      <w:pPr>
        <w:pStyle w:val="Bibliografa"/>
        <w:tabs>
          <w:tab w:val="left" w:pos="504"/>
        </w:tabs>
        <w:spacing w:line="240" w:lineRule="atLeast"/>
        <w:ind w:left="504" w:hanging="504"/>
        <w:rPr>
          <w:sz w:val="20"/>
        </w:rPr>
        <w:pPrChange w:id="98" w:author="Daniel Ramos Hoogwout" w:date="2022-08-27T10:37:00Z">
          <w:pPr>
            <w:pStyle w:val="Bibliografa"/>
          </w:pPr>
        </w:pPrChange>
      </w:pPr>
      <w:r w:rsidRPr="005F4D58">
        <w:rPr>
          <w:sz w:val="20"/>
        </w:rPr>
        <w:t>[2]</w:t>
      </w:r>
      <w:r w:rsidRPr="005F4D58">
        <w:rPr>
          <w:sz w:val="20"/>
        </w:rPr>
        <w:tab/>
        <w:t xml:space="preserve">K. K. Lai, L. Yu, y S. Wang, «A Neural Network and Web-Based Decision Support System for Forex Forecasting and Trading», en </w:t>
      </w:r>
      <w:r w:rsidRPr="00D55D4B">
        <w:rPr>
          <w:sz w:val="20"/>
          <w:rPrChange w:id="99" w:author="Daniel Ramos Hoogwout" w:date="2022-08-27T10:37:00Z">
            <w:rPr>
              <w:i/>
              <w:iCs/>
              <w:sz w:val="20"/>
            </w:rPr>
          </w:rPrChange>
        </w:rPr>
        <w:t>Data Mining and Knowledge Management</w:t>
      </w:r>
      <w:r w:rsidRPr="005F4D58">
        <w:rPr>
          <w:sz w:val="20"/>
        </w:rPr>
        <w:t>, vol. 3327, Y. Shi, W. Xu, y Z. Chen, Eds. Berlin, Heidelberg: Springer Berlin Heidelberg, 2005, pp. 243-253. doi: 10.1007/978-3-540-30537-8_27.</w:t>
      </w:r>
    </w:p>
    <w:p w14:paraId="774FA5CB" w14:textId="77777777" w:rsidR="005F4D58" w:rsidRPr="005F4D58" w:rsidRDefault="005F4D58" w:rsidP="00D55D4B">
      <w:pPr>
        <w:pStyle w:val="Bibliografa"/>
        <w:tabs>
          <w:tab w:val="left" w:pos="504"/>
        </w:tabs>
        <w:spacing w:line="240" w:lineRule="atLeast"/>
        <w:ind w:left="504" w:hanging="504"/>
        <w:rPr>
          <w:sz w:val="20"/>
        </w:rPr>
        <w:pPrChange w:id="100" w:author="Daniel Ramos Hoogwout" w:date="2022-08-27T10:37:00Z">
          <w:pPr>
            <w:pStyle w:val="Bibliografa"/>
          </w:pPr>
        </w:pPrChange>
      </w:pPr>
      <w:r w:rsidRPr="005F4D58">
        <w:rPr>
          <w:sz w:val="20"/>
        </w:rPr>
        <w:t>[3]</w:t>
      </w:r>
      <w:r w:rsidRPr="005F4D58">
        <w:rPr>
          <w:sz w:val="20"/>
        </w:rPr>
        <w:tab/>
        <w:t xml:space="preserve">J. Yao y C. L. Tan, «A case study on using neural networks to perform technical forecasting of forex», </w:t>
      </w:r>
      <w:r w:rsidRPr="00D55D4B">
        <w:rPr>
          <w:sz w:val="20"/>
          <w:rPrChange w:id="101" w:author="Daniel Ramos Hoogwout" w:date="2022-08-27T10:37:00Z">
            <w:rPr>
              <w:i/>
              <w:iCs/>
              <w:sz w:val="20"/>
            </w:rPr>
          </w:rPrChange>
        </w:rPr>
        <w:t>Neurocomputing</w:t>
      </w:r>
      <w:r w:rsidRPr="005F4D58">
        <w:rPr>
          <w:sz w:val="20"/>
        </w:rPr>
        <w:t>, vol. 34, n.</w:t>
      </w:r>
      <w:r w:rsidRPr="00D55D4B">
        <w:rPr>
          <w:sz w:val="20"/>
          <w:rPrChange w:id="102" w:author="Daniel Ramos Hoogwout" w:date="2022-08-27T10:37:00Z">
            <w:rPr>
              <w:sz w:val="20"/>
              <w:vertAlign w:val="superscript"/>
            </w:rPr>
          </w:rPrChange>
        </w:rPr>
        <w:t>o</w:t>
      </w:r>
      <w:r w:rsidRPr="005F4D58">
        <w:rPr>
          <w:sz w:val="20"/>
        </w:rPr>
        <w:t xml:space="preserve"> 1-4, pp. 79-98, sep. 2000, doi: 10.1016/S0925-2312(00)00300-3.</w:t>
      </w:r>
    </w:p>
    <w:p w14:paraId="459847BE" w14:textId="77777777" w:rsidR="005F4D58" w:rsidRPr="005F4D58" w:rsidRDefault="005F4D58" w:rsidP="00D55D4B">
      <w:pPr>
        <w:pStyle w:val="Bibliografa"/>
        <w:tabs>
          <w:tab w:val="left" w:pos="504"/>
        </w:tabs>
        <w:spacing w:line="240" w:lineRule="atLeast"/>
        <w:ind w:left="504" w:hanging="504"/>
        <w:rPr>
          <w:sz w:val="20"/>
        </w:rPr>
        <w:pPrChange w:id="103" w:author="Daniel Ramos Hoogwout" w:date="2022-08-27T10:37:00Z">
          <w:pPr>
            <w:pStyle w:val="Bibliografa"/>
          </w:pPr>
        </w:pPrChange>
      </w:pPr>
      <w:r w:rsidRPr="005F4D58">
        <w:rPr>
          <w:sz w:val="20"/>
        </w:rPr>
        <w:t>[4]</w:t>
      </w:r>
      <w:r w:rsidRPr="005F4D58">
        <w:rPr>
          <w:sz w:val="20"/>
        </w:rPr>
        <w:tab/>
        <w:t xml:space="preserve">L. Ni, Y. Li, X. Wang, J. Zhang, J. Yu, y C. Qi, «Forecasting of Forex Time Series Data Based on Deep Learning», </w:t>
      </w:r>
      <w:r w:rsidRPr="00D55D4B">
        <w:rPr>
          <w:sz w:val="20"/>
          <w:rPrChange w:id="104" w:author="Daniel Ramos Hoogwout" w:date="2022-08-27T10:37:00Z">
            <w:rPr>
              <w:i/>
              <w:iCs/>
              <w:sz w:val="20"/>
            </w:rPr>
          </w:rPrChange>
        </w:rPr>
        <w:t>Procedia Comput. Sci.</w:t>
      </w:r>
      <w:r w:rsidRPr="005F4D58">
        <w:rPr>
          <w:sz w:val="20"/>
        </w:rPr>
        <w:t>, vol. 147, pp. 647-652, 2019, doi: 10.1016/j.procs.2019.01.189.</w:t>
      </w:r>
    </w:p>
    <w:p w14:paraId="7E052C8C" w14:textId="77777777" w:rsidR="005F4D58" w:rsidRPr="005F4D58" w:rsidRDefault="005F4D58" w:rsidP="00D55D4B">
      <w:pPr>
        <w:pStyle w:val="Bibliografa"/>
        <w:tabs>
          <w:tab w:val="left" w:pos="504"/>
        </w:tabs>
        <w:spacing w:line="240" w:lineRule="atLeast"/>
        <w:ind w:left="504" w:hanging="504"/>
        <w:rPr>
          <w:sz w:val="20"/>
        </w:rPr>
        <w:pPrChange w:id="105" w:author="Daniel Ramos Hoogwout" w:date="2022-08-27T10:37:00Z">
          <w:pPr>
            <w:pStyle w:val="Bibliografa"/>
          </w:pPr>
        </w:pPrChange>
      </w:pPr>
      <w:r w:rsidRPr="005F4D58">
        <w:rPr>
          <w:sz w:val="20"/>
        </w:rPr>
        <w:t>[5]</w:t>
      </w:r>
      <w:r w:rsidRPr="005F4D58">
        <w:rPr>
          <w:sz w:val="20"/>
        </w:rPr>
        <w:tab/>
        <w:t xml:space="preserve">K. Kamijo y T. Tanigawa, «Stock price pattern recognition-a recurrent neural network approach», en </w:t>
      </w:r>
      <w:r w:rsidRPr="00D55D4B">
        <w:rPr>
          <w:sz w:val="20"/>
          <w:rPrChange w:id="106" w:author="Daniel Ramos Hoogwout" w:date="2022-08-27T10:37:00Z">
            <w:rPr>
              <w:i/>
              <w:iCs/>
              <w:sz w:val="20"/>
            </w:rPr>
          </w:rPrChange>
        </w:rPr>
        <w:t>1990 IJCNN international joint conference on neural networks</w:t>
      </w:r>
      <w:r w:rsidRPr="005F4D58">
        <w:rPr>
          <w:sz w:val="20"/>
        </w:rPr>
        <w:t>, 1990, pp. 215-221.</w:t>
      </w:r>
    </w:p>
    <w:p w14:paraId="278ADF9C" w14:textId="77777777" w:rsidR="005F4D58" w:rsidRPr="005F4D58" w:rsidRDefault="005F4D58" w:rsidP="00D55D4B">
      <w:pPr>
        <w:pStyle w:val="Bibliografa"/>
        <w:tabs>
          <w:tab w:val="left" w:pos="504"/>
        </w:tabs>
        <w:spacing w:line="240" w:lineRule="atLeast"/>
        <w:ind w:left="504" w:hanging="504"/>
        <w:rPr>
          <w:sz w:val="20"/>
        </w:rPr>
        <w:pPrChange w:id="107" w:author="Daniel Ramos Hoogwout" w:date="2022-08-27T10:37:00Z">
          <w:pPr>
            <w:pStyle w:val="Bibliografa"/>
          </w:pPr>
        </w:pPrChange>
      </w:pPr>
      <w:r w:rsidRPr="005F4D58">
        <w:rPr>
          <w:sz w:val="20"/>
        </w:rPr>
        <w:t>[6]</w:t>
      </w:r>
      <w:r w:rsidRPr="005F4D58">
        <w:rPr>
          <w:sz w:val="20"/>
        </w:rPr>
        <w:tab/>
        <w:t xml:space="preserve">J.-Z. Wang, J.-J. Wang, Z.-G. Zhang, y S.-P. Guo, «Forecasting stock indices with back propagation neural network», </w:t>
      </w:r>
      <w:r w:rsidRPr="00D55D4B">
        <w:rPr>
          <w:sz w:val="20"/>
          <w:rPrChange w:id="108" w:author="Daniel Ramos Hoogwout" w:date="2022-08-27T10:37:00Z">
            <w:rPr>
              <w:i/>
              <w:iCs/>
              <w:sz w:val="20"/>
            </w:rPr>
          </w:rPrChange>
        </w:rPr>
        <w:t xml:space="preserve">Expert Syst. </w:t>
      </w:r>
      <w:r w:rsidRPr="00D55D4B">
        <w:rPr>
          <w:sz w:val="20"/>
          <w:rPrChange w:id="109" w:author="Daniel Ramos Hoogwout" w:date="2022-08-27T10:37:00Z">
            <w:rPr>
              <w:i/>
              <w:iCs/>
              <w:sz w:val="20"/>
            </w:rPr>
          </w:rPrChange>
        </w:rPr>
        <w:t>Appl.</w:t>
      </w:r>
      <w:r w:rsidRPr="005F4D58">
        <w:rPr>
          <w:sz w:val="20"/>
        </w:rPr>
        <w:t>, vol. 38, n.</w:t>
      </w:r>
      <w:r w:rsidRPr="00D55D4B">
        <w:rPr>
          <w:sz w:val="20"/>
          <w:rPrChange w:id="110" w:author="Daniel Ramos Hoogwout" w:date="2022-08-27T10:37:00Z">
            <w:rPr>
              <w:sz w:val="20"/>
              <w:vertAlign w:val="superscript"/>
            </w:rPr>
          </w:rPrChange>
        </w:rPr>
        <w:t>o</w:t>
      </w:r>
      <w:r w:rsidRPr="005F4D58">
        <w:rPr>
          <w:sz w:val="20"/>
        </w:rPr>
        <w:t xml:space="preserve"> 11, pp. 14346-14355, oct. 2011, doi: 10.1016/j.eswa.2011.04.222.</w:t>
      </w:r>
    </w:p>
    <w:p w14:paraId="15B13B1E" w14:textId="77777777" w:rsidR="005F4D58" w:rsidRPr="005F4D58" w:rsidRDefault="005F4D58" w:rsidP="00D55D4B">
      <w:pPr>
        <w:pStyle w:val="Bibliografa"/>
        <w:tabs>
          <w:tab w:val="left" w:pos="504"/>
        </w:tabs>
        <w:spacing w:line="240" w:lineRule="atLeast"/>
        <w:ind w:left="504" w:hanging="504"/>
        <w:rPr>
          <w:sz w:val="20"/>
        </w:rPr>
        <w:pPrChange w:id="111" w:author="Daniel Ramos Hoogwout" w:date="2022-08-27T10:37:00Z">
          <w:pPr>
            <w:pStyle w:val="Bibliografa"/>
          </w:pPr>
        </w:pPrChange>
      </w:pPr>
      <w:r w:rsidRPr="005F4D58">
        <w:rPr>
          <w:sz w:val="20"/>
        </w:rPr>
        <w:t>[7]</w:t>
      </w:r>
      <w:r w:rsidRPr="005F4D58">
        <w:rPr>
          <w:sz w:val="20"/>
        </w:rPr>
        <w:tab/>
        <w:t xml:space="preserve">D. Olson y C. Mossman, «Neural network forecasts of Canadian stock returns using accounting ratios», </w:t>
      </w:r>
      <w:r w:rsidRPr="00D55D4B">
        <w:rPr>
          <w:sz w:val="20"/>
          <w:rPrChange w:id="112" w:author="Daniel Ramos Hoogwout" w:date="2022-08-27T10:37:00Z">
            <w:rPr>
              <w:i/>
              <w:iCs/>
              <w:sz w:val="20"/>
            </w:rPr>
          </w:rPrChange>
        </w:rPr>
        <w:t>Int. J. Forecast.</w:t>
      </w:r>
      <w:r w:rsidRPr="005F4D58">
        <w:rPr>
          <w:sz w:val="20"/>
        </w:rPr>
        <w:t>, vol. 19, n.</w:t>
      </w:r>
      <w:r w:rsidRPr="00D55D4B">
        <w:rPr>
          <w:sz w:val="20"/>
          <w:rPrChange w:id="113" w:author="Daniel Ramos Hoogwout" w:date="2022-08-27T10:37:00Z">
            <w:rPr>
              <w:sz w:val="20"/>
              <w:vertAlign w:val="superscript"/>
            </w:rPr>
          </w:rPrChange>
        </w:rPr>
        <w:t>o</w:t>
      </w:r>
      <w:r w:rsidRPr="005F4D58">
        <w:rPr>
          <w:sz w:val="20"/>
        </w:rPr>
        <w:t xml:space="preserve"> 3, pp. 453-465, jul. 2003, doi: 10.1016/S0169-2070(02)00058-4.</w:t>
      </w:r>
    </w:p>
    <w:p w14:paraId="4B35A066" w14:textId="77777777" w:rsidR="005F4D58" w:rsidRPr="005F4D58" w:rsidRDefault="005F4D58" w:rsidP="00D55D4B">
      <w:pPr>
        <w:pStyle w:val="Bibliografa"/>
        <w:tabs>
          <w:tab w:val="left" w:pos="504"/>
        </w:tabs>
        <w:spacing w:line="240" w:lineRule="atLeast"/>
        <w:ind w:left="504" w:hanging="504"/>
        <w:rPr>
          <w:sz w:val="20"/>
        </w:rPr>
        <w:pPrChange w:id="114" w:author="Daniel Ramos Hoogwout" w:date="2022-08-27T10:37:00Z">
          <w:pPr>
            <w:pStyle w:val="Bibliografa"/>
          </w:pPr>
        </w:pPrChange>
      </w:pPr>
      <w:r w:rsidRPr="005F4D58">
        <w:rPr>
          <w:sz w:val="20"/>
        </w:rPr>
        <w:t>[8]</w:t>
      </w:r>
      <w:r w:rsidRPr="005F4D58">
        <w:rPr>
          <w:sz w:val="20"/>
        </w:rPr>
        <w:tab/>
        <w:t xml:space="preserve">J. Qiu, B. Wang, y C. Zhou, «Forecasting stock prices with long-short term memory neural network based on attention mechanism», </w:t>
      </w:r>
      <w:r w:rsidRPr="00D55D4B">
        <w:rPr>
          <w:sz w:val="20"/>
          <w:rPrChange w:id="115" w:author="Daniel Ramos Hoogwout" w:date="2022-08-27T10:37:00Z">
            <w:rPr>
              <w:i/>
              <w:iCs/>
              <w:sz w:val="20"/>
            </w:rPr>
          </w:rPrChange>
        </w:rPr>
        <w:t>PLOS ONE</w:t>
      </w:r>
      <w:r w:rsidRPr="005F4D58">
        <w:rPr>
          <w:sz w:val="20"/>
        </w:rPr>
        <w:t>, vol. 15, n.</w:t>
      </w:r>
      <w:r w:rsidRPr="00D55D4B">
        <w:rPr>
          <w:sz w:val="20"/>
          <w:rPrChange w:id="116" w:author="Daniel Ramos Hoogwout" w:date="2022-08-27T10:37:00Z">
            <w:rPr>
              <w:sz w:val="20"/>
              <w:vertAlign w:val="superscript"/>
            </w:rPr>
          </w:rPrChange>
        </w:rPr>
        <w:t>o</w:t>
      </w:r>
      <w:r w:rsidRPr="005F4D58">
        <w:rPr>
          <w:sz w:val="20"/>
        </w:rPr>
        <w:t xml:space="preserve"> 1, p. e0227222, ene. 2020, doi: 10.1371/journal.pone.0227222.</w:t>
      </w:r>
    </w:p>
    <w:p w14:paraId="6357533A" w14:textId="77777777" w:rsidR="005F4D58" w:rsidRPr="005F4D58" w:rsidRDefault="005F4D58" w:rsidP="00D55D4B">
      <w:pPr>
        <w:pStyle w:val="Bibliografa"/>
        <w:tabs>
          <w:tab w:val="left" w:pos="504"/>
        </w:tabs>
        <w:spacing w:line="240" w:lineRule="atLeast"/>
        <w:ind w:left="504" w:hanging="504"/>
        <w:rPr>
          <w:sz w:val="20"/>
        </w:rPr>
        <w:pPrChange w:id="117" w:author="Daniel Ramos Hoogwout" w:date="2022-08-27T10:37:00Z">
          <w:pPr>
            <w:pStyle w:val="Bibliografa"/>
          </w:pPr>
        </w:pPrChange>
      </w:pPr>
      <w:r w:rsidRPr="005F4D58">
        <w:rPr>
          <w:sz w:val="20"/>
        </w:rPr>
        <w:t>[9]</w:t>
      </w:r>
      <w:r w:rsidRPr="005F4D58">
        <w:rPr>
          <w:sz w:val="20"/>
        </w:rPr>
        <w:tab/>
        <w:t>America Digital News, «¿Cuál es la importancia del Bitcoin?» [En línea]. Disponible en: https://news.america-digital.com/que-es-bitcoin/#:~:text=Bitcoin%20resuelve%20el%20%C2%ABproblema%20del,de%20criptograf%C3%ADa%20e%20incentivos%20econ%C3%B3micos.</w:t>
      </w:r>
    </w:p>
    <w:p w14:paraId="2820C0AC" w14:textId="77777777" w:rsidR="005F4D58" w:rsidRPr="005F4D58" w:rsidRDefault="005F4D58" w:rsidP="00D55D4B">
      <w:pPr>
        <w:pStyle w:val="Bibliografa"/>
        <w:tabs>
          <w:tab w:val="left" w:pos="504"/>
        </w:tabs>
        <w:spacing w:line="240" w:lineRule="atLeast"/>
        <w:ind w:left="504" w:hanging="504"/>
        <w:rPr>
          <w:sz w:val="20"/>
        </w:rPr>
        <w:pPrChange w:id="118" w:author="Daniel Ramos Hoogwout" w:date="2022-08-27T10:37:00Z">
          <w:pPr>
            <w:pStyle w:val="Bibliografa"/>
          </w:pPr>
        </w:pPrChange>
      </w:pPr>
      <w:r w:rsidRPr="005F4D58">
        <w:rPr>
          <w:sz w:val="20"/>
        </w:rPr>
        <w:t>[10]</w:t>
      </w:r>
      <w:r w:rsidRPr="005F4D58">
        <w:rPr>
          <w:sz w:val="20"/>
        </w:rPr>
        <w:tab/>
        <w:t xml:space="preserve">S. Hochreiter y J. Schmidhuber, «Long Short-Term Memory», </w:t>
      </w:r>
      <w:r w:rsidRPr="00D55D4B">
        <w:rPr>
          <w:sz w:val="20"/>
          <w:rPrChange w:id="119" w:author="Daniel Ramos Hoogwout" w:date="2022-08-27T10:37:00Z">
            <w:rPr>
              <w:i/>
              <w:iCs/>
              <w:sz w:val="20"/>
            </w:rPr>
          </w:rPrChange>
        </w:rPr>
        <w:t>Neural Comput.</w:t>
      </w:r>
      <w:r w:rsidRPr="005F4D58">
        <w:rPr>
          <w:sz w:val="20"/>
        </w:rPr>
        <w:t>, vol. 9, n.</w:t>
      </w:r>
      <w:r w:rsidRPr="00D55D4B">
        <w:rPr>
          <w:sz w:val="20"/>
          <w:rPrChange w:id="120" w:author="Daniel Ramos Hoogwout" w:date="2022-08-27T10:37:00Z">
            <w:rPr>
              <w:sz w:val="20"/>
              <w:vertAlign w:val="superscript"/>
            </w:rPr>
          </w:rPrChange>
        </w:rPr>
        <w:t>o</w:t>
      </w:r>
      <w:r w:rsidRPr="005F4D58">
        <w:rPr>
          <w:sz w:val="20"/>
        </w:rPr>
        <w:t xml:space="preserve"> 8, pp. 1735-1780, nov. 1997, doi: 10.1162/neco.1997.9.8.1735.</w:t>
      </w:r>
    </w:p>
    <w:p w14:paraId="0B8C4FD8" w14:textId="77777777" w:rsidR="005F4D58" w:rsidRPr="005F4D58" w:rsidRDefault="005F4D58" w:rsidP="00D55D4B">
      <w:pPr>
        <w:pStyle w:val="Bibliografa"/>
        <w:tabs>
          <w:tab w:val="left" w:pos="504"/>
        </w:tabs>
        <w:spacing w:line="240" w:lineRule="atLeast"/>
        <w:ind w:left="504" w:hanging="504"/>
        <w:rPr>
          <w:sz w:val="20"/>
        </w:rPr>
        <w:pPrChange w:id="121" w:author="Daniel Ramos Hoogwout" w:date="2022-08-27T10:37:00Z">
          <w:pPr>
            <w:pStyle w:val="Bibliografa"/>
          </w:pPr>
        </w:pPrChange>
      </w:pPr>
      <w:r w:rsidRPr="005F4D58">
        <w:rPr>
          <w:sz w:val="20"/>
        </w:rPr>
        <w:t>[11]</w:t>
      </w:r>
      <w:r w:rsidRPr="005F4D58">
        <w:rPr>
          <w:sz w:val="20"/>
        </w:rPr>
        <w:tab/>
        <w:t>H. Sak, A. Senior, y F. Beaufays, «Long Short-Term Memory Based Recurrent Neural Network Architectures for Large Vocabulary Speech Recognition», 2014, doi: 10.48550/ARXIV.1402.1128.</w:t>
      </w:r>
    </w:p>
    <w:p w14:paraId="20DFBE47" w14:textId="77777777" w:rsidR="005F4D58" w:rsidRPr="005F4D58" w:rsidRDefault="005F4D58" w:rsidP="00D55D4B">
      <w:pPr>
        <w:pStyle w:val="Bibliografa"/>
        <w:tabs>
          <w:tab w:val="left" w:pos="504"/>
        </w:tabs>
        <w:spacing w:line="240" w:lineRule="atLeast"/>
        <w:ind w:left="504" w:hanging="504"/>
        <w:rPr>
          <w:sz w:val="20"/>
        </w:rPr>
        <w:pPrChange w:id="122" w:author="Daniel Ramos Hoogwout" w:date="2022-08-27T10:37:00Z">
          <w:pPr>
            <w:pStyle w:val="Bibliografa"/>
          </w:pPr>
        </w:pPrChange>
      </w:pPr>
      <w:r w:rsidRPr="005F4D58">
        <w:rPr>
          <w:sz w:val="20"/>
        </w:rPr>
        <w:t>[12]</w:t>
      </w:r>
      <w:r w:rsidRPr="005F4D58">
        <w:rPr>
          <w:sz w:val="20"/>
        </w:rPr>
        <w:tab/>
        <w:t>J. Cheng, L. Dong, y M. Lapata, «Long Short-Term Memory-Networks for Machine Reading», 2016, doi: 10.48550/ARXIV.1601.06733.</w:t>
      </w:r>
    </w:p>
    <w:p w14:paraId="42937519" w14:textId="77777777" w:rsidR="005F4D58" w:rsidRPr="005F4D58" w:rsidRDefault="005F4D58" w:rsidP="00D55D4B">
      <w:pPr>
        <w:pStyle w:val="Bibliografa"/>
        <w:tabs>
          <w:tab w:val="left" w:pos="504"/>
        </w:tabs>
        <w:spacing w:line="240" w:lineRule="atLeast"/>
        <w:ind w:left="504" w:hanging="504"/>
        <w:rPr>
          <w:sz w:val="20"/>
        </w:rPr>
        <w:pPrChange w:id="123" w:author="Daniel Ramos Hoogwout" w:date="2022-08-27T10:37:00Z">
          <w:pPr>
            <w:pStyle w:val="Bibliografa"/>
          </w:pPr>
        </w:pPrChange>
      </w:pPr>
      <w:r w:rsidRPr="005F4D58">
        <w:rPr>
          <w:sz w:val="20"/>
        </w:rPr>
        <w:t>[13]</w:t>
      </w:r>
      <w:r w:rsidRPr="005F4D58">
        <w:rPr>
          <w:sz w:val="20"/>
        </w:rPr>
        <w:tab/>
        <w:t>X. Li y X. Wu, «Modeling speaker variability using long short-term memory networks for speech recognition», 2015.</w:t>
      </w:r>
    </w:p>
    <w:p w14:paraId="2E00089D" w14:textId="77777777" w:rsidR="005F4D58" w:rsidRPr="005F4D58" w:rsidRDefault="005F4D58" w:rsidP="00D55D4B">
      <w:pPr>
        <w:pStyle w:val="Bibliografa"/>
        <w:tabs>
          <w:tab w:val="left" w:pos="504"/>
        </w:tabs>
        <w:spacing w:line="240" w:lineRule="atLeast"/>
        <w:ind w:left="504" w:hanging="504"/>
        <w:rPr>
          <w:sz w:val="20"/>
        </w:rPr>
        <w:pPrChange w:id="124" w:author="Daniel Ramos Hoogwout" w:date="2022-08-27T10:37:00Z">
          <w:pPr>
            <w:pStyle w:val="Bibliografa"/>
          </w:pPr>
        </w:pPrChange>
      </w:pPr>
      <w:r w:rsidRPr="005F4D58">
        <w:rPr>
          <w:sz w:val="20"/>
        </w:rPr>
        <w:t>[14]</w:t>
      </w:r>
      <w:r w:rsidRPr="005F4D58">
        <w:rPr>
          <w:sz w:val="20"/>
        </w:rPr>
        <w:tab/>
        <w:t xml:space="preserve">MathWorks, «Rolling-Window Analysis of Time-Series Models», </w:t>
      </w:r>
      <w:r w:rsidRPr="00D55D4B">
        <w:rPr>
          <w:sz w:val="20"/>
          <w:rPrChange w:id="125" w:author="Daniel Ramos Hoogwout" w:date="2022-08-27T10:37:00Z">
            <w:rPr>
              <w:i/>
              <w:iCs/>
              <w:sz w:val="20"/>
            </w:rPr>
          </w:rPrChange>
        </w:rPr>
        <w:t>MathWorks</w:t>
      </w:r>
      <w:r w:rsidRPr="005F4D58">
        <w:rPr>
          <w:sz w:val="20"/>
        </w:rPr>
        <w:t>, 2022. https://www.mathworks.com/help/econ/rolling-window-estimation-of-state-space-models.html (accedido 3 de julio de 2022).</w:t>
      </w:r>
    </w:p>
    <w:p w14:paraId="52574248" w14:textId="77777777" w:rsidR="005F4D58" w:rsidRPr="005F4D58" w:rsidRDefault="005F4D58" w:rsidP="00D55D4B">
      <w:pPr>
        <w:pStyle w:val="Bibliografa"/>
        <w:tabs>
          <w:tab w:val="left" w:pos="504"/>
        </w:tabs>
        <w:spacing w:line="240" w:lineRule="atLeast"/>
        <w:ind w:left="504" w:hanging="504"/>
        <w:rPr>
          <w:sz w:val="20"/>
        </w:rPr>
        <w:pPrChange w:id="126" w:author="Daniel Ramos Hoogwout" w:date="2022-08-27T10:37:00Z">
          <w:pPr>
            <w:pStyle w:val="Bibliografa"/>
          </w:pPr>
        </w:pPrChange>
      </w:pPr>
      <w:r w:rsidRPr="005F4D58">
        <w:rPr>
          <w:sz w:val="20"/>
        </w:rPr>
        <w:t>[15]</w:t>
      </w:r>
      <w:r w:rsidRPr="005F4D58">
        <w:rPr>
          <w:sz w:val="20"/>
        </w:rPr>
        <w:tab/>
        <w:t xml:space="preserve">F. X. Diebold y R. S. Mariano, «Comparing predictive accuracy», </w:t>
      </w:r>
      <w:r w:rsidRPr="00D55D4B">
        <w:rPr>
          <w:sz w:val="20"/>
          <w:rPrChange w:id="127" w:author="Daniel Ramos Hoogwout" w:date="2022-08-27T10:37:00Z">
            <w:rPr>
              <w:i/>
              <w:iCs/>
              <w:sz w:val="20"/>
            </w:rPr>
          </w:rPrChange>
        </w:rPr>
        <w:t>J. Bus. Econ. Stat.</w:t>
      </w:r>
      <w:r w:rsidRPr="005F4D58">
        <w:rPr>
          <w:sz w:val="20"/>
        </w:rPr>
        <w:t>, vol. 20, n.</w:t>
      </w:r>
      <w:r w:rsidRPr="00D55D4B">
        <w:rPr>
          <w:sz w:val="20"/>
          <w:rPrChange w:id="128" w:author="Daniel Ramos Hoogwout" w:date="2022-08-27T10:37:00Z">
            <w:rPr>
              <w:sz w:val="20"/>
              <w:vertAlign w:val="superscript"/>
            </w:rPr>
          </w:rPrChange>
        </w:rPr>
        <w:t>o</w:t>
      </w:r>
      <w:r w:rsidRPr="005F4D58">
        <w:rPr>
          <w:sz w:val="20"/>
        </w:rPr>
        <w:t xml:space="preserve"> 1, pp. 134-144, 2002.</w:t>
      </w:r>
    </w:p>
    <w:p w14:paraId="7896966D" w14:textId="77777777" w:rsidR="005F4D58" w:rsidRPr="005F4D58" w:rsidRDefault="005F4D58" w:rsidP="00D55D4B">
      <w:pPr>
        <w:pStyle w:val="Bibliografa"/>
        <w:tabs>
          <w:tab w:val="left" w:pos="504"/>
        </w:tabs>
        <w:spacing w:line="240" w:lineRule="atLeast"/>
        <w:ind w:left="504" w:hanging="504"/>
        <w:rPr>
          <w:sz w:val="20"/>
        </w:rPr>
        <w:pPrChange w:id="129" w:author="Daniel Ramos Hoogwout" w:date="2022-08-27T10:37:00Z">
          <w:pPr>
            <w:pStyle w:val="Bibliografa"/>
          </w:pPr>
        </w:pPrChange>
      </w:pPr>
      <w:r w:rsidRPr="005F4D58">
        <w:rPr>
          <w:sz w:val="20"/>
        </w:rPr>
        <w:t>[16]</w:t>
      </w:r>
      <w:r w:rsidRPr="005F4D58">
        <w:rPr>
          <w:sz w:val="20"/>
        </w:rPr>
        <w:tab/>
        <w:t xml:space="preserve">W. Yiying y Z. Yeze, «Cryptocurrency price analysis with artificial intelligence», en </w:t>
      </w:r>
      <w:r w:rsidRPr="00D55D4B">
        <w:rPr>
          <w:sz w:val="20"/>
          <w:rPrChange w:id="130" w:author="Daniel Ramos Hoogwout" w:date="2022-08-27T10:37:00Z">
            <w:rPr>
              <w:i/>
              <w:iCs/>
              <w:sz w:val="20"/>
            </w:rPr>
          </w:rPrChange>
        </w:rPr>
        <w:t>2019 5th International Conference on Information Management (ICIM)</w:t>
      </w:r>
      <w:r w:rsidRPr="005F4D58">
        <w:rPr>
          <w:sz w:val="20"/>
        </w:rPr>
        <w:t>, 2019, pp. 97-101.</w:t>
      </w:r>
    </w:p>
    <w:p w14:paraId="4415BE5F" w14:textId="77777777" w:rsidR="005F4D58" w:rsidRPr="005F4D58" w:rsidRDefault="005F4D58" w:rsidP="00D55D4B">
      <w:pPr>
        <w:pStyle w:val="Bibliografa"/>
        <w:tabs>
          <w:tab w:val="left" w:pos="504"/>
        </w:tabs>
        <w:spacing w:line="240" w:lineRule="atLeast"/>
        <w:ind w:left="504" w:hanging="504"/>
        <w:rPr>
          <w:sz w:val="20"/>
        </w:rPr>
        <w:pPrChange w:id="131" w:author="Daniel Ramos Hoogwout" w:date="2022-08-27T10:37:00Z">
          <w:pPr>
            <w:pStyle w:val="Bibliografa"/>
          </w:pPr>
        </w:pPrChange>
      </w:pPr>
      <w:r w:rsidRPr="005F4D58">
        <w:rPr>
          <w:sz w:val="20"/>
        </w:rPr>
        <w:t>[17]</w:t>
      </w:r>
      <w:r w:rsidRPr="005F4D58">
        <w:rPr>
          <w:sz w:val="20"/>
        </w:rPr>
        <w:tab/>
        <w:t xml:space="preserve">M. J. Hamayel y A. Y. Owda, «A Novel Cryptocurrency Price Prediction Model Using GRU, LSTM and bi-LSTM Machine Learning Algorithms», </w:t>
      </w:r>
      <w:r w:rsidRPr="00D55D4B">
        <w:rPr>
          <w:sz w:val="20"/>
          <w:rPrChange w:id="132" w:author="Daniel Ramos Hoogwout" w:date="2022-08-27T10:37:00Z">
            <w:rPr>
              <w:i/>
              <w:iCs/>
              <w:sz w:val="20"/>
            </w:rPr>
          </w:rPrChange>
        </w:rPr>
        <w:t>AI</w:t>
      </w:r>
      <w:r w:rsidRPr="005F4D58">
        <w:rPr>
          <w:sz w:val="20"/>
        </w:rPr>
        <w:t>, vol. 2, n.</w:t>
      </w:r>
      <w:r w:rsidRPr="00D55D4B">
        <w:rPr>
          <w:sz w:val="20"/>
          <w:rPrChange w:id="133" w:author="Daniel Ramos Hoogwout" w:date="2022-08-27T10:37:00Z">
            <w:rPr>
              <w:sz w:val="20"/>
              <w:vertAlign w:val="superscript"/>
            </w:rPr>
          </w:rPrChange>
        </w:rPr>
        <w:t>o</w:t>
      </w:r>
      <w:r w:rsidRPr="005F4D58">
        <w:rPr>
          <w:sz w:val="20"/>
        </w:rPr>
        <w:t xml:space="preserve"> 4, pp. 477-496, 2021.</w:t>
      </w:r>
    </w:p>
    <w:p w14:paraId="11351636" w14:textId="77777777" w:rsidR="005F4D58" w:rsidRPr="005F4D58" w:rsidRDefault="005F4D58" w:rsidP="00D55D4B">
      <w:pPr>
        <w:pStyle w:val="Bibliografa"/>
        <w:tabs>
          <w:tab w:val="left" w:pos="504"/>
        </w:tabs>
        <w:spacing w:line="240" w:lineRule="atLeast"/>
        <w:ind w:left="504" w:hanging="504"/>
        <w:rPr>
          <w:sz w:val="20"/>
        </w:rPr>
        <w:pPrChange w:id="134" w:author="Daniel Ramos Hoogwout" w:date="2022-08-27T10:37:00Z">
          <w:pPr>
            <w:pStyle w:val="Bibliografa"/>
          </w:pPr>
        </w:pPrChange>
      </w:pPr>
      <w:r w:rsidRPr="005F4D58">
        <w:rPr>
          <w:sz w:val="20"/>
        </w:rPr>
        <w:lastRenderedPageBreak/>
        <w:t>[18]</w:t>
      </w:r>
      <w:r w:rsidRPr="005F4D58">
        <w:rPr>
          <w:sz w:val="20"/>
        </w:rPr>
        <w:tab/>
        <w:t xml:space="preserve">K. Struga y O. Qirici, «Bitcoin Price Prediction with Neural Networks.», en </w:t>
      </w:r>
      <w:r w:rsidRPr="00D55D4B">
        <w:rPr>
          <w:sz w:val="20"/>
          <w:rPrChange w:id="135" w:author="Daniel Ramos Hoogwout" w:date="2022-08-27T10:37:00Z">
            <w:rPr>
              <w:i/>
              <w:iCs/>
              <w:sz w:val="20"/>
            </w:rPr>
          </w:rPrChange>
        </w:rPr>
        <w:t>RTA-CSIT</w:t>
      </w:r>
      <w:r w:rsidRPr="005F4D58">
        <w:rPr>
          <w:sz w:val="20"/>
        </w:rPr>
        <w:t>, 2018, pp. 41-49.</w:t>
      </w:r>
    </w:p>
    <w:p w14:paraId="3CA1C4F9" w14:textId="77777777" w:rsidR="005F4D58" w:rsidRPr="005F4D58" w:rsidRDefault="005F4D58" w:rsidP="00D55D4B">
      <w:pPr>
        <w:pStyle w:val="Bibliografa"/>
        <w:tabs>
          <w:tab w:val="left" w:pos="504"/>
        </w:tabs>
        <w:spacing w:line="240" w:lineRule="atLeast"/>
        <w:ind w:left="504" w:hanging="504"/>
        <w:rPr>
          <w:sz w:val="20"/>
        </w:rPr>
        <w:pPrChange w:id="136" w:author="Daniel Ramos Hoogwout" w:date="2022-08-27T10:37:00Z">
          <w:pPr>
            <w:pStyle w:val="Bibliografa"/>
          </w:pPr>
        </w:pPrChange>
      </w:pPr>
      <w:r w:rsidRPr="005F4D58">
        <w:rPr>
          <w:sz w:val="20"/>
        </w:rPr>
        <w:t>[19]</w:t>
      </w:r>
      <w:r w:rsidRPr="005F4D58">
        <w:rPr>
          <w:sz w:val="20"/>
        </w:rPr>
        <w:tab/>
        <w:t xml:space="preserve">I. Nasirtafreshi, «Forecasting cryptocurrency prices using Recurrent Neural Network and Long Short-term Memory», </w:t>
      </w:r>
      <w:r w:rsidRPr="00D55D4B">
        <w:rPr>
          <w:sz w:val="20"/>
          <w:rPrChange w:id="137" w:author="Daniel Ramos Hoogwout" w:date="2022-08-27T10:37:00Z">
            <w:rPr>
              <w:i/>
              <w:iCs/>
              <w:sz w:val="20"/>
            </w:rPr>
          </w:rPrChange>
        </w:rPr>
        <w:t>Data Knowl. Eng.</w:t>
      </w:r>
      <w:r w:rsidRPr="005F4D58">
        <w:rPr>
          <w:sz w:val="20"/>
        </w:rPr>
        <w:t>, vol. 139, p. 102009, may 2022, doi: 10.1016/j.datak.2022.102009.</w:t>
      </w:r>
    </w:p>
    <w:p w14:paraId="250E5681" w14:textId="77777777" w:rsidR="005F4D58" w:rsidRPr="005F4D58" w:rsidRDefault="005F4D58" w:rsidP="00D55D4B">
      <w:pPr>
        <w:pStyle w:val="Bibliografa"/>
        <w:tabs>
          <w:tab w:val="left" w:pos="504"/>
        </w:tabs>
        <w:spacing w:line="240" w:lineRule="atLeast"/>
        <w:ind w:left="504" w:hanging="504"/>
        <w:rPr>
          <w:sz w:val="20"/>
        </w:rPr>
        <w:pPrChange w:id="138" w:author="Daniel Ramos Hoogwout" w:date="2022-08-27T10:37:00Z">
          <w:pPr>
            <w:pStyle w:val="Bibliografa"/>
          </w:pPr>
        </w:pPrChange>
      </w:pPr>
      <w:r w:rsidRPr="005F4D58">
        <w:rPr>
          <w:sz w:val="20"/>
        </w:rPr>
        <w:t>[20]</w:t>
      </w:r>
      <w:r w:rsidRPr="005F4D58">
        <w:rPr>
          <w:sz w:val="20"/>
        </w:rPr>
        <w:tab/>
        <w:t xml:space="preserve">IBM Cloud Education, «Recurrent Neural Networks», </w:t>
      </w:r>
      <w:r w:rsidRPr="00D55D4B">
        <w:rPr>
          <w:sz w:val="20"/>
          <w:rPrChange w:id="139" w:author="Daniel Ramos Hoogwout" w:date="2022-08-27T10:37:00Z">
            <w:rPr>
              <w:i/>
              <w:iCs/>
              <w:sz w:val="20"/>
            </w:rPr>
          </w:rPrChange>
        </w:rPr>
        <w:t>IBM</w:t>
      </w:r>
      <w:r w:rsidRPr="005F4D58">
        <w:rPr>
          <w:sz w:val="20"/>
        </w:rPr>
        <w:t>, 14 de septiembre de 2020. https://www.ibm.com/cloud/learn/recurrent-neural-networks (accedido 19 de mayo de 2022).</w:t>
      </w:r>
    </w:p>
    <w:p w14:paraId="321968BB" w14:textId="77777777" w:rsidR="005F4D58" w:rsidRPr="005F4D58" w:rsidRDefault="005F4D58" w:rsidP="00D55D4B">
      <w:pPr>
        <w:pStyle w:val="Bibliografa"/>
        <w:tabs>
          <w:tab w:val="left" w:pos="504"/>
        </w:tabs>
        <w:spacing w:line="240" w:lineRule="atLeast"/>
        <w:ind w:left="504" w:hanging="504"/>
        <w:rPr>
          <w:sz w:val="20"/>
        </w:rPr>
        <w:pPrChange w:id="140" w:author="Daniel Ramos Hoogwout" w:date="2022-08-27T10:37:00Z">
          <w:pPr>
            <w:pStyle w:val="Bibliografa"/>
          </w:pPr>
        </w:pPrChange>
      </w:pPr>
      <w:r w:rsidRPr="005F4D58">
        <w:rPr>
          <w:sz w:val="20"/>
        </w:rPr>
        <w:t>[21]</w:t>
      </w:r>
      <w:r w:rsidRPr="005F4D58">
        <w:rPr>
          <w:sz w:val="20"/>
        </w:rPr>
        <w:tab/>
        <w:t xml:space="preserve">S. Hochreiter, «The vanishing gradient problem during learning recurrent neural nets and problem solutions», </w:t>
      </w:r>
      <w:r w:rsidRPr="00D55D4B">
        <w:rPr>
          <w:sz w:val="20"/>
          <w:rPrChange w:id="141" w:author="Daniel Ramos Hoogwout" w:date="2022-08-27T10:37:00Z">
            <w:rPr>
              <w:i/>
              <w:iCs/>
              <w:sz w:val="20"/>
            </w:rPr>
          </w:rPrChange>
        </w:rPr>
        <w:t>Int. J. Uncertain. Fuzziness Knowl.-Based Syst.</w:t>
      </w:r>
      <w:r w:rsidRPr="005F4D58">
        <w:rPr>
          <w:sz w:val="20"/>
        </w:rPr>
        <w:t>, vol. 6, n.</w:t>
      </w:r>
      <w:r w:rsidRPr="00D55D4B">
        <w:rPr>
          <w:sz w:val="20"/>
          <w:rPrChange w:id="142" w:author="Daniel Ramos Hoogwout" w:date="2022-08-27T10:37:00Z">
            <w:rPr>
              <w:sz w:val="20"/>
              <w:vertAlign w:val="superscript"/>
            </w:rPr>
          </w:rPrChange>
        </w:rPr>
        <w:t>o</w:t>
      </w:r>
      <w:r w:rsidRPr="005F4D58">
        <w:rPr>
          <w:sz w:val="20"/>
        </w:rPr>
        <w:t xml:space="preserve"> 02, pp. 107-116, 1998.</w:t>
      </w:r>
    </w:p>
    <w:p w14:paraId="13D3ADEB" w14:textId="77777777" w:rsidR="005F4D58" w:rsidRPr="005F4D58" w:rsidRDefault="005F4D58" w:rsidP="00D55D4B">
      <w:pPr>
        <w:pStyle w:val="Bibliografa"/>
        <w:tabs>
          <w:tab w:val="left" w:pos="504"/>
        </w:tabs>
        <w:spacing w:line="240" w:lineRule="atLeast"/>
        <w:ind w:left="504" w:hanging="504"/>
        <w:rPr>
          <w:sz w:val="20"/>
        </w:rPr>
        <w:pPrChange w:id="143" w:author="Daniel Ramos Hoogwout" w:date="2022-08-27T10:37:00Z">
          <w:pPr>
            <w:pStyle w:val="Bibliografa"/>
          </w:pPr>
        </w:pPrChange>
      </w:pPr>
      <w:r w:rsidRPr="005F4D58">
        <w:rPr>
          <w:sz w:val="20"/>
        </w:rPr>
        <w:t>[22]</w:t>
      </w:r>
      <w:r w:rsidRPr="005F4D58">
        <w:rPr>
          <w:sz w:val="20"/>
        </w:rPr>
        <w:tab/>
        <w:t xml:space="preserve">«Understanding LSTM Networks», </w:t>
      </w:r>
      <w:r w:rsidRPr="00D55D4B">
        <w:rPr>
          <w:sz w:val="20"/>
          <w:rPrChange w:id="144" w:author="Daniel Ramos Hoogwout" w:date="2022-08-27T10:37:00Z">
            <w:rPr>
              <w:i/>
              <w:iCs/>
              <w:sz w:val="20"/>
            </w:rPr>
          </w:rPrChange>
        </w:rPr>
        <w:t>Colah.github.io</w:t>
      </w:r>
      <w:r w:rsidRPr="005F4D58">
        <w:rPr>
          <w:sz w:val="20"/>
        </w:rPr>
        <w:t>, 27 de agosto de 2015. https://colah.github.io/posts/2015-08-Understanding-LSTMs/ (accedido 20 de mayo de 2022).</w:t>
      </w:r>
    </w:p>
    <w:p w14:paraId="3AC3DDFF" w14:textId="77777777" w:rsidR="005F4D58" w:rsidRPr="005F4D58" w:rsidRDefault="005F4D58" w:rsidP="00D55D4B">
      <w:pPr>
        <w:pStyle w:val="Bibliografa"/>
        <w:tabs>
          <w:tab w:val="left" w:pos="504"/>
        </w:tabs>
        <w:spacing w:line="240" w:lineRule="atLeast"/>
        <w:ind w:left="504" w:hanging="504"/>
        <w:rPr>
          <w:sz w:val="20"/>
        </w:rPr>
        <w:pPrChange w:id="145" w:author="Daniel Ramos Hoogwout" w:date="2022-08-27T10:37:00Z">
          <w:pPr>
            <w:pStyle w:val="Bibliografa"/>
          </w:pPr>
        </w:pPrChange>
      </w:pPr>
      <w:r w:rsidRPr="005F4D58">
        <w:rPr>
          <w:sz w:val="20"/>
        </w:rPr>
        <w:t>[23]</w:t>
      </w:r>
      <w:r w:rsidRPr="005F4D58">
        <w:rPr>
          <w:sz w:val="20"/>
        </w:rPr>
        <w:tab/>
        <w:t>R. Pascanu, T. Mikolov, y Y. Bengio, «On the diﬃculty of training recurrent neural networks», p. 9.</w:t>
      </w:r>
    </w:p>
    <w:p w14:paraId="0728605F" w14:textId="77777777" w:rsidR="005F4D58" w:rsidRPr="005F4D58" w:rsidRDefault="005F4D58" w:rsidP="00D55D4B">
      <w:pPr>
        <w:pStyle w:val="Bibliografa"/>
        <w:tabs>
          <w:tab w:val="left" w:pos="504"/>
        </w:tabs>
        <w:spacing w:line="240" w:lineRule="atLeast"/>
        <w:ind w:left="504" w:hanging="504"/>
        <w:rPr>
          <w:sz w:val="20"/>
        </w:rPr>
        <w:pPrChange w:id="146" w:author="Daniel Ramos Hoogwout" w:date="2022-08-27T10:37:00Z">
          <w:pPr>
            <w:pStyle w:val="Bibliografa"/>
          </w:pPr>
        </w:pPrChange>
      </w:pPr>
      <w:r w:rsidRPr="005F4D58">
        <w:rPr>
          <w:sz w:val="20"/>
        </w:rPr>
        <w:t>[24]</w:t>
      </w:r>
      <w:r w:rsidRPr="005F4D58">
        <w:rPr>
          <w:sz w:val="20"/>
        </w:rPr>
        <w:tab/>
        <w:t xml:space="preserve">J. Brownlee, «Difference Between a Batch and an Epoch in a Neural Network», </w:t>
      </w:r>
      <w:r w:rsidRPr="00D55D4B">
        <w:rPr>
          <w:sz w:val="20"/>
          <w:rPrChange w:id="147" w:author="Daniel Ramos Hoogwout" w:date="2022-08-27T10:37:00Z">
            <w:rPr>
              <w:i/>
              <w:iCs/>
              <w:sz w:val="20"/>
            </w:rPr>
          </w:rPrChange>
        </w:rPr>
        <w:t>Machine Learning Mastery</w:t>
      </w:r>
      <w:r w:rsidRPr="005F4D58">
        <w:rPr>
          <w:sz w:val="20"/>
        </w:rPr>
        <w:t>, 20 de julio de 2018. https://machinelearningmastery.com/difference-between-a-batch-and-an-epoch/ (accedido 22 de mayo de 2022).</w:t>
      </w:r>
    </w:p>
    <w:p w14:paraId="3305E318" w14:textId="77777777" w:rsidR="005F4D58" w:rsidRPr="005F4D58" w:rsidRDefault="005F4D58" w:rsidP="00D55D4B">
      <w:pPr>
        <w:pStyle w:val="Bibliografa"/>
        <w:tabs>
          <w:tab w:val="left" w:pos="504"/>
        </w:tabs>
        <w:spacing w:line="240" w:lineRule="atLeast"/>
        <w:ind w:left="504" w:hanging="504"/>
        <w:rPr>
          <w:sz w:val="20"/>
        </w:rPr>
        <w:pPrChange w:id="148" w:author="Daniel Ramos Hoogwout" w:date="2022-08-27T10:37:00Z">
          <w:pPr>
            <w:pStyle w:val="Bibliografa"/>
          </w:pPr>
        </w:pPrChange>
      </w:pPr>
      <w:r w:rsidRPr="005F4D58">
        <w:rPr>
          <w:sz w:val="20"/>
        </w:rPr>
        <w:t>[25]</w:t>
      </w:r>
      <w:r w:rsidRPr="005F4D58">
        <w:rPr>
          <w:sz w:val="20"/>
        </w:rPr>
        <w:tab/>
        <w:t xml:space="preserve">J. Brownlee, «A Gentle Introduction to Mini-Batch Gradient Descent and How to Configure Batch Size», </w:t>
      </w:r>
      <w:r w:rsidRPr="00D55D4B">
        <w:rPr>
          <w:sz w:val="20"/>
          <w:rPrChange w:id="149" w:author="Daniel Ramos Hoogwout" w:date="2022-08-27T10:37:00Z">
            <w:rPr>
              <w:i/>
              <w:iCs/>
              <w:sz w:val="20"/>
            </w:rPr>
          </w:rPrChange>
        </w:rPr>
        <w:t>Machine Learning Mastery</w:t>
      </w:r>
      <w:r w:rsidRPr="005F4D58">
        <w:rPr>
          <w:sz w:val="20"/>
        </w:rPr>
        <w:t>, julio de 2021. https://machinelearningmastery.com/gentle-introduction-mini-batch-gradient-descent-configure-batch-size/ (accedido 22 de mayo de 2022).</w:t>
      </w:r>
    </w:p>
    <w:p w14:paraId="0BB914F9" w14:textId="26D91DA4" w:rsidR="00D70044" w:rsidRPr="00D70044" w:rsidRDefault="00D70044" w:rsidP="00742E48">
      <w:pPr>
        <w:pStyle w:val="Bibliografa"/>
        <w:tabs>
          <w:tab w:val="left" w:pos="504"/>
        </w:tabs>
        <w:spacing w:line="240" w:lineRule="atLeast"/>
        <w:ind w:left="504" w:hanging="504"/>
      </w:pPr>
      <w:r w:rsidRPr="00742E48">
        <w:rPr>
          <w:sz w:val="20"/>
        </w:rPr>
        <w:fldChar w:fldCharType="end"/>
      </w:r>
    </w:p>
    <w:p w14:paraId="30A48AB8" w14:textId="54B1D443" w:rsidR="0006060E" w:rsidRPr="00E24E85" w:rsidRDefault="00ED5499" w:rsidP="00652946">
      <w:pPr>
        <w:pStyle w:val="JENUIReferencias"/>
      </w:pPr>
      <w:r>
        <w:t> </w:t>
      </w:r>
    </w:p>
    <w:sectPr w:rsidR="0006060E" w:rsidRPr="00E24E85" w:rsidSect="00415769">
      <w:type w:val="continuous"/>
      <w:pgSz w:w="11905" w:h="16837"/>
      <w:pgMar w:top="1757" w:right="1417" w:bottom="1757" w:left="1417"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3AD3E" w14:textId="77777777" w:rsidR="00171D2E" w:rsidRDefault="00171D2E">
      <w:pPr>
        <w:spacing w:line="240" w:lineRule="auto"/>
      </w:pPr>
      <w:r>
        <w:separator/>
      </w:r>
    </w:p>
  </w:endnote>
  <w:endnote w:type="continuationSeparator" w:id="0">
    <w:p w14:paraId="5890183D" w14:textId="77777777" w:rsidR="00171D2E" w:rsidRDefault="00171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MS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801749"/>
      <w:docPartObj>
        <w:docPartGallery w:val="Page Numbers (Bottom of Page)"/>
        <w:docPartUnique/>
      </w:docPartObj>
    </w:sdtPr>
    <w:sdtEndPr>
      <w:rPr>
        <w:sz w:val="20"/>
        <w:szCs w:val="20"/>
      </w:rPr>
    </w:sdtEndPr>
    <w:sdtContent>
      <w:p w14:paraId="20F6C774" w14:textId="7B24B94E" w:rsidR="00550DB8" w:rsidRPr="00550DB8" w:rsidRDefault="00550DB8">
        <w:pPr>
          <w:pStyle w:val="Piedepgina"/>
          <w:jc w:val="center"/>
          <w:rPr>
            <w:sz w:val="20"/>
            <w:szCs w:val="20"/>
          </w:rPr>
        </w:pPr>
        <w:r w:rsidRPr="00550DB8">
          <w:rPr>
            <w:sz w:val="20"/>
            <w:szCs w:val="20"/>
          </w:rPr>
          <w:fldChar w:fldCharType="begin"/>
        </w:r>
        <w:r w:rsidRPr="00550DB8">
          <w:rPr>
            <w:sz w:val="20"/>
            <w:szCs w:val="20"/>
          </w:rPr>
          <w:instrText>PAGE   \* MERGEFORMAT</w:instrText>
        </w:r>
        <w:r w:rsidRPr="00550DB8">
          <w:rPr>
            <w:sz w:val="20"/>
            <w:szCs w:val="20"/>
          </w:rPr>
          <w:fldChar w:fldCharType="separate"/>
        </w:r>
        <w:r w:rsidR="00742E48" w:rsidRPr="00742E48">
          <w:rPr>
            <w:noProof/>
            <w:sz w:val="20"/>
            <w:szCs w:val="20"/>
            <w:lang w:val="es-ES"/>
          </w:rPr>
          <w:t>3</w:t>
        </w:r>
        <w:r w:rsidRPr="00550DB8">
          <w:rPr>
            <w:sz w:val="20"/>
            <w:szCs w:val="20"/>
          </w:rPr>
          <w:fldChar w:fldCharType="end"/>
        </w:r>
      </w:p>
    </w:sdtContent>
  </w:sdt>
  <w:p w14:paraId="4B2730A5" w14:textId="77777777" w:rsidR="00ED0222" w:rsidRDefault="00ED02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67B4F" w14:textId="77777777" w:rsidR="00171D2E" w:rsidRDefault="00171D2E">
      <w:pPr>
        <w:spacing w:line="240" w:lineRule="auto"/>
      </w:pPr>
      <w:r>
        <w:separator/>
      </w:r>
    </w:p>
  </w:footnote>
  <w:footnote w:type="continuationSeparator" w:id="0">
    <w:p w14:paraId="61B5FD84" w14:textId="77777777" w:rsidR="00171D2E" w:rsidRDefault="00171D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3AA1F04"/>
    <w:multiLevelType w:val="hybridMultilevel"/>
    <w:tmpl w:val="067C412C"/>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3"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5"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6"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9"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2"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842598">
    <w:abstractNumId w:val="11"/>
  </w:num>
  <w:num w:numId="2" w16cid:durableId="865605772">
    <w:abstractNumId w:val="12"/>
  </w:num>
  <w:num w:numId="3" w16cid:durableId="134689509">
    <w:abstractNumId w:val="13"/>
  </w:num>
  <w:num w:numId="4" w16cid:durableId="923034662">
    <w:abstractNumId w:val="14"/>
  </w:num>
  <w:num w:numId="5" w16cid:durableId="698551462">
    <w:abstractNumId w:val="15"/>
  </w:num>
  <w:num w:numId="6" w16cid:durableId="1828401420">
    <w:abstractNumId w:val="16"/>
  </w:num>
  <w:num w:numId="7" w16cid:durableId="575407375">
    <w:abstractNumId w:val="17"/>
  </w:num>
  <w:num w:numId="8" w16cid:durableId="1210916548">
    <w:abstractNumId w:val="18"/>
  </w:num>
  <w:num w:numId="9" w16cid:durableId="1116369228">
    <w:abstractNumId w:val="19"/>
  </w:num>
  <w:num w:numId="10" w16cid:durableId="1181698920">
    <w:abstractNumId w:val="33"/>
  </w:num>
  <w:num w:numId="11" w16cid:durableId="546987906">
    <w:abstractNumId w:val="9"/>
  </w:num>
  <w:num w:numId="12" w16cid:durableId="1883209174">
    <w:abstractNumId w:val="4"/>
  </w:num>
  <w:num w:numId="13" w16cid:durableId="884026295">
    <w:abstractNumId w:val="3"/>
  </w:num>
  <w:num w:numId="14" w16cid:durableId="1262449324">
    <w:abstractNumId w:val="2"/>
  </w:num>
  <w:num w:numId="15" w16cid:durableId="157811918">
    <w:abstractNumId w:val="1"/>
  </w:num>
  <w:num w:numId="16" w16cid:durableId="1287740833">
    <w:abstractNumId w:val="10"/>
  </w:num>
  <w:num w:numId="17" w16cid:durableId="1435512205">
    <w:abstractNumId w:val="8"/>
  </w:num>
  <w:num w:numId="18" w16cid:durableId="1791045861">
    <w:abstractNumId w:val="7"/>
  </w:num>
  <w:num w:numId="19" w16cid:durableId="1664895896">
    <w:abstractNumId w:val="6"/>
  </w:num>
  <w:num w:numId="20" w16cid:durableId="1334182509">
    <w:abstractNumId w:val="5"/>
  </w:num>
  <w:num w:numId="21" w16cid:durableId="1321226973">
    <w:abstractNumId w:val="25"/>
  </w:num>
  <w:num w:numId="22" w16cid:durableId="1590770106">
    <w:abstractNumId w:val="23"/>
  </w:num>
  <w:num w:numId="23" w16cid:durableId="133569208">
    <w:abstractNumId w:val="32"/>
  </w:num>
  <w:num w:numId="24" w16cid:durableId="1764185690">
    <w:abstractNumId w:val="21"/>
  </w:num>
  <w:num w:numId="25" w16cid:durableId="1187131861">
    <w:abstractNumId w:val="29"/>
  </w:num>
  <w:num w:numId="26" w16cid:durableId="1240872119">
    <w:abstractNumId w:val="20"/>
  </w:num>
  <w:num w:numId="27" w16cid:durableId="1520924988">
    <w:abstractNumId w:val="26"/>
  </w:num>
  <w:num w:numId="28" w16cid:durableId="1522742061">
    <w:abstractNumId w:val="30"/>
  </w:num>
  <w:num w:numId="29" w16cid:durableId="817720633">
    <w:abstractNumId w:val="34"/>
  </w:num>
  <w:num w:numId="30" w16cid:durableId="1607035404">
    <w:abstractNumId w:val="28"/>
  </w:num>
  <w:num w:numId="31" w16cid:durableId="533007487">
    <w:abstractNumId w:val="0"/>
  </w:num>
  <w:num w:numId="32" w16cid:durableId="1977835358">
    <w:abstractNumId w:val="24"/>
  </w:num>
  <w:num w:numId="33" w16cid:durableId="1701319774">
    <w:abstractNumId w:val="27"/>
  </w:num>
  <w:num w:numId="34" w16cid:durableId="1387876757">
    <w:abstractNumId w:val="31"/>
  </w:num>
  <w:num w:numId="35" w16cid:durableId="1628463432">
    <w:abstractNumId w:val="26"/>
  </w:num>
  <w:num w:numId="36" w16cid:durableId="420567150">
    <w:abstractNumId w:val="26"/>
  </w:num>
  <w:num w:numId="37" w16cid:durableId="462697454">
    <w:abstractNumId w:val="26"/>
  </w:num>
  <w:num w:numId="38" w16cid:durableId="49504722">
    <w:abstractNumId w:val="26"/>
  </w:num>
  <w:num w:numId="39" w16cid:durableId="1150898746">
    <w:abstractNumId w:val="26"/>
  </w:num>
  <w:num w:numId="40" w16cid:durableId="1115251006">
    <w:abstractNumId w:val="26"/>
  </w:num>
  <w:num w:numId="41" w16cid:durableId="1101225346">
    <w:abstractNumId w:val="26"/>
  </w:num>
  <w:num w:numId="42" w16cid:durableId="2000378979">
    <w:abstractNumId w:val="26"/>
  </w:num>
  <w:num w:numId="43" w16cid:durableId="943147481">
    <w:abstractNumId w:val="26"/>
  </w:num>
  <w:num w:numId="44" w16cid:durableId="2069113456">
    <w:abstractNumId w:val="26"/>
  </w:num>
  <w:num w:numId="45" w16cid:durableId="1403214945">
    <w:abstractNumId w:val="26"/>
  </w:num>
  <w:num w:numId="46" w16cid:durableId="830409060">
    <w:abstractNumId w:val="26"/>
  </w:num>
  <w:num w:numId="47" w16cid:durableId="1218929044">
    <w:abstractNumId w:val="22"/>
  </w:num>
  <w:num w:numId="48" w16cid:durableId="385035960">
    <w:abstractNumId w:val="26"/>
  </w:num>
  <w:num w:numId="49" w16cid:durableId="1072702771">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Ramos Hoogwout">
    <w15:presenceInfo w15:providerId="AD" w15:userId="S::drh813@id.uib.cat::1dfa75b0-d528-409f-81e9-75a3fa3cab8a"/>
  </w15:person>
  <w15:person w15:author="Victor">
    <w15:presenceInfo w15:providerId="None" w15:userId="Vic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_tradnl" w:vendorID="64" w:dllVersion="6"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769"/>
    <w:rsid w:val="000053D8"/>
    <w:rsid w:val="00005B3A"/>
    <w:rsid w:val="00006B14"/>
    <w:rsid w:val="0002070F"/>
    <w:rsid w:val="00021457"/>
    <w:rsid w:val="00042965"/>
    <w:rsid w:val="00052BEE"/>
    <w:rsid w:val="00055EAF"/>
    <w:rsid w:val="00056997"/>
    <w:rsid w:val="0006060E"/>
    <w:rsid w:val="00061D41"/>
    <w:rsid w:val="0006277E"/>
    <w:rsid w:val="000649E4"/>
    <w:rsid w:val="0006517F"/>
    <w:rsid w:val="0006791C"/>
    <w:rsid w:val="00071A42"/>
    <w:rsid w:val="0007301C"/>
    <w:rsid w:val="0007368E"/>
    <w:rsid w:val="000753DE"/>
    <w:rsid w:val="000762F4"/>
    <w:rsid w:val="00077947"/>
    <w:rsid w:val="00081379"/>
    <w:rsid w:val="00083A5A"/>
    <w:rsid w:val="0008676C"/>
    <w:rsid w:val="00087B83"/>
    <w:rsid w:val="00090CE8"/>
    <w:rsid w:val="00091036"/>
    <w:rsid w:val="000923F0"/>
    <w:rsid w:val="0009510D"/>
    <w:rsid w:val="000A0720"/>
    <w:rsid w:val="000A38E7"/>
    <w:rsid w:val="000B3F7C"/>
    <w:rsid w:val="000B4EC4"/>
    <w:rsid w:val="000B5A53"/>
    <w:rsid w:val="000B6E2F"/>
    <w:rsid w:val="000C05FE"/>
    <w:rsid w:val="000C388A"/>
    <w:rsid w:val="000C3A30"/>
    <w:rsid w:val="000C3B60"/>
    <w:rsid w:val="000D7D75"/>
    <w:rsid w:val="000E76C0"/>
    <w:rsid w:val="000F0AC8"/>
    <w:rsid w:val="000F1449"/>
    <w:rsid w:val="000F59CA"/>
    <w:rsid w:val="00102C13"/>
    <w:rsid w:val="001039EC"/>
    <w:rsid w:val="00104693"/>
    <w:rsid w:val="00104FE8"/>
    <w:rsid w:val="00105596"/>
    <w:rsid w:val="001066CF"/>
    <w:rsid w:val="00106829"/>
    <w:rsid w:val="0011085C"/>
    <w:rsid w:val="001110B8"/>
    <w:rsid w:val="00112666"/>
    <w:rsid w:val="0011322E"/>
    <w:rsid w:val="0011715E"/>
    <w:rsid w:val="00117AC4"/>
    <w:rsid w:val="00123036"/>
    <w:rsid w:val="00127A60"/>
    <w:rsid w:val="00130685"/>
    <w:rsid w:val="00131F0C"/>
    <w:rsid w:val="0013440A"/>
    <w:rsid w:val="001359A6"/>
    <w:rsid w:val="00135BF6"/>
    <w:rsid w:val="0013749C"/>
    <w:rsid w:val="001423E0"/>
    <w:rsid w:val="001460AF"/>
    <w:rsid w:val="001466BF"/>
    <w:rsid w:val="00146ACB"/>
    <w:rsid w:val="001470F2"/>
    <w:rsid w:val="0015114C"/>
    <w:rsid w:val="0015330F"/>
    <w:rsid w:val="00155DE2"/>
    <w:rsid w:val="00156F77"/>
    <w:rsid w:val="0016103B"/>
    <w:rsid w:val="00161AEA"/>
    <w:rsid w:val="00162D68"/>
    <w:rsid w:val="001645A3"/>
    <w:rsid w:val="00164F2A"/>
    <w:rsid w:val="00167FC2"/>
    <w:rsid w:val="0017164B"/>
    <w:rsid w:val="00171C07"/>
    <w:rsid w:val="00171D2E"/>
    <w:rsid w:val="00172CF3"/>
    <w:rsid w:val="001768FB"/>
    <w:rsid w:val="00181B72"/>
    <w:rsid w:val="0018366A"/>
    <w:rsid w:val="001859F0"/>
    <w:rsid w:val="00190A13"/>
    <w:rsid w:val="00195F10"/>
    <w:rsid w:val="00196153"/>
    <w:rsid w:val="001A383C"/>
    <w:rsid w:val="001B214A"/>
    <w:rsid w:val="001B4E84"/>
    <w:rsid w:val="001B5911"/>
    <w:rsid w:val="001B65BA"/>
    <w:rsid w:val="001C1E98"/>
    <w:rsid w:val="001C28F2"/>
    <w:rsid w:val="001C54CC"/>
    <w:rsid w:val="001C58F0"/>
    <w:rsid w:val="001C5E33"/>
    <w:rsid w:val="001C65D4"/>
    <w:rsid w:val="001D6879"/>
    <w:rsid w:val="001D70DC"/>
    <w:rsid w:val="001E0C19"/>
    <w:rsid w:val="001E2A01"/>
    <w:rsid w:val="001E5DD4"/>
    <w:rsid w:val="001F189E"/>
    <w:rsid w:val="001F1D65"/>
    <w:rsid w:val="001F2AAB"/>
    <w:rsid w:val="001F78C0"/>
    <w:rsid w:val="00202B45"/>
    <w:rsid w:val="00203BE3"/>
    <w:rsid w:val="00204E8A"/>
    <w:rsid w:val="0020593C"/>
    <w:rsid w:val="00206ADB"/>
    <w:rsid w:val="0021508F"/>
    <w:rsid w:val="00216A5A"/>
    <w:rsid w:val="002237F0"/>
    <w:rsid w:val="00224FA5"/>
    <w:rsid w:val="002259F3"/>
    <w:rsid w:val="00225BA8"/>
    <w:rsid w:val="0023051F"/>
    <w:rsid w:val="002308D9"/>
    <w:rsid w:val="0023238E"/>
    <w:rsid w:val="00235209"/>
    <w:rsid w:val="0023561E"/>
    <w:rsid w:val="00240AA4"/>
    <w:rsid w:val="0025060C"/>
    <w:rsid w:val="00251487"/>
    <w:rsid w:val="0025299F"/>
    <w:rsid w:val="0026314E"/>
    <w:rsid w:val="00263C74"/>
    <w:rsid w:val="00263D53"/>
    <w:rsid w:val="00271690"/>
    <w:rsid w:val="002737C2"/>
    <w:rsid w:val="00273905"/>
    <w:rsid w:val="00274CA1"/>
    <w:rsid w:val="0027655D"/>
    <w:rsid w:val="00280804"/>
    <w:rsid w:val="00281EF6"/>
    <w:rsid w:val="002838A7"/>
    <w:rsid w:val="00286223"/>
    <w:rsid w:val="002916D4"/>
    <w:rsid w:val="00294410"/>
    <w:rsid w:val="002945BB"/>
    <w:rsid w:val="002945D0"/>
    <w:rsid w:val="00294A6E"/>
    <w:rsid w:val="002956EA"/>
    <w:rsid w:val="00297020"/>
    <w:rsid w:val="002A1C4B"/>
    <w:rsid w:val="002A71F3"/>
    <w:rsid w:val="002B0D22"/>
    <w:rsid w:val="002B2A30"/>
    <w:rsid w:val="002B6D50"/>
    <w:rsid w:val="002C1768"/>
    <w:rsid w:val="002C2C96"/>
    <w:rsid w:val="002C2FDF"/>
    <w:rsid w:val="002C32BC"/>
    <w:rsid w:val="002C73FE"/>
    <w:rsid w:val="002D13BD"/>
    <w:rsid w:val="002D4071"/>
    <w:rsid w:val="002D63F8"/>
    <w:rsid w:val="002F03D0"/>
    <w:rsid w:val="002F218D"/>
    <w:rsid w:val="002F3743"/>
    <w:rsid w:val="002F45DA"/>
    <w:rsid w:val="003001CE"/>
    <w:rsid w:val="003014D4"/>
    <w:rsid w:val="00302ABC"/>
    <w:rsid w:val="003057F6"/>
    <w:rsid w:val="00310613"/>
    <w:rsid w:val="00316950"/>
    <w:rsid w:val="0031797D"/>
    <w:rsid w:val="003249F0"/>
    <w:rsid w:val="00330B75"/>
    <w:rsid w:val="00332B66"/>
    <w:rsid w:val="00334C24"/>
    <w:rsid w:val="00337BD4"/>
    <w:rsid w:val="003401F9"/>
    <w:rsid w:val="00342CFB"/>
    <w:rsid w:val="00342DD1"/>
    <w:rsid w:val="0034376C"/>
    <w:rsid w:val="003454C7"/>
    <w:rsid w:val="003514BB"/>
    <w:rsid w:val="00351BFB"/>
    <w:rsid w:val="00353E6F"/>
    <w:rsid w:val="0035527D"/>
    <w:rsid w:val="003570EA"/>
    <w:rsid w:val="00361AF2"/>
    <w:rsid w:val="003643C9"/>
    <w:rsid w:val="00365D98"/>
    <w:rsid w:val="00366CBE"/>
    <w:rsid w:val="00366CE9"/>
    <w:rsid w:val="003674DC"/>
    <w:rsid w:val="00367E8A"/>
    <w:rsid w:val="003749D8"/>
    <w:rsid w:val="00374C45"/>
    <w:rsid w:val="00377A51"/>
    <w:rsid w:val="00380508"/>
    <w:rsid w:val="00383BC0"/>
    <w:rsid w:val="0039588F"/>
    <w:rsid w:val="00396004"/>
    <w:rsid w:val="003967C3"/>
    <w:rsid w:val="003A2532"/>
    <w:rsid w:val="003A2868"/>
    <w:rsid w:val="003A3560"/>
    <w:rsid w:val="003A4E61"/>
    <w:rsid w:val="003B0C52"/>
    <w:rsid w:val="003B10B8"/>
    <w:rsid w:val="003B1421"/>
    <w:rsid w:val="003B55CB"/>
    <w:rsid w:val="003B65AD"/>
    <w:rsid w:val="003B694D"/>
    <w:rsid w:val="003C0700"/>
    <w:rsid w:val="003C3C85"/>
    <w:rsid w:val="003C4B3B"/>
    <w:rsid w:val="003C7D3B"/>
    <w:rsid w:val="003D3608"/>
    <w:rsid w:val="003D3B00"/>
    <w:rsid w:val="003E6AD7"/>
    <w:rsid w:val="003F720B"/>
    <w:rsid w:val="003F7DE0"/>
    <w:rsid w:val="00411A37"/>
    <w:rsid w:val="004139EA"/>
    <w:rsid w:val="004145E6"/>
    <w:rsid w:val="00415240"/>
    <w:rsid w:val="00415769"/>
    <w:rsid w:val="00415EE0"/>
    <w:rsid w:val="00425B30"/>
    <w:rsid w:val="00426B1A"/>
    <w:rsid w:val="004275BE"/>
    <w:rsid w:val="0043141C"/>
    <w:rsid w:val="00435247"/>
    <w:rsid w:val="00436F28"/>
    <w:rsid w:val="004416AF"/>
    <w:rsid w:val="00441A22"/>
    <w:rsid w:val="00445C50"/>
    <w:rsid w:val="004465A1"/>
    <w:rsid w:val="00446E06"/>
    <w:rsid w:val="0046305D"/>
    <w:rsid w:val="004650DD"/>
    <w:rsid w:val="004655BE"/>
    <w:rsid w:val="00466761"/>
    <w:rsid w:val="00467096"/>
    <w:rsid w:val="0047120E"/>
    <w:rsid w:val="004744E6"/>
    <w:rsid w:val="00480AB6"/>
    <w:rsid w:val="004817DE"/>
    <w:rsid w:val="004829C8"/>
    <w:rsid w:val="00483D74"/>
    <w:rsid w:val="004856DB"/>
    <w:rsid w:val="00485A53"/>
    <w:rsid w:val="00492134"/>
    <w:rsid w:val="004937C1"/>
    <w:rsid w:val="00494295"/>
    <w:rsid w:val="004A1626"/>
    <w:rsid w:val="004A1E4A"/>
    <w:rsid w:val="004A22D8"/>
    <w:rsid w:val="004A3F21"/>
    <w:rsid w:val="004A425B"/>
    <w:rsid w:val="004B0757"/>
    <w:rsid w:val="004B1F0C"/>
    <w:rsid w:val="004B3DF5"/>
    <w:rsid w:val="004B4246"/>
    <w:rsid w:val="004B4A6E"/>
    <w:rsid w:val="004C1D2D"/>
    <w:rsid w:val="004D06A0"/>
    <w:rsid w:val="004D28C5"/>
    <w:rsid w:val="004D2E37"/>
    <w:rsid w:val="004D5798"/>
    <w:rsid w:val="004D7E22"/>
    <w:rsid w:val="004E6A0B"/>
    <w:rsid w:val="004E74D0"/>
    <w:rsid w:val="004F590B"/>
    <w:rsid w:val="00502249"/>
    <w:rsid w:val="005037A0"/>
    <w:rsid w:val="00507B52"/>
    <w:rsid w:val="00511A40"/>
    <w:rsid w:val="00511F49"/>
    <w:rsid w:val="005125A1"/>
    <w:rsid w:val="005155E8"/>
    <w:rsid w:val="00517D28"/>
    <w:rsid w:val="00517DF2"/>
    <w:rsid w:val="0053099C"/>
    <w:rsid w:val="00533FB8"/>
    <w:rsid w:val="00536191"/>
    <w:rsid w:val="00542073"/>
    <w:rsid w:val="00542947"/>
    <w:rsid w:val="00546A5A"/>
    <w:rsid w:val="00547465"/>
    <w:rsid w:val="00550DB8"/>
    <w:rsid w:val="005538C3"/>
    <w:rsid w:val="005539EB"/>
    <w:rsid w:val="00555E9D"/>
    <w:rsid w:val="0055643F"/>
    <w:rsid w:val="005572CE"/>
    <w:rsid w:val="005578F1"/>
    <w:rsid w:val="00560DD4"/>
    <w:rsid w:val="005610F6"/>
    <w:rsid w:val="00561137"/>
    <w:rsid w:val="00563512"/>
    <w:rsid w:val="005702E9"/>
    <w:rsid w:val="00573311"/>
    <w:rsid w:val="005759ED"/>
    <w:rsid w:val="005804FF"/>
    <w:rsid w:val="00580FEF"/>
    <w:rsid w:val="0058113B"/>
    <w:rsid w:val="00582762"/>
    <w:rsid w:val="00583C32"/>
    <w:rsid w:val="005848D4"/>
    <w:rsid w:val="005851EF"/>
    <w:rsid w:val="00592B31"/>
    <w:rsid w:val="005962CC"/>
    <w:rsid w:val="005970E1"/>
    <w:rsid w:val="005A1A39"/>
    <w:rsid w:val="005A20A1"/>
    <w:rsid w:val="005A2EC0"/>
    <w:rsid w:val="005A5B04"/>
    <w:rsid w:val="005B2F00"/>
    <w:rsid w:val="005B3BE7"/>
    <w:rsid w:val="005C031A"/>
    <w:rsid w:val="005D17E1"/>
    <w:rsid w:val="005D5CE6"/>
    <w:rsid w:val="005E0413"/>
    <w:rsid w:val="005E36BF"/>
    <w:rsid w:val="005E521C"/>
    <w:rsid w:val="005E6209"/>
    <w:rsid w:val="005E7933"/>
    <w:rsid w:val="005F4D58"/>
    <w:rsid w:val="005F547B"/>
    <w:rsid w:val="005F6250"/>
    <w:rsid w:val="0060590A"/>
    <w:rsid w:val="00606C21"/>
    <w:rsid w:val="00610FFD"/>
    <w:rsid w:val="00611113"/>
    <w:rsid w:val="006127A7"/>
    <w:rsid w:val="00612CB8"/>
    <w:rsid w:val="00622463"/>
    <w:rsid w:val="0062448D"/>
    <w:rsid w:val="006245DF"/>
    <w:rsid w:val="00625271"/>
    <w:rsid w:val="006259E3"/>
    <w:rsid w:val="00626055"/>
    <w:rsid w:val="00626C8B"/>
    <w:rsid w:val="006410E3"/>
    <w:rsid w:val="00641511"/>
    <w:rsid w:val="00643862"/>
    <w:rsid w:val="00652946"/>
    <w:rsid w:val="00653218"/>
    <w:rsid w:val="0065629A"/>
    <w:rsid w:val="0066046F"/>
    <w:rsid w:val="00673B20"/>
    <w:rsid w:val="00674824"/>
    <w:rsid w:val="00674FA9"/>
    <w:rsid w:val="006776AF"/>
    <w:rsid w:val="0067798F"/>
    <w:rsid w:val="00677D2A"/>
    <w:rsid w:val="00686363"/>
    <w:rsid w:val="00686C7E"/>
    <w:rsid w:val="006974A2"/>
    <w:rsid w:val="006A1D0C"/>
    <w:rsid w:val="006A66DF"/>
    <w:rsid w:val="006A73BC"/>
    <w:rsid w:val="006B0DE0"/>
    <w:rsid w:val="006B1822"/>
    <w:rsid w:val="006B5A31"/>
    <w:rsid w:val="006C0006"/>
    <w:rsid w:val="006C127F"/>
    <w:rsid w:val="006C5C09"/>
    <w:rsid w:val="006C659F"/>
    <w:rsid w:val="006D44D0"/>
    <w:rsid w:val="006D6217"/>
    <w:rsid w:val="006D67F3"/>
    <w:rsid w:val="006D6854"/>
    <w:rsid w:val="006D7DA3"/>
    <w:rsid w:val="006E2EE2"/>
    <w:rsid w:val="006E4E75"/>
    <w:rsid w:val="006E6579"/>
    <w:rsid w:val="006E6656"/>
    <w:rsid w:val="006F0F94"/>
    <w:rsid w:val="006F6AF7"/>
    <w:rsid w:val="006F7EEE"/>
    <w:rsid w:val="0070075B"/>
    <w:rsid w:val="00701BF9"/>
    <w:rsid w:val="00701D58"/>
    <w:rsid w:val="00702133"/>
    <w:rsid w:val="00703979"/>
    <w:rsid w:val="00705516"/>
    <w:rsid w:val="007064C0"/>
    <w:rsid w:val="007104E3"/>
    <w:rsid w:val="00711309"/>
    <w:rsid w:val="00716152"/>
    <w:rsid w:val="00722E2D"/>
    <w:rsid w:val="007264E3"/>
    <w:rsid w:val="0073130A"/>
    <w:rsid w:val="00731520"/>
    <w:rsid w:val="007315C2"/>
    <w:rsid w:val="007354FE"/>
    <w:rsid w:val="00736BDD"/>
    <w:rsid w:val="00741BB0"/>
    <w:rsid w:val="00741EFC"/>
    <w:rsid w:val="00742E48"/>
    <w:rsid w:val="00750F55"/>
    <w:rsid w:val="00751C92"/>
    <w:rsid w:val="007525D3"/>
    <w:rsid w:val="00754208"/>
    <w:rsid w:val="007544B2"/>
    <w:rsid w:val="00755F0D"/>
    <w:rsid w:val="0075696E"/>
    <w:rsid w:val="00760F24"/>
    <w:rsid w:val="0076177D"/>
    <w:rsid w:val="007617B8"/>
    <w:rsid w:val="00761BD7"/>
    <w:rsid w:val="00770AFC"/>
    <w:rsid w:val="007733DE"/>
    <w:rsid w:val="00775FF7"/>
    <w:rsid w:val="007857A9"/>
    <w:rsid w:val="0079362E"/>
    <w:rsid w:val="00793E31"/>
    <w:rsid w:val="0079645B"/>
    <w:rsid w:val="007A01AF"/>
    <w:rsid w:val="007A0FED"/>
    <w:rsid w:val="007A384B"/>
    <w:rsid w:val="007A3C6D"/>
    <w:rsid w:val="007A59E5"/>
    <w:rsid w:val="007A6637"/>
    <w:rsid w:val="007A70B6"/>
    <w:rsid w:val="007A751B"/>
    <w:rsid w:val="007A7B66"/>
    <w:rsid w:val="007B0795"/>
    <w:rsid w:val="007B5D6B"/>
    <w:rsid w:val="007B7889"/>
    <w:rsid w:val="007C21B7"/>
    <w:rsid w:val="007C3B3B"/>
    <w:rsid w:val="007C51CD"/>
    <w:rsid w:val="007C53F4"/>
    <w:rsid w:val="007C66AA"/>
    <w:rsid w:val="007D051E"/>
    <w:rsid w:val="007D1B3F"/>
    <w:rsid w:val="007D1B9A"/>
    <w:rsid w:val="007D5BCC"/>
    <w:rsid w:val="007D73C4"/>
    <w:rsid w:val="007E07FF"/>
    <w:rsid w:val="007E12F2"/>
    <w:rsid w:val="007E17F1"/>
    <w:rsid w:val="007E2CDF"/>
    <w:rsid w:val="007E32A2"/>
    <w:rsid w:val="007E39A5"/>
    <w:rsid w:val="007E5D16"/>
    <w:rsid w:val="007E7CC6"/>
    <w:rsid w:val="00801C35"/>
    <w:rsid w:val="00802197"/>
    <w:rsid w:val="00802E3C"/>
    <w:rsid w:val="00802ED5"/>
    <w:rsid w:val="00802FD4"/>
    <w:rsid w:val="0080358E"/>
    <w:rsid w:val="008069D2"/>
    <w:rsid w:val="00807ACE"/>
    <w:rsid w:val="008108DB"/>
    <w:rsid w:val="00811C72"/>
    <w:rsid w:val="00813632"/>
    <w:rsid w:val="00813A91"/>
    <w:rsid w:val="00813FF0"/>
    <w:rsid w:val="00815763"/>
    <w:rsid w:val="00815975"/>
    <w:rsid w:val="00817AEF"/>
    <w:rsid w:val="00820471"/>
    <w:rsid w:val="00820CAD"/>
    <w:rsid w:val="008230BC"/>
    <w:rsid w:val="00827317"/>
    <w:rsid w:val="008275CA"/>
    <w:rsid w:val="00830396"/>
    <w:rsid w:val="0083097E"/>
    <w:rsid w:val="00831BF3"/>
    <w:rsid w:val="008320B5"/>
    <w:rsid w:val="00833C55"/>
    <w:rsid w:val="00834832"/>
    <w:rsid w:val="00834C65"/>
    <w:rsid w:val="00841DE3"/>
    <w:rsid w:val="0084709D"/>
    <w:rsid w:val="0085003C"/>
    <w:rsid w:val="008509DE"/>
    <w:rsid w:val="008536B1"/>
    <w:rsid w:val="008573C7"/>
    <w:rsid w:val="00861F0E"/>
    <w:rsid w:val="0086445E"/>
    <w:rsid w:val="008732D7"/>
    <w:rsid w:val="00873F6A"/>
    <w:rsid w:val="00875196"/>
    <w:rsid w:val="0087693A"/>
    <w:rsid w:val="008826F6"/>
    <w:rsid w:val="008832E4"/>
    <w:rsid w:val="008854D5"/>
    <w:rsid w:val="00887C13"/>
    <w:rsid w:val="00887EA2"/>
    <w:rsid w:val="00890033"/>
    <w:rsid w:val="008908E5"/>
    <w:rsid w:val="00890BEC"/>
    <w:rsid w:val="00891F87"/>
    <w:rsid w:val="00895282"/>
    <w:rsid w:val="008A2FB2"/>
    <w:rsid w:val="008A3764"/>
    <w:rsid w:val="008A3974"/>
    <w:rsid w:val="008A42CA"/>
    <w:rsid w:val="008B0A11"/>
    <w:rsid w:val="008C1DB6"/>
    <w:rsid w:val="008C238B"/>
    <w:rsid w:val="008C6E96"/>
    <w:rsid w:val="008D0408"/>
    <w:rsid w:val="008D2AE3"/>
    <w:rsid w:val="008D4609"/>
    <w:rsid w:val="008D5F95"/>
    <w:rsid w:val="008E1264"/>
    <w:rsid w:val="008E598F"/>
    <w:rsid w:val="008F03B3"/>
    <w:rsid w:val="008F6453"/>
    <w:rsid w:val="008F7787"/>
    <w:rsid w:val="00906251"/>
    <w:rsid w:val="00906407"/>
    <w:rsid w:val="0090755F"/>
    <w:rsid w:val="00920A10"/>
    <w:rsid w:val="00921DC1"/>
    <w:rsid w:val="00922DFA"/>
    <w:rsid w:val="0092775B"/>
    <w:rsid w:val="00927961"/>
    <w:rsid w:val="00927D56"/>
    <w:rsid w:val="00931A23"/>
    <w:rsid w:val="00934992"/>
    <w:rsid w:val="009403DF"/>
    <w:rsid w:val="00940D75"/>
    <w:rsid w:val="00941311"/>
    <w:rsid w:val="00946AB5"/>
    <w:rsid w:val="00955813"/>
    <w:rsid w:val="00956E76"/>
    <w:rsid w:val="0095764F"/>
    <w:rsid w:val="00960353"/>
    <w:rsid w:val="009633F7"/>
    <w:rsid w:val="009640C2"/>
    <w:rsid w:val="00964A49"/>
    <w:rsid w:val="009671BF"/>
    <w:rsid w:val="0097531A"/>
    <w:rsid w:val="00976FB3"/>
    <w:rsid w:val="0098589C"/>
    <w:rsid w:val="009866D3"/>
    <w:rsid w:val="00986A7F"/>
    <w:rsid w:val="0099177B"/>
    <w:rsid w:val="009924F2"/>
    <w:rsid w:val="00997E97"/>
    <w:rsid w:val="009B27F8"/>
    <w:rsid w:val="009B346D"/>
    <w:rsid w:val="009B7CE3"/>
    <w:rsid w:val="009C1899"/>
    <w:rsid w:val="009C55A9"/>
    <w:rsid w:val="009C5A27"/>
    <w:rsid w:val="009C78F3"/>
    <w:rsid w:val="009D2557"/>
    <w:rsid w:val="009D2880"/>
    <w:rsid w:val="009D38B7"/>
    <w:rsid w:val="009D75F3"/>
    <w:rsid w:val="009E0992"/>
    <w:rsid w:val="009E1CE1"/>
    <w:rsid w:val="009F1EEF"/>
    <w:rsid w:val="009F2382"/>
    <w:rsid w:val="009F6110"/>
    <w:rsid w:val="009F665F"/>
    <w:rsid w:val="00A03B6E"/>
    <w:rsid w:val="00A14AEF"/>
    <w:rsid w:val="00A15766"/>
    <w:rsid w:val="00A16D13"/>
    <w:rsid w:val="00A23220"/>
    <w:rsid w:val="00A307A0"/>
    <w:rsid w:val="00A31062"/>
    <w:rsid w:val="00A322BD"/>
    <w:rsid w:val="00A326CA"/>
    <w:rsid w:val="00A356F9"/>
    <w:rsid w:val="00A4086B"/>
    <w:rsid w:val="00A40995"/>
    <w:rsid w:val="00A507D9"/>
    <w:rsid w:val="00A51A0E"/>
    <w:rsid w:val="00A51E81"/>
    <w:rsid w:val="00A52AAD"/>
    <w:rsid w:val="00A606E3"/>
    <w:rsid w:val="00A60EEB"/>
    <w:rsid w:val="00A62478"/>
    <w:rsid w:val="00A624F9"/>
    <w:rsid w:val="00A71A91"/>
    <w:rsid w:val="00A723C5"/>
    <w:rsid w:val="00A7547E"/>
    <w:rsid w:val="00A7558A"/>
    <w:rsid w:val="00A7656D"/>
    <w:rsid w:val="00A81AFD"/>
    <w:rsid w:val="00A82997"/>
    <w:rsid w:val="00AA4E70"/>
    <w:rsid w:val="00AA7F03"/>
    <w:rsid w:val="00AB4920"/>
    <w:rsid w:val="00AB5435"/>
    <w:rsid w:val="00AB6683"/>
    <w:rsid w:val="00AB797D"/>
    <w:rsid w:val="00AD0BE8"/>
    <w:rsid w:val="00AD1055"/>
    <w:rsid w:val="00AD5DAD"/>
    <w:rsid w:val="00AD7C3E"/>
    <w:rsid w:val="00AE0453"/>
    <w:rsid w:val="00AE6392"/>
    <w:rsid w:val="00AE7714"/>
    <w:rsid w:val="00AF0E59"/>
    <w:rsid w:val="00AF5C99"/>
    <w:rsid w:val="00B03429"/>
    <w:rsid w:val="00B03D09"/>
    <w:rsid w:val="00B05DBE"/>
    <w:rsid w:val="00B0612D"/>
    <w:rsid w:val="00B22EE5"/>
    <w:rsid w:val="00B314F0"/>
    <w:rsid w:val="00B34FA5"/>
    <w:rsid w:val="00B509C3"/>
    <w:rsid w:val="00B57BD8"/>
    <w:rsid w:val="00B60742"/>
    <w:rsid w:val="00B63FBC"/>
    <w:rsid w:val="00B71C5D"/>
    <w:rsid w:val="00B73885"/>
    <w:rsid w:val="00B73BB9"/>
    <w:rsid w:val="00B75AFA"/>
    <w:rsid w:val="00B7652A"/>
    <w:rsid w:val="00B86CCB"/>
    <w:rsid w:val="00B9204B"/>
    <w:rsid w:val="00B9367B"/>
    <w:rsid w:val="00B94E3C"/>
    <w:rsid w:val="00B97393"/>
    <w:rsid w:val="00BA08E6"/>
    <w:rsid w:val="00BA0976"/>
    <w:rsid w:val="00BA1B72"/>
    <w:rsid w:val="00BA3F31"/>
    <w:rsid w:val="00BA6CAF"/>
    <w:rsid w:val="00BB57F7"/>
    <w:rsid w:val="00BC022B"/>
    <w:rsid w:val="00BC3167"/>
    <w:rsid w:val="00BC4C61"/>
    <w:rsid w:val="00BC595F"/>
    <w:rsid w:val="00BD10F6"/>
    <w:rsid w:val="00BD1164"/>
    <w:rsid w:val="00BD276D"/>
    <w:rsid w:val="00BD75A1"/>
    <w:rsid w:val="00BE1678"/>
    <w:rsid w:val="00BF149F"/>
    <w:rsid w:val="00BF3645"/>
    <w:rsid w:val="00BF3AC2"/>
    <w:rsid w:val="00BF3CE2"/>
    <w:rsid w:val="00BF486E"/>
    <w:rsid w:val="00C003A5"/>
    <w:rsid w:val="00C02DD9"/>
    <w:rsid w:val="00C0487F"/>
    <w:rsid w:val="00C05C8C"/>
    <w:rsid w:val="00C0643A"/>
    <w:rsid w:val="00C20FCF"/>
    <w:rsid w:val="00C46640"/>
    <w:rsid w:val="00C47157"/>
    <w:rsid w:val="00C47B66"/>
    <w:rsid w:val="00C47FAD"/>
    <w:rsid w:val="00C53A15"/>
    <w:rsid w:val="00C53B8C"/>
    <w:rsid w:val="00C55F65"/>
    <w:rsid w:val="00C56426"/>
    <w:rsid w:val="00C57F37"/>
    <w:rsid w:val="00C61879"/>
    <w:rsid w:val="00C61B01"/>
    <w:rsid w:val="00C63E3A"/>
    <w:rsid w:val="00C67607"/>
    <w:rsid w:val="00C70458"/>
    <w:rsid w:val="00C70E9B"/>
    <w:rsid w:val="00C715FB"/>
    <w:rsid w:val="00C77A71"/>
    <w:rsid w:val="00C81A01"/>
    <w:rsid w:val="00C81BD8"/>
    <w:rsid w:val="00C82492"/>
    <w:rsid w:val="00C90D36"/>
    <w:rsid w:val="00C92718"/>
    <w:rsid w:val="00C948D7"/>
    <w:rsid w:val="00C9605D"/>
    <w:rsid w:val="00CA4E34"/>
    <w:rsid w:val="00CA797A"/>
    <w:rsid w:val="00CB11AD"/>
    <w:rsid w:val="00CB30B0"/>
    <w:rsid w:val="00CB380B"/>
    <w:rsid w:val="00CC1B83"/>
    <w:rsid w:val="00CC564A"/>
    <w:rsid w:val="00CD49D7"/>
    <w:rsid w:val="00CD7AE9"/>
    <w:rsid w:val="00CE408F"/>
    <w:rsid w:val="00CE7C79"/>
    <w:rsid w:val="00CF0067"/>
    <w:rsid w:val="00CF22C1"/>
    <w:rsid w:val="00CF27B9"/>
    <w:rsid w:val="00CF45C2"/>
    <w:rsid w:val="00CF7517"/>
    <w:rsid w:val="00D02173"/>
    <w:rsid w:val="00D0490B"/>
    <w:rsid w:val="00D0692E"/>
    <w:rsid w:val="00D10FE8"/>
    <w:rsid w:val="00D12F9C"/>
    <w:rsid w:val="00D231FA"/>
    <w:rsid w:val="00D26B4F"/>
    <w:rsid w:val="00D31765"/>
    <w:rsid w:val="00D349CD"/>
    <w:rsid w:val="00D37352"/>
    <w:rsid w:val="00D462DA"/>
    <w:rsid w:val="00D55D4B"/>
    <w:rsid w:val="00D57F58"/>
    <w:rsid w:val="00D62731"/>
    <w:rsid w:val="00D630E4"/>
    <w:rsid w:val="00D6458C"/>
    <w:rsid w:val="00D65F66"/>
    <w:rsid w:val="00D67DE2"/>
    <w:rsid w:val="00D70044"/>
    <w:rsid w:val="00D70B4C"/>
    <w:rsid w:val="00D720AB"/>
    <w:rsid w:val="00D757CF"/>
    <w:rsid w:val="00D81417"/>
    <w:rsid w:val="00D83702"/>
    <w:rsid w:val="00D84887"/>
    <w:rsid w:val="00D865FB"/>
    <w:rsid w:val="00D92F1F"/>
    <w:rsid w:val="00D97E88"/>
    <w:rsid w:val="00DA2709"/>
    <w:rsid w:val="00DA686B"/>
    <w:rsid w:val="00DB1B31"/>
    <w:rsid w:val="00DB4704"/>
    <w:rsid w:val="00DB4D7C"/>
    <w:rsid w:val="00DB6CD7"/>
    <w:rsid w:val="00DB7922"/>
    <w:rsid w:val="00DB7FF6"/>
    <w:rsid w:val="00DC02DD"/>
    <w:rsid w:val="00DC6E4F"/>
    <w:rsid w:val="00DD4DE9"/>
    <w:rsid w:val="00DD54B2"/>
    <w:rsid w:val="00DD5C3F"/>
    <w:rsid w:val="00DE1463"/>
    <w:rsid w:val="00DE3242"/>
    <w:rsid w:val="00DE4051"/>
    <w:rsid w:val="00DE4FEC"/>
    <w:rsid w:val="00DE54E7"/>
    <w:rsid w:val="00DF39AA"/>
    <w:rsid w:val="00DF484A"/>
    <w:rsid w:val="00DF4E8C"/>
    <w:rsid w:val="00DF6F93"/>
    <w:rsid w:val="00DF7F6E"/>
    <w:rsid w:val="00E00545"/>
    <w:rsid w:val="00E029E9"/>
    <w:rsid w:val="00E05C57"/>
    <w:rsid w:val="00E071B5"/>
    <w:rsid w:val="00E13264"/>
    <w:rsid w:val="00E14039"/>
    <w:rsid w:val="00E155AD"/>
    <w:rsid w:val="00E15616"/>
    <w:rsid w:val="00E17084"/>
    <w:rsid w:val="00E212A9"/>
    <w:rsid w:val="00E21471"/>
    <w:rsid w:val="00E24E85"/>
    <w:rsid w:val="00E2658B"/>
    <w:rsid w:val="00E26B0F"/>
    <w:rsid w:val="00E33589"/>
    <w:rsid w:val="00E33AC7"/>
    <w:rsid w:val="00E358F7"/>
    <w:rsid w:val="00E43A69"/>
    <w:rsid w:val="00E43DEA"/>
    <w:rsid w:val="00E5205A"/>
    <w:rsid w:val="00E53B45"/>
    <w:rsid w:val="00E668EA"/>
    <w:rsid w:val="00E6713E"/>
    <w:rsid w:val="00E7164F"/>
    <w:rsid w:val="00E72920"/>
    <w:rsid w:val="00E73CD7"/>
    <w:rsid w:val="00E762FF"/>
    <w:rsid w:val="00E770E3"/>
    <w:rsid w:val="00E83521"/>
    <w:rsid w:val="00E9407B"/>
    <w:rsid w:val="00E978F5"/>
    <w:rsid w:val="00E97F0B"/>
    <w:rsid w:val="00EA2FB5"/>
    <w:rsid w:val="00EA45C5"/>
    <w:rsid w:val="00EC09AA"/>
    <w:rsid w:val="00EC1186"/>
    <w:rsid w:val="00EC146A"/>
    <w:rsid w:val="00EC566F"/>
    <w:rsid w:val="00EC6BEB"/>
    <w:rsid w:val="00EC6EB0"/>
    <w:rsid w:val="00EC770E"/>
    <w:rsid w:val="00ED0222"/>
    <w:rsid w:val="00ED0E68"/>
    <w:rsid w:val="00ED2C3B"/>
    <w:rsid w:val="00ED5499"/>
    <w:rsid w:val="00ED76BB"/>
    <w:rsid w:val="00EE4A57"/>
    <w:rsid w:val="00EE5401"/>
    <w:rsid w:val="00EE608B"/>
    <w:rsid w:val="00EF0F17"/>
    <w:rsid w:val="00EF1A1A"/>
    <w:rsid w:val="00EF4B51"/>
    <w:rsid w:val="00EF4BC1"/>
    <w:rsid w:val="00F005B1"/>
    <w:rsid w:val="00F00904"/>
    <w:rsid w:val="00F00FC4"/>
    <w:rsid w:val="00F0221E"/>
    <w:rsid w:val="00F02C4E"/>
    <w:rsid w:val="00F06FE3"/>
    <w:rsid w:val="00F1083A"/>
    <w:rsid w:val="00F1113F"/>
    <w:rsid w:val="00F11FDC"/>
    <w:rsid w:val="00F1769B"/>
    <w:rsid w:val="00F21709"/>
    <w:rsid w:val="00F24B5A"/>
    <w:rsid w:val="00F265D1"/>
    <w:rsid w:val="00F2676D"/>
    <w:rsid w:val="00F27904"/>
    <w:rsid w:val="00F315CF"/>
    <w:rsid w:val="00F35E6B"/>
    <w:rsid w:val="00F41FEC"/>
    <w:rsid w:val="00F43C99"/>
    <w:rsid w:val="00F455D0"/>
    <w:rsid w:val="00F47899"/>
    <w:rsid w:val="00F5180A"/>
    <w:rsid w:val="00F5457A"/>
    <w:rsid w:val="00F549B5"/>
    <w:rsid w:val="00F73F35"/>
    <w:rsid w:val="00F800B5"/>
    <w:rsid w:val="00F80DD7"/>
    <w:rsid w:val="00F84BCA"/>
    <w:rsid w:val="00F875E0"/>
    <w:rsid w:val="00F9147D"/>
    <w:rsid w:val="00F96A36"/>
    <w:rsid w:val="00F96EFD"/>
    <w:rsid w:val="00FA058A"/>
    <w:rsid w:val="00FA09DB"/>
    <w:rsid w:val="00FA393A"/>
    <w:rsid w:val="00FA4554"/>
    <w:rsid w:val="00FA4D14"/>
    <w:rsid w:val="00FA7164"/>
    <w:rsid w:val="00FB07D3"/>
    <w:rsid w:val="00FB4AAE"/>
    <w:rsid w:val="00FB4F81"/>
    <w:rsid w:val="00FB7E0B"/>
    <w:rsid w:val="00FC5229"/>
    <w:rsid w:val="00FC643E"/>
    <w:rsid w:val="00FC6CA7"/>
    <w:rsid w:val="00FD0B25"/>
    <w:rsid w:val="00FD5521"/>
    <w:rsid w:val="00FD71EB"/>
    <w:rsid w:val="00FD73CF"/>
    <w:rsid w:val="00FD7DA7"/>
    <w:rsid w:val="00FF2F89"/>
    <w:rsid w:val="00FF686D"/>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01"/>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uiPriority w:val="99"/>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uiPriority w:val="99"/>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customStyle="1" w:styleId="Mencinsinresolver1">
    <w:name w:val="Mención sin resolver1"/>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3C7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C74"/>
    <w:rPr>
      <w:rFonts w:ascii="Segoe UI" w:hAnsi="Segoe UI" w:cs="Segoe UI"/>
      <w:kern w:val="1"/>
      <w:sz w:val="18"/>
      <w:szCs w:val="18"/>
      <w:lang w:eastAsia="ar-SA"/>
    </w:rPr>
  </w:style>
  <w:style w:type="character" w:styleId="Refdecomentario">
    <w:name w:val="annotation reference"/>
    <w:basedOn w:val="Fuentedeprrafopredeter"/>
    <w:uiPriority w:val="99"/>
    <w:semiHidden/>
    <w:unhideWhenUsed/>
    <w:rsid w:val="00190A13"/>
    <w:rPr>
      <w:sz w:val="16"/>
      <w:szCs w:val="16"/>
    </w:rPr>
  </w:style>
  <w:style w:type="paragraph" w:styleId="Textocomentario">
    <w:name w:val="annotation text"/>
    <w:basedOn w:val="Normal"/>
    <w:link w:val="TextocomentarioCar"/>
    <w:uiPriority w:val="99"/>
    <w:semiHidden/>
    <w:unhideWhenUsed/>
    <w:rsid w:val="00190A13"/>
    <w:pPr>
      <w:spacing w:line="240" w:lineRule="auto"/>
    </w:pPr>
    <w:rPr>
      <w:sz w:val="20"/>
    </w:rPr>
  </w:style>
  <w:style w:type="character" w:customStyle="1" w:styleId="TextocomentarioCar">
    <w:name w:val="Texto comentario Car"/>
    <w:basedOn w:val="Fuentedeprrafopredeter"/>
    <w:link w:val="Textocomentario"/>
    <w:uiPriority w:val="99"/>
    <w:semiHidden/>
    <w:rsid w:val="00190A13"/>
    <w:rPr>
      <w:kern w:val="1"/>
      <w:lang w:eastAsia="ar-SA"/>
    </w:rPr>
  </w:style>
  <w:style w:type="paragraph" w:styleId="Asuntodelcomentario">
    <w:name w:val="annotation subject"/>
    <w:basedOn w:val="Textocomentario"/>
    <w:next w:val="Textocomentario"/>
    <w:link w:val="AsuntodelcomentarioCar"/>
    <w:uiPriority w:val="99"/>
    <w:semiHidden/>
    <w:unhideWhenUsed/>
    <w:rsid w:val="00190A13"/>
    <w:rPr>
      <w:b/>
      <w:bCs/>
    </w:rPr>
  </w:style>
  <w:style w:type="character" w:customStyle="1" w:styleId="AsuntodelcomentarioCar">
    <w:name w:val="Asunto del comentario Car"/>
    <w:basedOn w:val="TextocomentarioCar"/>
    <w:link w:val="Asuntodelcomentario"/>
    <w:uiPriority w:val="99"/>
    <w:semiHidden/>
    <w:rsid w:val="00190A13"/>
    <w:rPr>
      <w:b/>
      <w:bCs/>
      <w:kern w:val="1"/>
      <w:lang w:eastAsia="ar-SA"/>
    </w:rPr>
  </w:style>
  <w:style w:type="paragraph" w:styleId="Descripcin">
    <w:name w:val="caption"/>
    <w:basedOn w:val="Normal"/>
    <w:next w:val="Normal"/>
    <w:uiPriority w:val="35"/>
    <w:unhideWhenUsed/>
    <w:qFormat/>
    <w:rsid w:val="00D92F1F"/>
    <w:pPr>
      <w:spacing w:after="200" w:line="240" w:lineRule="auto"/>
    </w:pPr>
    <w:rPr>
      <w:i/>
      <w:iCs/>
      <w:color w:val="44546A" w:themeColor="text2"/>
      <w:sz w:val="18"/>
      <w:szCs w:val="18"/>
    </w:rPr>
  </w:style>
  <w:style w:type="paragraph" w:styleId="Revisin">
    <w:name w:val="Revision"/>
    <w:hidden/>
    <w:uiPriority w:val="99"/>
    <w:semiHidden/>
    <w:rsid w:val="0007301C"/>
    <w:rPr>
      <w:kern w:val="1"/>
      <w:sz w:val="24"/>
      <w:lang w:eastAsia="ar-SA"/>
    </w:rPr>
  </w:style>
  <w:style w:type="paragraph" w:styleId="Bibliografa">
    <w:name w:val="Bibliography"/>
    <w:basedOn w:val="Normal"/>
    <w:next w:val="Normal"/>
    <w:uiPriority w:val="37"/>
    <w:unhideWhenUsed/>
    <w:rsid w:val="006A1D0C"/>
  </w:style>
  <w:style w:type="character" w:styleId="Mencinsinresolver">
    <w:name w:val="Unresolved Mention"/>
    <w:basedOn w:val="Fuentedeprrafopredeter"/>
    <w:uiPriority w:val="99"/>
    <w:semiHidden/>
    <w:unhideWhenUsed/>
    <w:rsid w:val="00750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10822">
      <w:bodyDiv w:val="1"/>
      <w:marLeft w:val="0"/>
      <w:marRight w:val="0"/>
      <w:marTop w:val="0"/>
      <w:marBottom w:val="0"/>
      <w:divBdr>
        <w:top w:val="none" w:sz="0" w:space="0" w:color="auto"/>
        <w:left w:val="none" w:sz="0" w:space="0" w:color="auto"/>
        <w:bottom w:val="none" w:sz="0" w:space="0" w:color="auto"/>
        <w:right w:val="none" w:sz="0" w:space="0" w:color="auto"/>
      </w:divBdr>
    </w:div>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618799166">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16117932">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85665250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inance.yahoo.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5F164-622D-4E01-BFD1-74FE60239C14}">
  <we:reference id="wa104382081" version="1.46.0.0" store="es-HN" storeType="OMEX"/>
  <we:alternateReferences>
    <we:reference id="WA104382081" version="1.46.0.0" store="" storeType="OMEX"/>
  </we:alternateReferences>
  <we:properties>
    <we:property name="MENDELEY_CITATIONS" value="[{&quot;citationID&quot;:&quot;MENDELEY_CITATION_cbd73196-dd41-429d-ac91-90754111e1dd&quot;,&quot;properties&quot;:{&quot;noteIndex&quot;:0},&quot;isEdited&quot;:false,&quot;manualOverride&quot;:{&quot;isManuallyOverridden&quot;:false,&quot;citeprocText&quot;:&quot;[1]&quot;,&quot;manualOverrideText&quot;:&quot;&quot;},&quot;citationTag&quot;:&quot;MENDELEY_CITATION_v3_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&quot;,&quot;citationItems&quot;:[{&quot;id&quot;:&quot;001fd7e1-cb75-3678-9896-3f1aac582733&quot;,&quot;itemData&quot;:{&quot;type&quot;:&quot;article-journal&quot;,&quot;id&quot;:&quot;001fd7e1-cb75-3678-9896-3f1aac582733&quot;,&quot;title&quot;:&quot;The Vanishing Gradient Problem During Learning Recurrent Neural Nets and Problem Solutions&quot;,&quot;author&quot;:[{&quot;family&quot;:&quot;Sepp Hochreiter&quot;,&quot;given&quot;:&quot;&quot;,&quot;parse-names&quot;:false,&quot;dropping-particle&quot;:&quot;&quot;,&quot;non-dropping-particle&quot;:&quot;&quot;}],&quot;container-title&quot;:&quot;International Journal of Uncertainty, Fuzziness and Knowledge-Based Systems&quot;,&quot;issued&quot;:{&quot;date-parts&quot;:[[1998]]},&quot;page&quot;:&quot;107-116&quot;,&quot;issue&quot;:&quot;02&quot;,&quot;volume&quot;:&quot;06&quot;,&quot;container-title-short&quot;:&quot;&quot;},&quot;isTemporary&quot;:false}]},{&quot;citationID&quot;:&quot;MENDELEY_CITATION_979b3e40-8ab5-4393-9bae-053a791af5dc&quot;,&quot;properties&quot;:{&quot;noteIndex&quot;:0},&quot;isEdited&quot;:false,&quot;manualOverride&quot;:{&quot;isManuallyOverridden&quot;:false,&quot;citeprocText&quot;:&quot;[2]&quot;,&quot;manualOverrideText&quot;:&quot;&quot;},&quot;citationTag&quot;:&quot;MENDELEY_CITATION_v3_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&quot;,&quot;citationItems&quot;:[{&quot;id&quot;:&quot;72ded148-3849-3727-be1b-346108ce4183&quot;,&quot;itemData&quot;:{&quot;type&quot;:&quot;article-journal&quot;,&quot;id&quot;:&quot;72ded148-3849-3727-be1b-346108ce4183&quot;,&quot;title&quot;:&quot;Revisiting Small Batch Training for Deep Neural Networks&quot;,&quot;author&quot;:[{&quot;family&quot;:&quot;Masters&quot;,&quot;given&quot;:&quot;Dominic&quot;,&quot;parse-names&quot;:false,&quot;dropping-particle&quot;:&quot;&quot;,&quot;non-dropping-particle&quot;:&quot;&quot;},{&quot;family&quot;:&quot;Luschi&quot;,&quot;given&quot;:&quot;Carlo&quot;,&quot;parse-names&quot;:false,&quot;dropping-particle&quot;:&quot;&quot;,&quot;non-dropping-particle&quot;:&quot;&quot;}],&quot;URL&quot;:&quot;http://arxiv.org/abs/1804.07612&quot;,&quot;issued&quot;:{&quot;date-parts&quot;:[[2018,4,20]]},&quot;abstract&quot;:&quot;Modern deep neural network training is typically based on mini-batch stochastic gradient optimization. While the use of large mini-batches increases the available computational parallelism, small batch training has been shown to provide improved generalization performance and allows a significantly smaller memory footprint, which might also be exploited to improve machine throughput. In this paper, we review common assumptions on learning rate scaling and training duration, as a basis for an experimental comparison of test performance for different mini-batch sizes. We adopt a learning rate that corresponds to a constant average weight update per gradient calculation (i.e., per unit cost of computation), and point out that this results in a variance of the weight updates that increases linearly with the mini-batch size $m$. The collected experimental results for the CIFAR-10, CIFAR-100 and ImageNet datasets show that increasing the mini-batch size progressively reduces the range of learning rates that provide stable convergence and acceptable test performance. On the other hand, small mini-batch sizes provide more up-to-date gradient calculations, which yields more stable and reliable training. The best performance has been consistently obtained for mini-batch sizes between $m = 2$ and $m = 32$, which contrasts with recent work advocating the use of mini-batch sizes in the thousands.&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3C3407-3940-4E10-8D64-97C85E3B8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10640</Words>
  <Characters>58526</Characters>
  <Application>Microsoft Office Word</Application>
  <DocSecurity>0</DocSecurity>
  <Lines>487</Lines>
  <Paragraphs>138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69028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2</cp:revision>
  <cp:lastPrinted>2022-05-17T16:45:00Z</cp:lastPrinted>
  <dcterms:created xsi:type="dcterms:W3CDTF">2022-08-27T08:49:00Z</dcterms:created>
  <dcterms:modified xsi:type="dcterms:W3CDTF">2022-08-27T08:49:00Z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y fmtid="{D5CDD505-2E9C-101B-9397-08002B2CF9AE}" pid="3" name="ZOTERO_PREF_1">
    <vt:lpwstr>&lt;data data-version="3" zotero-version="6.0.12"&gt;&lt;session id="ZCBZSz47"/&gt;&lt;style id="http://www.zotero.org/styles/ieee" locale="es-ES"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
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2AF8A320" w14:textId="77777777" w:rsidR="000D7D75" w:rsidDel="009924F2" w:rsidRDefault="000D7D75" w:rsidP="00813FF0">
      <w:pPr>
        <w:pStyle w:val="JENUITituloResumen"/>
        <w:rPr>
          <w:del w:id="1" w:author="Victor" w:date="2022-08-05T10:53:00Z"/>
        </w:rPr>
      </w:pPr>
      <w:r w:rsidRPr="00E24E85">
        <w:t>Resumen</w:t>
      </w:r>
    </w:p>
    <w:p w14:paraId="3FBFAC00" w14:textId="0BAD9A85" w:rsidR="007A70B6" w:rsidRDefault="007A70B6">
      <w:pPr>
        <w:pStyle w:val="JENUITituloResumen"/>
        <w:pPrChange w:id="2" w:author="Victor" w:date="2022-08-05T10:53:00Z">
          <w:pPr>
            <w:pStyle w:val="JENUINormal"/>
            <w:ind w:firstLine="0"/>
          </w:pPr>
        </w:pPrChange>
      </w:pPr>
    </w:p>
    <w:p w14:paraId="1E0DA9D3" w14:textId="4CBA888A" w:rsidR="007A70B6" w:rsidRPr="005D5CE6" w:rsidRDefault="00C81BD8">
      <w:pPr>
        <w:pStyle w:val="JENUINormal"/>
        <w:ind w:firstLine="0"/>
        <w:pPrChange w:id="3" w:author="Victor" w:date="2022-08-05T10:53:00Z">
          <w:pPr>
            <w:pStyle w:val="JENUINormal"/>
          </w:pPr>
        </w:pPrChange>
      </w:pPr>
      <w:r w:rsidRPr="00C81BD8">
        <w:t xml:space="preserve">En los últimos años se ha incrementado exponencialmente la utilización de criptomonedas, una moneda virtual que pretende sustituir al dinero fiduciario emitido por los bancos centrales. </w:t>
      </w:r>
      <w:del w:id="4" w:author="Victor" w:date="2022-08-05T10:39:00Z">
        <w:r w:rsidRPr="00C81BD8" w:rsidDel="00906407">
          <w:delText>Este tipo de activos ha crecido tanto en número como en capitalización al nivel de poder compararse incluso con índices bursátiles, por ello</w:delText>
        </w:r>
        <w:r w:rsidDel="00906407">
          <w:delText>,</w:delText>
        </w:r>
        <w:r w:rsidRPr="00C81BD8" w:rsidDel="00906407">
          <w:delText xml:space="preserve"> el objetivo de este estudio</w:delText>
        </w:r>
      </w:del>
      <w:ins w:id="5" w:author="Victor" w:date="2022-08-05T10:39:00Z">
        <w:r w:rsidR="00906407">
          <w:t>Este trabajo busca</w:t>
        </w:r>
      </w:ins>
      <w:del w:id="6" w:author="Victor" w:date="2022-08-05T10:39:00Z">
        <w:r w:rsidRPr="00C81BD8" w:rsidDel="00906407">
          <w:delText xml:space="preserve"> es intentar</w:delText>
        </w:r>
      </w:del>
      <w:r w:rsidRPr="00C81BD8">
        <w:t xml:space="preserve"> predecir el precio del Bitcoin, la criptomoneda por excelencia</w:t>
      </w:r>
      <w:del w:id="7" w:author="Victor" w:date="2022-08-05T10:39:00Z">
        <w:r w:rsidDel="00906407">
          <w:delText xml:space="preserve">. </w:delText>
        </w:r>
        <w:r w:rsidR="007A70B6" w:rsidDel="00906407">
          <w:delText>Este trabajo analiza</w:delText>
        </w:r>
      </w:del>
      <w:ins w:id="8" w:author="Victor" w:date="2022-08-05T10:39:00Z">
        <w:r w:rsidR="00906407">
          <w:t>, mediante</w:t>
        </w:r>
      </w:ins>
      <w:del w:id="9" w:author="Victor" w:date="2022-08-05T10:39:00Z">
        <w:r w:rsidR="007A70B6" w:rsidDel="00906407">
          <w:delText xml:space="preserve"> el uso de</w:delText>
        </w:r>
      </w:del>
      <w:r w:rsidR="007A70B6">
        <w:t xml:space="preserve"> redes neuronales recurrentes (RNR)</w:t>
      </w:r>
      <w:ins w:id="10" w:author="Victor" w:date="2022-08-05T10:39:00Z">
        <w:r w:rsidR="00906407">
          <w:t xml:space="preserve">. </w:t>
        </w:r>
      </w:ins>
      <w:del w:id="11" w:author="Victor" w:date="2022-08-05T10:39:00Z">
        <w:r w:rsidR="007A70B6" w:rsidDel="00906407">
          <w:delText xml:space="preserve"> para predecir el precio de apertura del Bitcoin</w:delText>
        </w:r>
        <w:r w:rsidR="00CE7C79" w:rsidDel="00906407">
          <w:delText>, e</w:delText>
        </w:r>
        <w:r w:rsidR="007A70B6" w:rsidDel="00906407">
          <w:delText>n concreto, s</w:delText>
        </w:r>
      </w:del>
      <w:ins w:id="12" w:author="Victor" w:date="2022-08-05T10:39:00Z">
        <w:r w:rsidR="00906407">
          <w:t>S</w:t>
        </w:r>
      </w:ins>
      <w:r w:rsidR="007A70B6">
        <w:t xml:space="preserve">e emplean redes neuronales </w:t>
      </w:r>
      <w:r w:rsidR="007A70B6" w:rsidRPr="00C81BD8">
        <w:t>Long Short Term Memory</w:t>
      </w:r>
      <w:r w:rsidR="007A70B6">
        <w:t xml:space="preserve"> (LSTM), un tipo de RNR que</w:t>
      </w:r>
      <w:ins w:id="13" w:author="Victor" w:date="2022-08-05T10:41:00Z">
        <w:r w:rsidR="00FC643E">
          <w:t>,</w:t>
        </w:r>
      </w:ins>
      <w:r w:rsidR="007A70B6">
        <w:t xml:space="preserve"> gracias a su celda de memoria</w:t>
      </w:r>
      <w:ins w:id="14" w:author="Victor" w:date="2022-08-05T10:41:00Z">
        <w:r w:rsidR="00FC643E">
          <w:t>,</w:t>
        </w:r>
      </w:ins>
      <w:r w:rsidR="007A70B6">
        <w:t xml:space="preserve"> permite almacenar información del pasado para hacer predicciones más precisas. </w:t>
      </w:r>
      <w:ins w:id="15" w:author="Victor" w:date="2022-08-05T10:41:00Z">
        <w:r w:rsidR="00FC643E">
          <w:t xml:space="preserve">En las predicciones </w:t>
        </w:r>
      </w:ins>
      <w:del w:id="16" w:author="Victor" w:date="2022-08-05T10:41:00Z">
        <w:r w:rsidR="005D5CE6" w:rsidDel="00FC643E">
          <w:delText>Para hacer la predicción se utilizará</w:delText>
        </w:r>
      </w:del>
      <w:ins w:id="17" w:author="Victor" w:date="2022-08-05T10:42:00Z">
        <w:r w:rsidR="00FC643E">
          <w:t>s</w:t>
        </w:r>
      </w:ins>
      <w:ins w:id="18" w:author="Victor" w:date="2022-08-05T10:41:00Z">
        <w:r w:rsidR="00FC643E">
          <w:t>e utiliza</w:t>
        </w:r>
      </w:ins>
      <w:r w:rsidR="005D5CE6">
        <w:t xml:space="preserve"> el método de </w:t>
      </w:r>
      <w:ins w:id="19" w:author="Victor" w:date="2022-08-05T10:41:00Z">
        <w:r w:rsidR="00FC643E" w:rsidRPr="00FC643E">
          <w:rPr>
            <w:i/>
            <w:rPrChange w:id="20" w:author="Victor" w:date="2022-08-05T10:41:00Z">
              <w:rPr/>
            </w:rPrChange>
          </w:rPr>
          <w:t>r</w:t>
        </w:r>
      </w:ins>
      <w:del w:id="21" w:author="Victor" w:date="2022-08-05T10:41:00Z">
        <w:r w:rsidR="005D5CE6" w:rsidRPr="00FC643E" w:rsidDel="00FC643E">
          <w:rPr>
            <w:i/>
            <w:rPrChange w:id="22" w:author="Victor" w:date="2022-08-05T10:41:00Z">
              <w:rPr/>
            </w:rPrChange>
          </w:rPr>
          <w:delText>R</w:delText>
        </w:r>
      </w:del>
      <w:r w:rsidR="005D5CE6" w:rsidRPr="00FC643E">
        <w:rPr>
          <w:i/>
          <w:rPrChange w:id="23" w:author="Victor" w:date="2022-08-05T10:41:00Z">
            <w:rPr/>
          </w:rPrChange>
        </w:rPr>
        <w:t xml:space="preserve">olling </w:t>
      </w:r>
      <w:ins w:id="24" w:author="Victor" w:date="2022-08-05T10:41:00Z">
        <w:r w:rsidR="00FC643E" w:rsidRPr="00FC643E">
          <w:rPr>
            <w:i/>
            <w:rPrChange w:id="25" w:author="Victor" w:date="2022-08-05T10:41:00Z">
              <w:rPr/>
            </w:rPrChange>
          </w:rPr>
          <w:t>w</w:t>
        </w:r>
      </w:ins>
      <w:del w:id="26" w:author="Victor" w:date="2022-08-05T10:41:00Z">
        <w:r w:rsidR="005D5CE6" w:rsidRPr="00FC643E" w:rsidDel="00FC643E">
          <w:rPr>
            <w:i/>
            <w:rPrChange w:id="27" w:author="Victor" w:date="2022-08-05T10:41:00Z">
              <w:rPr/>
            </w:rPrChange>
          </w:rPr>
          <w:delText>W</w:delText>
        </w:r>
      </w:del>
      <w:r w:rsidR="005D5CE6" w:rsidRPr="00FC643E">
        <w:rPr>
          <w:i/>
          <w:rPrChange w:id="28" w:author="Victor" w:date="2022-08-05T10:41:00Z">
            <w:rPr/>
          </w:rPrChange>
        </w:rPr>
        <w:t>indow</w:t>
      </w:r>
      <w:r w:rsidR="005D5CE6">
        <w:t xml:space="preserve">, </w:t>
      </w:r>
      <w:del w:id="29" w:author="Victor" w:date="2022-08-05T10:41:00Z">
        <w:r w:rsidR="005D5CE6" w:rsidDel="00FC643E">
          <w:delText xml:space="preserve">un método </w:delText>
        </w:r>
      </w:del>
      <w:r w:rsidR="005D5CE6">
        <w:t xml:space="preserve">que emplea </w:t>
      </w:r>
      <w:r w:rsidR="002D63F8">
        <w:t>un número definido de observaciones pasadas para predecir la siguiente observación de manera recurrente</w:t>
      </w:r>
      <w:r w:rsidR="005D5CE6">
        <w:t xml:space="preserve"> con cuatro tamaños distintos</w:t>
      </w:r>
      <w:ins w:id="30" w:author="Victor" w:date="2022-08-05T10:42:00Z">
        <w:r w:rsidR="00FC643E">
          <w:t>,</w:t>
        </w:r>
      </w:ins>
      <w:r w:rsidR="005D5CE6">
        <w:t xml:space="preserve"> y </w:t>
      </w:r>
      <w:del w:id="31" w:author="Victor" w:date="2022-08-05T10:42:00Z">
        <w:r w:rsidR="005D5CE6" w:rsidDel="00FC643E">
          <w:delText>la elección del mejor modelo se establece</w:delText>
        </w:r>
      </w:del>
      <w:ins w:id="32" w:author="Victor" w:date="2022-08-05T10:42:00Z">
        <w:r w:rsidR="00FC643E">
          <w:t>s</w:t>
        </w:r>
        <w:r w:rsidR="008D5F95">
          <w:t xml:space="preserve">e </w:t>
        </w:r>
      </w:ins>
      <w:ins w:id="33" w:author="Victor" w:date="2022-08-05T10:43:00Z">
        <w:r w:rsidR="008D5F95">
          <w:t>elige el mejor modelo</w:t>
        </w:r>
      </w:ins>
      <w:r w:rsidR="005D5CE6">
        <w:t xml:space="preserve"> </w:t>
      </w:r>
      <w:del w:id="34" w:author="Victor" w:date="2022-08-05T10:43:00Z">
        <w:r w:rsidR="005D5CE6" w:rsidDel="008D5F95">
          <w:delText xml:space="preserve">por medio de la puntuación obtenida </w:delText>
        </w:r>
      </w:del>
      <w:r w:rsidR="005D5CE6">
        <w:t xml:space="preserve">según </w:t>
      </w:r>
      <w:del w:id="35" w:author="Victor" w:date="2022-08-05T10:43:00Z">
        <w:r w:rsidR="005D5CE6" w:rsidDel="008D5F95">
          <w:delText xml:space="preserve">las medidas de </w:delText>
        </w:r>
      </w:del>
      <w:ins w:id="36" w:author="Victor" w:date="2022-08-05T10:43:00Z">
        <w:r w:rsidR="008D5F95">
          <w:t xml:space="preserve">el </w:t>
        </w:r>
      </w:ins>
      <w:r w:rsidR="005D5CE6" w:rsidRPr="00C81BD8">
        <w:t>MAE</w:t>
      </w:r>
      <w:r w:rsidR="005D5CE6">
        <w:t xml:space="preserve"> </w:t>
      </w:r>
      <w:r w:rsidR="005D5CE6" w:rsidRPr="00EA7529">
        <w:t>(</w:t>
      </w:r>
      <w:r w:rsidR="005D5CE6">
        <w:t>del inglés,</w:t>
      </w:r>
      <w:r w:rsidR="005D5CE6" w:rsidRPr="00906407">
        <w:t xml:space="preserve"> </w:t>
      </w:r>
      <w:r w:rsidR="005D5CE6" w:rsidRPr="008D5F95">
        <w:rPr>
          <w:i/>
          <w:rPrChange w:id="37" w:author="Victor" w:date="2022-08-05T10:43:00Z">
            <w:rPr/>
          </w:rPrChange>
        </w:rPr>
        <w:t>mean absolute error</w:t>
      </w:r>
      <w:r w:rsidR="005D5CE6" w:rsidRPr="00EA7529">
        <w:t>)</w:t>
      </w:r>
      <w:r w:rsidR="005D5CE6">
        <w:t xml:space="preserve"> y </w:t>
      </w:r>
      <w:r w:rsidR="005D5CE6" w:rsidRPr="00C81BD8">
        <w:t>RMSE</w:t>
      </w:r>
      <w:r w:rsidR="005D5CE6">
        <w:t xml:space="preserve"> </w:t>
      </w:r>
      <w:r w:rsidR="005D5CE6" w:rsidRPr="00EA7529">
        <w:t>(</w:t>
      </w:r>
      <w:r w:rsidR="005D5CE6">
        <w:t>del inglés,</w:t>
      </w:r>
      <w:r w:rsidR="005D5CE6" w:rsidRPr="00906407">
        <w:t xml:space="preserve"> </w:t>
      </w:r>
      <w:r w:rsidR="005D5CE6" w:rsidRPr="008D5F95">
        <w:rPr>
          <w:i/>
          <w:rPrChange w:id="38" w:author="Victor" w:date="2022-08-05T10:43:00Z">
            <w:rPr/>
          </w:rPrChange>
        </w:rPr>
        <w:t>root mean squared error</w:t>
      </w:r>
      <w:r w:rsidR="005D5CE6" w:rsidRPr="00EA7529">
        <w:t>)</w:t>
      </w:r>
      <w:del w:id="39" w:author="Victor" w:date="2022-08-05T10:43:00Z">
        <w:r w:rsidR="002D63F8" w:rsidDel="008D5F95">
          <w:delText xml:space="preserve"> y contrastando finalmente </w:delText>
        </w:r>
      </w:del>
      <w:ins w:id="40" w:author="Victor" w:date="2022-08-05T10:43:00Z">
        <w:r w:rsidR="008D5F95">
          <w:t xml:space="preserve">. Finalmente, se contrasta </w:t>
        </w:r>
      </w:ins>
      <w:r w:rsidR="002D63F8">
        <w:t xml:space="preserve">si el modelo </w:t>
      </w:r>
      <w:del w:id="41" w:author="Victor" w:date="2022-08-05T10:43:00Z">
        <w:r w:rsidR="002D63F8" w:rsidDel="008D5F95">
          <w:delText xml:space="preserve">escogido </w:delText>
        </w:r>
      </w:del>
      <w:ins w:id="42" w:author="Victor" w:date="2022-08-05T10:43:00Z">
        <w:r w:rsidR="008D5F95">
          <w:t xml:space="preserve">elegido </w:t>
        </w:r>
      </w:ins>
      <w:del w:id="43" w:author="Victor" w:date="2022-08-05T10:52:00Z">
        <w:r w:rsidR="002D63F8" w:rsidDel="007D73C4">
          <w:delText>es superior</w:delText>
        </w:r>
      </w:del>
      <w:ins w:id="44" w:author="Victor" w:date="2022-08-05T10:52:00Z">
        <w:r w:rsidR="007D73C4">
          <w:t>predice mejor que</w:t>
        </w:r>
      </w:ins>
      <w:r w:rsidR="002D63F8">
        <w:t xml:space="preserve"> </w:t>
      </w:r>
      <w:ins w:id="45" w:author="Victor" w:date="2022-08-05T10:52:00Z">
        <w:r w:rsidR="007D73C4">
          <w:t>e</w:t>
        </w:r>
      </w:ins>
      <w:del w:id="46" w:author="Victor" w:date="2022-08-05T10:52:00Z">
        <w:r w:rsidR="002D63F8" w:rsidDel="007D73C4">
          <w:delText>a</w:delText>
        </w:r>
      </w:del>
      <w:r w:rsidR="002D63F8">
        <w:t xml:space="preserve">l resto mediante el contraste de Diebold-Mariano. </w:t>
      </w:r>
      <w:del w:id="47" w:author="Victor" w:date="2022-08-05T10:44:00Z">
        <w:r w:rsidR="002D63F8" w:rsidDel="008D5F95">
          <w:delText>Este análisi</w:delText>
        </w:r>
      </w:del>
      <w:ins w:id="48" w:author="Victor" w:date="2022-08-05T10:44:00Z">
        <w:r w:rsidR="008D5F95">
          <w:t>Los resultado</w:t>
        </w:r>
      </w:ins>
      <w:r w:rsidR="002D63F8">
        <w:t>s</w:t>
      </w:r>
      <w:ins w:id="49" w:author="Victor" w:date="2022-08-05T10:44:00Z">
        <w:r w:rsidR="008D5F95">
          <w:t xml:space="preserve"> obtenidos</w:t>
        </w:r>
      </w:ins>
      <w:r w:rsidR="002D63F8">
        <w:t xml:space="preserve"> </w:t>
      </w:r>
      <w:r w:rsidR="004B4A6E">
        <w:t>confirma</w:t>
      </w:r>
      <w:ins w:id="50" w:author="Victor" w:date="2022-08-05T10:44:00Z">
        <w:r w:rsidR="008D5F95">
          <w:t>n</w:t>
        </w:r>
      </w:ins>
      <w:r w:rsidR="004B4A6E">
        <w:t xml:space="preserve"> que el uso de </w:t>
      </w:r>
      <w:del w:id="51" w:author="Victor" w:date="2022-08-05T10:44:00Z">
        <w:r w:rsidR="004B4A6E" w:rsidDel="008D5F95">
          <w:delText>redes neuronales recurrentes</w:delText>
        </w:r>
      </w:del>
      <w:ins w:id="52" w:author="Victor" w:date="2022-08-05T10:44:00Z">
        <w:r w:rsidR="008D5F95">
          <w:t>RNR</w:t>
        </w:r>
      </w:ins>
      <w:r w:rsidR="004B4A6E">
        <w:t xml:space="preserve"> puede ser útil </w:t>
      </w:r>
      <w:del w:id="53" w:author="Victor" w:date="2022-08-05T10:44:00Z">
        <w:r w:rsidR="004B4A6E" w:rsidDel="008D5F95">
          <w:delText xml:space="preserve">a la hora de hacer predicciones sobre </w:delText>
        </w:r>
      </w:del>
      <w:ins w:id="54" w:author="Victor" w:date="2022-08-05T10:44:00Z">
        <w:r w:rsidR="008D5F95">
          <w:t xml:space="preserve">para predecir </w:t>
        </w:r>
      </w:ins>
      <w:r w:rsidR="004B4A6E">
        <w:t>el precio de las criptomonedas</w:t>
      </w:r>
      <w:del w:id="55" w:author="Victor" w:date="2022-08-05T10:44:00Z">
        <w:r w:rsidR="001C28F2" w:rsidDel="008D5F95">
          <w:delText xml:space="preserve"> y abre vía para futuras investigaciones mediante este método</w:delText>
        </w:r>
      </w:del>
      <w:ins w:id="56" w:author="Victor" w:date="2022-08-05T10:44:00Z">
        <w:r w:rsidR="008D5F95">
          <w:t>.</w:t>
        </w:r>
      </w:ins>
    </w:p>
    <w:p w14:paraId="6E598600" w14:textId="77777777" w:rsidR="007A70B6" w:rsidRDefault="007A70B6" w:rsidP="0007301C">
      <w:pPr>
        <w:pStyle w:val="JENUINormal"/>
        <w:ind w:firstLine="0"/>
      </w:pPr>
    </w:p>
    <w:p w14:paraId="75394514" w14:textId="4BA77E3D" w:rsidR="00A51A0E" w:rsidRDefault="002237F0" w:rsidP="0007301C">
      <w:pPr>
        <w:pStyle w:val="JENUINormal"/>
        <w:ind w:firstLine="0"/>
      </w:pPr>
      <w:r w:rsidRPr="002237F0">
        <w:rPr>
          <w:b/>
          <w:sz w:val="22"/>
        </w:rPr>
        <w:t>Palabras clave</w:t>
      </w:r>
      <w:r>
        <w:rPr>
          <w:sz w:val="22"/>
        </w:rPr>
        <w:t xml:space="preserve">: </w:t>
      </w:r>
      <w:del w:id="57" w:author="Victor" w:date="2022-08-05T10:44:00Z">
        <w:r w:rsidDel="0016103B">
          <w:delText>predicción</w:delText>
        </w:r>
      </w:del>
      <w:ins w:id="58" w:author="Victor" w:date="2022-08-05T10:44:00Z">
        <w:r w:rsidR="0016103B">
          <w:t>Predicción</w:t>
        </w:r>
      </w:ins>
      <w:r>
        <w:t xml:space="preserve">, redes neuronales recurrentes, LSTM, Bitcoin, </w:t>
      </w:r>
      <w:del w:id="59" w:author="Victor" w:date="2022-08-05T10:45:00Z">
        <w:r w:rsidDel="0016103B">
          <w:delText>Cripto</w:delText>
        </w:r>
      </w:del>
      <w:ins w:id="60" w:author="Victor" w:date="2022-08-05T10:45:00Z">
        <w:r w:rsidR="0016103B">
          <w:t>criptomoneda</w:t>
        </w:r>
      </w:ins>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49828877" w:rsidR="002237F0" w:rsidRPr="007D73C4" w:rsidRDefault="00F00FC4" w:rsidP="009924F2">
      <w:pPr>
        <w:pStyle w:val="JENUINormal"/>
        <w:ind w:firstLine="0"/>
        <w:rPr>
          <w:ins w:id="61" w:author="Daniel Ramos Hoogwout" w:date="2022-08-02T13:20:00Z"/>
          <w:lang w:val="en-US"/>
        </w:rPr>
      </w:pPr>
      <w:ins w:id="62" w:author="Daniel Ramos Hoogwout" w:date="2022-08-07T15:57:00Z">
        <w:r w:rsidRPr="00F00FC4">
          <w:rPr>
            <w:lang w:val="en-US"/>
          </w:rPr>
          <w:t xml:space="preserve">In recent years, the use of cryptocurrencies has increased exponentially, a virtual currency that aims to replace fiduciary money issued by central banks. This study seeks to predict the price of Bitcoin, the cryptocurrency by excellence, through recurrent neural networks (RNN). Long Short Term Memory </w:t>
        </w:r>
        <w:r w:rsidRPr="00F00FC4">
          <w:rPr>
            <w:lang w:val="en-US"/>
          </w:rPr>
          <w:t xml:space="preserve">(LSTM) neural networks are used, a type of RNN that stores past information–due to its memory cell–to make more accurate predictions. In the predictions, the rolling-window method is used, which uses a defined number of past observations to predict the next observation recursively with four different </w:t>
        </w:r>
      </w:ins>
      <w:ins w:id="63" w:author="Daniel Ramos Hoogwout" w:date="2022-08-07T15:58:00Z">
        <w:r w:rsidR="001470F2">
          <w:rPr>
            <w:lang w:val="en-US"/>
          </w:rPr>
          <w:t xml:space="preserve">window </w:t>
        </w:r>
      </w:ins>
      <w:ins w:id="64" w:author="Daniel Ramos Hoogwout" w:date="2022-08-07T15:57:00Z">
        <w:r w:rsidRPr="00F00FC4">
          <w:rPr>
            <w:lang w:val="en-US"/>
          </w:rPr>
          <w:t xml:space="preserve">sizes, and the best model is chosen according to the MAE (mean absolute error ) and RMSE (root mean squared error). </w:t>
        </w:r>
      </w:ins>
      <w:del w:id="65" w:author="Daniel Ramos Hoogwout" w:date="2022-08-07T15:57:00Z">
        <w:r w:rsidR="00E72920" w:rsidRPr="007D73C4" w:rsidDel="00F00FC4">
          <w:rPr>
            <w:lang w:val="en-US"/>
          </w:rPr>
          <w:delText>In recent years, the use of cryptocurrencies has increased exponentially, a virtual currency that aims to replace fiduciary money issued by the central banks. This type of asset has grown both in number and</w:delText>
        </w:r>
        <w:r w:rsidR="00E72920" w:rsidRPr="009924F2" w:rsidDel="00F00FC4">
          <w:rPr>
            <w:lang w:val="en-US"/>
          </w:rPr>
          <w:delText xml:space="preserve"> in capitalization to the level of being able to be compared even with stock market indexes, for this reason the objective of this study</w:delText>
        </w:r>
      </w:del>
      <w:ins w:id="66" w:author="Victor" w:date="2022-08-05T10:46:00Z">
        <w:del w:id="67" w:author="Daniel Ramos Hoogwout" w:date="2022-08-07T15:57:00Z">
          <w:r w:rsidR="002838A7" w:rsidRPr="007D73C4" w:rsidDel="00F00FC4">
            <w:rPr>
              <w:lang w:val="en-US"/>
              <w:rPrChange w:id="68" w:author="Victor" w:date="2022-08-05T10:52:00Z">
                <w:rPr/>
              </w:rPrChange>
            </w:rPr>
            <w:delText>In this study, we</w:delText>
          </w:r>
        </w:del>
      </w:ins>
      <w:ins w:id="69" w:author="Victor" w:date="2022-08-05T10:45:00Z">
        <w:del w:id="70" w:author="Daniel Ramos Hoogwout" w:date="2022-08-07T15:57:00Z">
          <w:r w:rsidR="002838A7" w:rsidRPr="007D73C4" w:rsidDel="00F00FC4">
            <w:rPr>
              <w:lang w:val="en-US"/>
              <w:rPrChange w:id="71" w:author="Victor" w:date="2022-08-05T10:52:00Z">
                <w:rPr/>
              </w:rPrChange>
            </w:rPr>
            <w:delText xml:space="preserve"> predict</w:delText>
          </w:r>
        </w:del>
      </w:ins>
      <w:del w:id="72" w:author="Daniel Ramos Hoogwout" w:date="2022-08-07T15:57:00Z">
        <w:r w:rsidR="00E72920" w:rsidRPr="007D73C4" w:rsidDel="00F00FC4">
          <w:rPr>
            <w:lang w:val="en-US"/>
          </w:rPr>
          <w:delText xml:space="preserve"> is to try to predict the price of Bitcoin, the cryptocurrency by excellence, through </w:delText>
        </w:r>
        <w:r w:rsidR="00E72920" w:rsidRPr="009924F2" w:rsidDel="00F00FC4">
          <w:rPr>
            <w:lang w:val="en-US"/>
          </w:rPr>
          <w:delText>a type of recurrent neural network</w:delText>
        </w:r>
      </w:del>
      <w:ins w:id="73" w:author="Victor" w:date="2022-08-05T10:46:00Z">
        <w:del w:id="74" w:author="Daniel Ramos Hoogwout" w:date="2022-08-07T15:57:00Z">
          <w:r w:rsidR="002838A7" w:rsidRPr="007D73C4" w:rsidDel="00F00FC4">
            <w:rPr>
              <w:lang w:val="en-US"/>
              <w:rPrChange w:id="75" w:author="Victor" w:date="2022-08-05T10:52:00Z">
                <w:rPr/>
              </w:rPrChange>
            </w:rPr>
            <w:delText>s (RN</w:delText>
          </w:r>
        </w:del>
      </w:ins>
      <w:del w:id="76" w:author="Daniel Ramos Hoogwout" w:date="2022-08-07T15:57:00Z">
        <w:r w:rsidR="00B509C3" w:rsidDel="00F00FC4">
          <w:rPr>
            <w:lang w:val="en-US"/>
          </w:rPr>
          <w:delText>N</w:delText>
        </w:r>
      </w:del>
      <w:ins w:id="77" w:author="Victor" w:date="2022-08-05T10:46:00Z">
        <w:del w:id="78" w:author="Daniel Ramos Hoogwout" w:date="2022-08-07T15:57:00Z">
          <w:r w:rsidR="0002070F" w:rsidRPr="007D73C4" w:rsidDel="00F00FC4">
            <w:rPr>
              <w:lang w:val="en-US"/>
              <w:rPrChange w:id="79" w:author="Victor" w:date="2022-08-05T10:52:00Z">
                <w:rPr/>
              </w:rPrChange>
            </w:rPr>
            <w:delText xml:space="preserve">). We employ </w:delText>
          </w:r>
        </w:del>
      </w:ins>
      <w:del w:id="80" w:author="Daniel Ramos Hoogwout" w:date="2022-08-07T15:57:00Z">
        <w:r w:rsidR="00E72920" w:rsidRPr="007D73C4" w:rsidDel="00F00FC4">
          <w:rPr>
            <w:lang w:val="en-US"/>
          </w:rPr>
          <w:delText>, specifically, Long Short-Term Memory (LSTM)</w:delText>
        </w:r>
      </w:del>
      <w:ins w:id="81" w:author="Victor" w:date="2022-08-05T10:46:00Z">
        <w:del w:id="82" w:author="Daniel Ramos Hoogwout" w:date="2022-08-07T15:57:00Z">
          <w:r w:rsidR="0002070F" w:rsidRPr="007D73C4" w:rsidDel="00F00FC4">
            <w:rPr>
              <w:lang w:val="en-US"/>
              <w:rPrChange w:id="83" w:author="Victor" w:date="2022-08-05T10:52:00Z">
                <w:rPr/>
              </w:rPrChange>
            </w:rPr>
            <w:delText xml:space="preserve"> neura</w:delText>
          </w:r>
        </w:del>
      </w:ins>
      <w:ins w:id="84" w:author="Victor" w:date="2022-08-05T10:47:00Z">
        <w:del w:id="85" w:author="Daniel Ramos Hoogwout" w:date="2022-08-07T15:57:00Z">
          <w:r w:rsidR="0002070F" w:rsidRPr="007D73C4" w:rsidDel="00F00FC4">
            <w:rPr>
              <w:lang w:val="en-US"/>
              <w:rPrChange w:id="86" w:author="Victor" w:date="2022-08-05T10:52:00Z">
                <w:rPr/>
              </w:rPrChange>
            </w:rPr>
            <w:delText>l networks</w:delText>
          </w:r>
        </w:del>
      </w:ins>
      <w:del w:id="87" w:author="Daniel Ramos Hoogwout" w:date="2022-08-07T15:57:00Z">
        <w:r w:rsidR="00E72920" w:rsidRPr="007D73C4" w:rsidDel="00F00FC4">
          <w:rPr>
            <w:lang w:val="en-US"/>
          </w:rPr>
          <w:delText>, one of the most advanced deep learning algorithms to date</w:delText>
        </w:r>
      </w:del>
      <w:ins w:id="88" w:author="Victor" w:date="2022-08-05T10:47:00Z">
        <w:del w:id="89" w:author="Daniel Ramos Hoogwout" w:date="2022-08-07T15:57:00Z">
          <w:r w:rsidR="0002070F" w:rsidRPr="007D73C4" w:rsidDel="00F00FC4">
            <w:rPr>
              <w:lang w:val="en-US"/>
              <w:rPrChange w:id="90" w:author="Victor" w:date="2022-08-05T10:52:00Z">
                <w:rPr/>
              </w:rPrChange>
            </w:rPr>
            <w:delText>a type of RN</w:delText>
          </w:r>
        </w:del>
      </w:ins>
      <w:ins w:id="91" w:author="Victor" w:date="2022-08-05T10:59:00Z">
        <w:del w:id="92" w:author="Daniel Ramos Hoogwout" w:date="2022-08-07T15:57:00Z">
          <w:r w:rsidR="00B509C3" w:rsidDel="00F00FC4">
            <w:rPr>
              <w:lang w:val="en-US"/>
            </w:rPr>
            <w:delText>N</w:delText>
          </w:r>
        </w:del>
      </w:ins>
      <w:ins w:id="93" w:author="Victor" w:date="2022-08-05T10:47:00Z">
        <w:del w:id="94" w:author="Daniel Ramos Hoogwout" w:date="2022-08-07T15:57:00Z">
          <w:r w:rsidR="0002070F" w:rsidRPr="007D73C4" w:rsidDel="00F00FC4">
            <w:rPr>
              <w:lang w:val="en-US"/>
              <w:rPrChange w:id="95" w:author="Victor" w:date="2022-08-05T10:52:00Z">
                <w:rPr/>
              </w:rPrChange>
            </w:rPr>
            <w:delText xml:space="preserve"> </w:delText>
          </w:r>
          <w:bookmarkStart w:id="96" w:name="_Hlk110780015"/>
          <w:r w:rsidR="0002070F" w:rsidRPr="007D73C4" w:rsidDel="00F00FC4">
            <w:rPr>
              <w:lang w:val="en-US"/>
              <w:rPrChange w:id="97" w:author="Victor" w:date="2022-08-05T10:52:00Z">
                <w:rPr/>
              </w:rPrChange>
            </w:rPr>
            <w:delText xml:space="preserve">that </w:delText>
          </w:r>
        </w:del>
      </w:ins>
      <w:del w:id="98" w:author="Daniel Ramos Hoogwout" w:date="2022-08-07T15:57:00Z">
        <w:r w:rsidR="00E72920" w:rsidRPr="007D73C4" w:rsidDel="00F00FC4">
          <w:rPr>
            <w:lang w:val="en-US"/>
          </w:rPr>
          <w:delText>, that thanks to its memory cell, allows to store</w:delText>
        </w:r>
      </w:del>
      <w:ins w:id="99" w:author="Victor" w:date="2022-08-05T10:47:00Z">
        <w:del w:id="100" w:author="Daniel Ramos Hoogwout" w:date="2022-08-07T15:57:00Z">
          <w:r w:rsidR="0002070F" w:rsidRPr="007D73C4" w:rsidDel="00F00FC4">
            <w:rPr>
              <w:lang w:val="en-US"/>
              <w:rPrChange w:id="101" w:author="Victor" w:date="2022-08-05T10:52:00Z">
                <w:rPr/>
              </w:rPrChange>
            </w:rPr>
            <w:delText>s</w:delText>
          </w:r>
        </w:del>
      </w:ins>
      <w:del w:id="102" w:author="Daniel Ramos Hoogwout" w:date="2022-08-07T15:57:00Z">
        <w:r w:rsidR="00A7547E" w:rsidRPr="007D73C4" w:rsidDel="00F00FC4">
          <w:rPr>
            <w:lang w:val="en-US"/>
          </w:rPr>
          <w:delText xml:space="preserve"> past </w:delText>
        </w:r>
        <w:r w:rsidR="00E72920" w:rsidRPr="007D73C4" w:rsidDel="00F00FC4">
          <w:rPr>
            <w:lang w:val="en-US"/>
          </w:rPr>
          <w:delText>information</w:delText>
        </w:r>
      </w:del>
      <w:ins w:id="103" w:author="Victor" w:date="2022-08-05T10:48:00Z">
        <w:del w:id="104" w:author="Daniel Ramos Hoogwout" w:date="2022-08-07T15:57:00Z">
          <w:r w:rsidR="0002070F" w:rsidRPr="007D73C4" w:rsidDel="00F00FC4">
            <w:rPr>
              <w:lang w:val="en-US"/>
              <w:rPrChange w:id="105" w:author="Victor" w:date="2022-08-05T10:52:00Z">
                <w:rPr/>
              </w:rPrChange>
            </w:rPr>
            <w:delText>–due to its memory cell–</w:delText>
          </w:r>
        </w:del>
      </w:ins>
      <w:del w:id="106" w:author="Daniel Ramos Hoogwout" w:date="2022-08-07T15:57:00Z">
        <w:r w:rsidR="00E72920" w:rsidRPr="007D73C4" w:rsidDel="00F00FC4">
          <w:rPr>
            <w:lang w:val="en-US"/>
          </w:rPr>
          <w:delText xml:space="preserve"> to make more </w:delText>
        </w:r>
        <w:r w:rsidR="00E72920" w:rsidRPr="009924F2" w:rsidDel="00F00FC4">
          <w:rPr>
            <w:lang w:val="en-US"/>
          </w:rPr>
          <w:delText xml:space="preserve">precise </w:delText>
        </w:r>
      </w:del>
      <w:ins w:id="107" w:author="Victor" w:date="2022-08-05T10:48:00Z">
        <w:del w:id="108" w:author="Daniel Ramos Hoogwout" w:date="2022-08-07T15:57:00Z">
          <w:r w:rsidR="0002070F" w:rsidRPr="007D73C4" w:rsidDel="00F00FC4">
            <w:rPr>
              <w:lang w:val="en-US"/>
              <w:rPrChange w:id="109" w:author="Victor" w:date="2022-08-05T10:52:00Z">
                <w:rPr/>
              </w:rPrChange>
            </w:rPr>
            <w:delText>accurate</w:delText>
          </w:r>
          <w:r w:rsidR="0002070F" w:rsidRPr="007D73C4" w:rsidDel="00F00FC4">
            <w:rPr>
              <w:lang w:val="en-US"/>
            </w:rPr>
            <w:delText xml:space="preserve"> </w:delText>
          </w:r>
        </w:del>
      </w:ins>
      <w:del w:id="110" w:author="Daniel Ramos Hoogwout" w:date="2022-08-07T15:57:00Z">
        <w:r w:rsidR="00E72920" w:rsidRPr="007D73C4" w:rsidDel="00F00FC4">
          <w:rPr>
            <w:lang w:val="en-US"/>
          </w:rPr>
          <w:delText>predictions</w:delText>
        </w:r>
        <w:bookmarkEnd w:id="96"/>
        <w:r w:rsidR="00E72920" w:rsidRPr="007D73C4" w:rsidDel="00F00FC4">
          <w:rPr>
            <w:lang w:val="en-US"/>
          </w:rPr>
          <w:delText>.</w:delText>
        </w:r>
      </w:del>
      <w:ins w:id="111" w:author="Victor" w:date="2022-08-05T10:48:00Z">
        <w:del w:id="112" w:author="Daniel Ramos Hoogwout" w:date="2022-08-07T15:57:00Z">
          <w:r w:rsidR="007D73C4" w:rsidRPr="007D73C4" w:rsidDel="00F00FC4">
            <w:rPr>
              <w:lang w:val="en-US"/>
              <w:rPrChange w:id="113" w:author="Victor" w:date="2022-08-05T10:52:00Z">
                <w:rPr/>
              </w:rPrChange>
            </w:rPr>
            <w:delText xml:space="preserve"> We make rolling-window forecasts, whi</w:delText>
          </w:r>
        </w:del>
      </w:ins>
      <w:ins w:id="114" w:author="Victor" w:date="2022-08-05T10:49:00Z">
        <w:del w:id="115" w:author="Daniel Ramos Hoogwout" w:date="2022-08-07T15:57:00Z">
          <w:r w:rsidR="007D73C4" w:rsidRPr="007D73C4" w:rsidDel="00F00FC4">
            <w:rPr>
              <w:lang w:val="en-US"/>
              <w:rPrChange w:id="116" w:author="Victor" w:date="2022-08-05T10:52:00Z">
                <w:rPr/>
              </w:rPrChange>
            </w:rPr>
            <w:delText>ch use a fixed number of past observations to</w:delText>
          </w:r>
        </w:del>
      </w:ins>
      <w:ins w:id="117" w:author="Victor" w:date="2022-08-05T10:50:00Z">
        <w:del w:id="118" w:author="Daniel Ramos Hoogwout" w:date="2022-08-07T15:57:00Z">
          <w:r w:rsidR="007D73C4" w:rsidRPr="007D73C4" w:rsidDel="00F00FC4">
            <w:rPr>
              <w:lang w:val="en-US"/>
              <w:rPrChange w:id="119" w:author="Victor" w:date="2022-08-05T10:52:00Z">
                <w:rPr/>
              </w:rPrChange>
            </w:rPr>
            <w:delText xml:space="preserve"> recursively</w:delText>
          </w:r>
        </w:del>
      </w:ins>
      <w:ins w:id="120" w:author="Victor" w:date="2022-08-05T10:49:00Z">
        <w:del w:id="121" w:author="Daniel Ramos Hoogwout" w:date="2022-08-07T15:57:00Z">
          <w:r w:rsidR="007D73C4" w:rsidRPr="007D73C4" w:rsidDel="00F00FC4">
            <w:rPr>
              <w:lang w:val="en-US"/>
              <w:rPrChange w:id="122" w:author="Victor" w:date="2022-08-05T10:52:00Z">
                <w:rPr/>
              </w:rPrChange>
            </w:rPr>
            <w:delText xml:space="preserve"> forecast the next period’s price </w:delText>
          </w:r>
        </w:del>
      </w:ins>
      <w:ins w:id="123" w:author="Victor" w:date="2022-08-05T10:50:00Z">
        <w:del w:id="124" w:author="Daniel Ramos Hoogwout" w:date="2022-08-07T15:57:00Z">
          <w:r w:rsidR="007D73C4" w:rsidRPr="007D73C4" w:rsidDel="00F00FC4">
            <w:rPr>
              <w:lang w:val="en-US"/>
              <w:rPrChange w:id="125" w:author="Victor" w:date="2022-08-05T10:52:00Z">
                <w:rPr/>
              </w:rPrChange>
            </w:rPr>
            <w:delText xml:space="preserve">with four different in-sample sizes. We select the best model according to the </w:delText>
          </w:r>
        </w:del>
      </w:ins>
      <w:ins w:id="126" w:author="Victor" w:date="2022-08-05T10:51:00Z">
        <w:del w:id="127" w:author="Daniel Ramos Hoogwout" w:date="2022-08-07T15:57:00Z">
          <w:r w:rsidR="007D73C4" w:rsidRPr="007D73C4" w:rsidDel="00F00FC4">
            <w:rPr>
              <w:lang w:val="en-US"/>
              <w:rPrChange w:id="128" w:author="Victor" w:date="2022-08-05T10:52:00Z">
                <w:rPr/>
              </w:rPrChange>
            </w:rPr>
            <w:delText>MAE (</w:delText>
          </w:r>
          <w:r w:rsidR="007D73C4" w:rsidRPr="007D73C4" w:rsidDel="00F00FC4">
            <w:rPr>
              <w:lang w:val="en-US"/>
              <w:rPrChange w:id="129" w:author="Victor" w:date="2022-08-05T10:52:00Z">
                <w:rPr>
                  <w:i/>
                </w:rPr>
              </w:rPrChange>
            </w:rPr>
            <w:delText>mean absolute error</w:delText>
          </w:r>
          <w:r w:rsidR="007D73C4" w:rsidRPr="007D73C4" w:rsidDel="00F00FC4">
            <w:rPr>
              <w:lang w:val="en-US"/>
              <w:rPrChange w:id="130" w:author="Victor" w:date="2022-08-05T10:52:00Z">
                <w:rPr/>
              </w:rPrChange>
            </w:rPr>
            <w:delText>) and RMSE (</w:delText>
          </w:r>
          <w:r w:rsidR="007D73C4" w:rsidRPr="007D73C4" w:rsidDel="00F00FC4">
            <w:rPr>
              <w:lang w:val="en-US"/>
              <w:rPrChange w:id="131" w:author="Victor" w:date="2022-08-05T10:52:00Z">
                <w:rPr>
                  <w:i/>
                </w:rPr>
              </w:rPrChange>
            </w:rPr>
            <w:delText>root mean squared error</w:delText>
          </w:r>
          <w:r w:rsidR="007D73C4" w:rsidRPr="007D73C4" w:rsidDel="00F00FC4">
            <w:rPr>
              <w:lang w:val="en-US"/>
              <w:rPrChange w:id="132" w:author="Victor" w:date="2022-08-05T10:52:00Z">
                <w:rPr/>
              </w:rPrChange>
            </w:rPr>
            <w:delText xml:space="preserve">). </w:delText>
          </w:r>
        </w:del>
        <w:r w:rsidR="007D73C4" w:rsidRPr="007D73C4">
          <w:rPr>
            <w:lang w:val="en-US"/>
            <w:rPrChange w:id="133" w:author="Victor" w:date="2022-08-05T10:52:00Z">
              <w:rPr/>
            </w:rPrChange>
          </w:rPr>
          <w:t xml:space="preserve">Finally, </w:t>
        </w:r>
        <w:del w:id="134" w:author="Daniel Ramos Hoogwout" w:date="2022-08-07T15:56:00Z">
          <w:r w:rsidR="007D73C4" w:rsidRPr="007D73C4" w:rsidDel="00F00FC4">
            <w:rPr>
              <w:lang w:val="en-US"/>
              <w:rPrChange w:id="135" w:author="Victor" w:date="2022-08-05T10:52:00Z">
                <w:rPr/>
              </w:rPrChange>
            </w:rPr>
            <w:delText xml:space="preserve">we apply </w:delText>
          </w:r>
        </w:del>
        <w:r w:rsidR="007D73C4" w:rsidRPr="007D73C4">
          <w:rPr>
            <w:lang w:val="en-US"/>
            <w:rPrChange w:id="136" w:author="Victor" w:date="2022-08-05T10:52:00Z">
              <w:rPr/>
            </w:rPrChange>
          </w:rPr>
          <w:t xml:space="preserve">the Diebold-Mariano test </w:t>
        </w:r>
      </w:ins>
      <w:ins w:id="137" w:author="Daniel Ramos Hoogwout" w:date="2022-08-07T15:56:00Z">
        <w:r>
          <w:rPr>
            <w:lang w:val="en-US"/>
          </w:rPr>
          <w:t>is appl</w:t>
        </w:r>
      </w:ins>
      <w:ins w:id="138" w:author="Daniel Ramos Hoogwout" w:date="2022-08-07T15:57:00Z">
        <w:r>
          <w:rPr>
            <w:lang w:val="en-US"/>
          </w:rPr>
          <w:t xml:space="preserve">ied </w:t>
        </w:r>
      </w:ins>
      <w:ins w:id="139" w:author="Victor" w:date="2022-08-05T10:51:00Z">
        <w:r w:rsidR="007D73C4" w:rsidRPr="007D73C4">
          <w:rPr>
            <w:lang w:val="en-US"/>
            <w:rPrChange w:id="140" w:author="Victor" w:date="2022-08-05T10:52:00Z">
              <w:rPr/>
            </w:rPrChange>
          </w:rPr>
          <w:t>to verify whether the selected model</w:t>
        </w:r>
      </w:ins>
      <w:ins w:id="141" w:author="Victor" w:date="2022-08-05T10:52:00Z">
        <w:r w:rsidR="007D73C4" w:rsidRPr="007D73C4">
          <w:rPr>
            <w:lang w:val="en-US"/>
            <w:rPrChange w:id="142" w:author="Victor" w:date="2022-08-05T10:52:00Z">
              <w:rPr/>
            </w:rPrChange>
          </w:rPr>
          <w:t xml:space="preserve"> outperforms all other models. </w:t>
        </w:r>
      </w:ins>
      <w:ins w:id="143" w:author="Daniel Ramos Hoogwout" w:date="2022-08-07T15:57:00Z">
        <w:r>
          <w:rPr>
            <w:lang w:val="en-US"/>
          </w:rPr>
          <w:t xml:space="preserve">The </w:t>
        </w:r>
      </w:ins>
      <w:ins w:id="144" w:author="Victor" w:date="2022-08-05T10:52:00Z">
        <w:del w:id="145" w:author="Daniel Ramos Hoogwout" w:date="2022-08-07T15:57:00Z">
          <w:r w:rsidR="007D73C4" w:rsidRPr="007D73C4" w:rsidDel="00F00FC4">
            <w:rPr>
              <w:lang w:val="en-US"/>
              <w:rPrChange w:id="146" w:author="Victor" w:date="2022-08-05T10:52:00Z">
                <w:rPr/>
              </w:rPrChange>
            </w:rPr>
            <w:delText xml:space="preserve">Our </w:delText>
          </w:r>
        </w:del>
        <w:r w:rsidR="007D73C4" w:rsidRPr="007D73C4">
          <w:rPr>
            <w:lang w:val="en-US"/>
            <w:rPrChange w:id="147" w:author="Victor" w:date="2022-08-05T10:52:00Z">
              <w:rPr/>
            </w:rPrChange>
          </w:rPr>
          <w:t>results</w:t>
        </w:r>
      </w:ins>
      <w:ins w:id="148" w:author="Daniel Ramos Hoogwout" w:date="2022-08-07T15:57:00Z">
        <w:r>
          <w:rPr>
            <w:lang w:val="en-US"/>
          </w:rPr>
          <w:t xml:space="preserve"> obtained</w:t>
        </w:r>
      </w:ins>
      <w:ins w:id="149" w:author="Victor" w:date="2022-08-05T10:52:00Z">
        <w:r w:rsidR="007D73C4" w:rsidRPr="007D73C4">
          <w:rPr>
            <w:lang w:val="en-US"/>
            <w:rPrChange w:id="150" w:author="Victor" w:date="2022-08-05T10:52:00Z">
              <w:rPr/>
            </w:rPrChange>
          </w:rPr>
          <w:t xml:space="preserve"> show that the use of RN</w:t>
        </w:r>
      </w:ins>
      <w:ins w:id="151" w:author="Victor" w:date="2022-08-05T10:59:00Z">
        <w:r w:rsidR="00B509C3">
          <w:rPr>
            <w:lang w:val="en-US"/>
          </w:rPr>
          <w:t>N</w:t>
        </w:r>
      </w:ins>
      <w:ins w:id="152" w:author="Victor" w:date="2022-08-05T10:52:00Z">
        <w:r w:rsidR="007D73C4" w:rsidRPr="007D73C4">
          <w:rPr>
            <w:lang w:val="en-US"/>
            <w:rPrChange w:id="153" w:author="Victor" w:date="2022-08-05T10:52:00Z">
              <w:rPr/>
            </w:rPrChange>
          </w:rPr>
          <w:t xml:space="preserve"> may help predict the price of cryptocurrencies.</w:t>
        </w:r>
      </w:ins>
      <w:ins w:id="154" w:author="Victor" w:date="2022-08-05T10:51:00Z">
        <w:r w:rsidR="007D73C4" w:rsidRPr="007D73C4">
          <w:rPr>
            <w:lang w:val="en-US"/>
            <w:rPrChange w:id="155" w:author="Victor" w:date="2022-08-05T10:52:00Z">
              <w:rPr/>
            </w:rPrChange>
          </w:rPr>
          <w:t xml:space="preserve"> </w:t>
        </w:r>
      </w:ins>
    </w:p>
    <w:p w14:paraId="39D8DA7C" w14:textId="77777777" w:rsidR="007A70B6" w:rsidRPr="009924F2" w:rsidRDefault="007A70B6" w:rsidP="007B5D6B">
      <w:pPr>
        <w:pStyle w:val="JENUINormal"/>
        <w:ind w:firstLine="0"/>
        <w:rPr>
          <w:lang w:val="en-US"/>
        </w:rPr>
      </w:pPr>
    </w:p>
    <w:p w14:paraId="72A45F29" w14:textId="46007819" w:rsidR="002237F0" w:rsidRPr="007D73C4" w:rsidRDefault="002237F0" w:rsidP="0007301C">
      <w:pPr>
        <w:pStyle w:val="JENUINormal"/>
        <w:ind w:firstLine="0"/>
        <w:rPr>
          <w:lang w:val="en-US"/>
          <w:rPrChange w:id="156" w:author="Victor" w:date="2022-08-05T10:52:00Z">
            <w:rPr/>
          </w:rPrChange>
        </w:rPr>
      </w:pPr>
      <w:r w:rsidRPr="007D73C4">
        <w:rPr>
          <w:b/>
          <w:lang w:val="en-US"/>
          <w:rPrChange w:id="157" w:author="Victor" w:date="2022-08-05T10:52:00Z">
            <w:rPr>
              <w:b/>
            </w:rPr>
          </w:rPrChange>
        </w:rPr>
        <w:t xml:space="preserve">Keywords: </w:t>
      </w:r>
      <w:del w:id="158" w:author="Victor" w:date="2022-07-29T08:15:00Z">
        <w:r w:rsidRPr="007D73C4" w:rsidDel="00861F0E">
          <w:rPr>
            <w:lang w:val="en-US"/>
            <w:rPrChange w:id="159" w:author="Victor" w:date="2022-08-05T10:52:00Z">
              <w:rPr/>
            </w:rPrChange>
          </w:rPr>
          <w:delText>forecast</w:delText>
        </w:r>
      </w:del>
      <w:ins w:id="160" w:author="Victor" w:date="2022-07-29T08:15:00Z">
        <w:r w:rsidR="00861F0E" w:rsidRPr="007D73C4">
          <w:rPr>
            <w:lang w:val="en-US"/>
            <w:rPrChange w:id="161" w:author="Victor" w:date="2022-08-05T10:52:00Z">
              <w:rPr/>
            </w:rPrChange>
          </w:rPr>
          <w:t>Forecast</w:t>
        </w:r>
      </w:ins>
      <w:r w:rsidRPr="007D73C4">
        <w:rPr>
          <w:lang w:val="en-US"/>
          <w:rPrChange w:id="162" w:author="Victor" w:date="2022-08-05T10:52:00Z">
            <w:rPr/>
          </w:rPrChange>
        </w:rPr>
        <w:t xml:space="preserve">, </w:t>
      </w:r>
      <w:del w:id="163" w:author="Victor" w:date="2022-07-29T08:15:00Z">
        <w:r w:rsidRPr="007D73C4" w:rsidDel="00861F0E">
          <w:rPr>
            <w:lang w:val="en-US"/>
            <w:rPrChange w:id="164" w:author="Victor" w:date="2022-08-05T10:52:00Z">
              <w:rPr/>
            </w:rPrChange>
          </w:rPr>
          <w:delText xml:space="preserve">time series, </w:delText>
        </w:r>
      </w:del>
      <w:r w:rsidRPr="007D73C4">
        <w:rPr>
          <w:lang w:val="en-US"/>
          <w:rPrChange w:id="165" w:author="Victor" w:date="2022-08-05T10:52:00Z">
            <w:rPr/>
          </w:rPrChange>
        </w:rPr>
        <w:t xml:space="preserve">Recurrent Neural Networks, LSTM, Bitcoin, </w:t>
      </w:r>
      <w:del w:id="166" w:author="Victor" w:date="2022-07-29T08:15:00Z">
        <w:r w:rsidRPr="007D73C4" w:rsidDel="00861F0E">
          <w:rPr>
            <w:lang w:val="en-US"/>
            <w:rPrChange w:id="167" w:author="Victor" w:date="2022-08-05T10:52:00Z">
              <w:rPr/>
            </w:rPrChange>
          </w:rPr>
          <w:delText>Cryptocurrencies</w:delText>
        </w:r>
      </w:del>
      <w:ins w:id="168" w:author="Victor" w:date="2022-07-29T08:15:00Z">
        <w:r w:rsidR="00861F0E" w:rsidRPr="007D73C4">
          <w:rPr>
            <w:lang w:val="en-US"/>
            <w:rPrChange w:id="169" w:author="Victor" w:date="2022-08-05T10:52:00Z">
              <w:rPr/>
            </w:rPrChange>
          </w:rPr>
          <w:t>cryptocurrencies</w:t>
        </w:r>
      </w:ins>
      <w:r w:rsidRPr="007D73C4">
        <w:rPr>
          <w:lang w:val="en-US"/>
          <w:rPrChange w:id="170" w:author="Victor" w:date="2022-08-05T10:52:00Z">
            <w:rPr/>
          </w:rPrChange>
        </w:rPr>
        <w:t>.</w:t>
      </w:r>
    </w:p>
    <w:p w14:paraId="2918755E" w14:textId="77777777" w:rsidR="00F35E6B" w:rsidRDefault="00BD75A1" w:rsidP="00754208">
      <w:pPr>
        <w:pStyle w:val="JENUITtulo1"/>
      </w:pPr>
      <w:r>
        <w:t>Introducción</w:t>
      </w:r>
    </w:p>
    <w:p w14:paraId="133DB911" w14:textId="717892D0" w:rsidR="000753DE" w:rsidRDefault="000753DE" w:rsidP="002916D4">
      <w:pPr>
        <w:pStyle w:val="JENUINormal"/>
        <w:rPr>
          <w:ins w:id="171" w:author="Daniel Ramos Hoogwout" w:date="2022-08-09T18:09:00Z"/>
        </w:rPr>
      </w:pPr>
      <w:ins w:id="172" w:author="Daniel Ramos Hoogwout" w:date="2022-08-09T17:54:00Z">
        <w:r>
          <w:t xml:space="preserve">En la última década </w:t>
        </w:r>
      </w:ins>
      <w:ins w:id="173" w:author="Daniel Ramos Hoogwout" w:date="2022-08-09T17:55:00Z">
        <w:r>
          <w:t>la popularidad de las criptomonedas ha crecido de manera exponencial</w:t>
        </w:r>
      </w:ins>
      <w:ins w:id="174" w:author="Daniel Ramos Hoogwout" w:date="2022-08-09T18:00:00Z">
        <w:r w:rsidR="00C70E9B">
          <w:t xml:space="preserve"> gracias</w:t>
        </w:r>
      </w:ins>
      <w:ins w:id="175" w:author="Daniel Ramos Hoogwout" w:date="2022-08-09T17:56:00Z">
        <w:r w:rsidR="00C70E9B">
          <w:t xml:space="preserve"> </w:t>
        </w:r>
      </w:ins>
      <w:ins w:id="176" w:author="Daniel Ramos Hoogwout" w:date="2022-08-09T17:58:00Z">
        <w:r w:rsidR="00C70E9B">
          <w:t>s</w:t>
        </w:r>
      </w:ins>
      <w:ins w:id="177" w:author="Daniel Ramos Hoogwout" w:date="2022-08-09T17:56:00Z">
        <w:r w:rsidR="00C70E9B">
          <w:t xml:space="preserve">u </w:t>
        </w:r>
      </w:ins>
      <w:ins w:id="178" w:author="Daniel Ramos Hoogwout" w:date="2022-08-09T17:57:00Z">
        <w:r w:rsidR="00C70E9B">
          <w:t>innovador sistema</w:t>
        </w:r>
      </w:ins>
      <w:ins w:id="179" w:author="Daniel Ramos Hoogwout" w:date="2022-08-09T18:00:00Z">
        <w:r w:rsidR="00C70E9B">
          <w:t xml:space="preserve"> de</w:t>
        </w:r>
      </w:ins>
      <w:ins w:id="180" w:author="Daniel Ramos Hoogwout" w:date="2022-08-09T17:57:00Z">
        <w:r w:rsidR="00C70E9B">
          <w:t xml:space="preserve"> transacciones</w:t>
        </w:r>
      </w:ins>
      <w:ins w:id="181" w:author="Daniel Ramos Hoogwout" w:date="2022-08-09T18:00:00Z">
        <w:r w:rsidR="00C70E9B">
          <w:t xml:space="preserve"> que</w:t>
        </w:r>
      </w:ins>
      <w:ins w:id="182" w:author="Daniel Ramos Hoogwout" w:date="2022-08-09T17:57:00Z">
        <w:r w:rsidR="00C70E9B">
          <w:t xml:space="preserve"> permite a sus usuarios hacer movimientos monetarios</w:t>
        </w:r>
      </w:ins>
      <w:ins w:id="183" w:author="Daniel Ramos Hoogwout" w:date="2022-08-09T18:06:00Z">
        <w:r w:rsidR="002916D4">
          <w:t xml:space="preserve"> especulativos o de divisa alternativa</w:t>
        </w:r>
      </w:ins>
      <w:ins w:id="184" w:author="Daniel Ramos Hoogwout" w:date="2022-08-09T17:57:00Z">
        <w:r w:rsidR="00C70E9B">
          <w:t xml:space="preserve"> </w:t>
        </w:r>
      </w:ins>
      <w:ins w:id="185" w:author="Daniel Ramos Hoogwout" w:date="2022-08-09T17:58:00Z">
        <w:r w:rsidR="00C70E9B">
          <w:t xml:space="preserve">de manera instantánea, con un coste bajo y sin la intervención del sistema </w:t>
        </w:r>
      </w:ins>
      <w:ins w:id="186" w:author="Daniel Ramos Hoogwout" w:date="2022-08-09T18:03:00Z">
        <w:r w:rsidR="00123036">
          <w:t>bancario,</w:t>
        </w:r>
      </w:ins>
      <w:ins w:id="187" w:author="Daniel Ramos Hoogwout" w:date="2022-08-09T17:59:00Z">
        <w:r w:rsidR="00C70E9B">
          <w:t xml:space="preserve"> </w:t>
        </w:r>
      </w:ins>
      <w:ins w:id="188" w:author="Daniel Ramos Hoogwout" w:date="2022-08-09T18:03:00Z">
        <w:r w:rsidR="00123036">
          <w:t xml:space="preserve">así como tampoco de la intervención del gobierno. </w:t>
        </w:r>
      </w:ins>
      <w:ins w:id="189" w:author="Daniel Ramos Hoogwout" w:date="2022-08-09T18:05:00Z">
        <w:r w:rsidR="00123036">
          <w:t>Este sistema</w:t>
        </w:r>
      </w:ins>
      <w:ins w:id="190" w:author="Daniel Ramos Hoogwout" w:date="2022-08-09T18:06:00Z">
        <w:r w:rsidR="00123036">
          <w:t xml:space="preserve"> está basado en la tecnología blockchain</w:t>
        </w:r>
      </w:ins>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ins w:id="191" w:author="Daniel Ramos Hoogwout" w:date="2022-08-09T18:07:00Z">
        <w:r w:rsidR="002916D4">
          <w:t>, una tecnología en la cual son los propios usuarios validan las transacciones del resto de usuarios de la red.</w:t>
        </w:r>
      </w:ins>
    </w:p>
    <w:p w14:paraId="115054FE" w14:textId="5FC17C9F" w:rsidR="00922DFA" w:rsidRDefault="002916D4" w:rsidP="00EA45C5">
      <w:pPr>
        <w:pStyle w:val="JENUINormal"/>
        <w:rPr>
          <w:ins w:id="192" w:author="Daniel Ramos Hoogwout" w:date="2022-08-09T17:55:00Z"/>
        </w:rPr>
      </w:pPr>
      <w:ins w:id="193" w:author="Daniel Ramos Hoogwout" w:date="2022-08-09T18:09:00Z">
        <w:r>
          <w:t>Con la creciente demanda de este tipo de activos como instrumento financiero alternativo se hace esp</w:t>
        </w:r>
      </w:ins>
      <w:ins w:id="194" w:author="Daniel Ramos Hoogwout" w:date="2022-08-09T18:10:00Z">
        <w:r>
          <w:t xml:space="preserve">ecialmente interesante predecir el precio de </w:t>
        </w:r>
      </w:ins>
      <w:ins w:id="195" w:author="Daniel Ramos Hoogwout" w:date="2022-08-09T18:15:00Z">
        <w:r w:rsidR="00922DFA">
          <w:t>estas criptomonedas</w:t>
        </w:r>
      </w:ins>
      <w:ins w:id="196" w:author="Daniel Ramos Hoogwout" w:date="2022-08-09T18:13:00Z">
        <w:r w:rsidR="00922DFA">
          <w:t xml:space="preserve"> </w:t>
        </w:r>
      </w:ins>
      <w:ins w:id="197" w:author="Daniel Ramos Hoogwout" w:date="2022-08-09T18:10:00Z">
        <w:r>
          <w:t>como ya se hace con otro tipo de divisas en el mercado FOREX</w:t>
        </w:r>
      </w:ins>
      <w:r w:rsidR="00751C92">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[2]–[4]</w:t>
      </w:r>
      <w:r w:rsidR="00751C92">
        <w:fldChar w:fldCharType="end"/>
      </w:r>
      <w:del w:id="198" w:author="Daniel Ramos Hoogwout" w:date="2022-08-09T19:00:00Z">
        <w:r w:rsidR="00751C92" w:rsidDel="00751C92">
          <w:fldChar w:fldCharType="begin"/>
        </w:r>
        <w:r w:rsidR="00751C92" w:rsidDel="00751C92">
          <w:delInstrText xml:space="preserve"> ADDIN ZOTERO_ITEM CSL_CITATION {"citationID":"PBRYFFDu","properties":{"formattedCitation":"[2]","plainCitation":"[2]","noteIndex":0},"citationItems":[{"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Lim"}],"issued":{"date-parts":[["2000",9]]}}}],"schema":"https://github.com/citation-style-language/schema/raw/master/csl-citation.json"} </w:delInstrText>
        </w:r>
        <w:r w:rsidR="00751C92" w:rsidDel="00751C92">
          <w:fldChar w:fldCharType="separate"/>
        </w:r>
        <w:r w:rsidR="00751C92" w:rsidRPr="00751C92" w:rsidDel="00751C92">
          <w:delText>[2]</w:delText>
        </w:r>
        <w:r w:rsidR="00751C92" w:rsidDel="00751C92">
          <w:fldChar w:fldCharType="end"/>
        </w:r>
      </w:del>
      <w:ins w:id="199" w:author="Daniel Ramos Hoogwout" w:date="2022-08-09T18:10:00Z">
        <w:r>
          <w:t xml:space="preserve"> u otros activos</w:t>
        </w:r>
      </w:ins>
      <w:ins w:id="200" w:author="Daniel Ramos Hoogwout" w:date="2022-08-09T18:11:00Z">
        <w:r>
          <w:t xml:space="preserve"> </w:t>
        </w:r>
        <w:r>
          <w:lastRenderedPageBreak/>
          <w:t>financieros como las acciones de las empresas</w:t>
        </w:r>
      </w:ins>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[5]–[8]</w:t>
      </w:r>
      <w:r w:rsidR="00895282">
        <w:fldChar w:fldCharType="end"/>
      </w:r>
      <w:ins w:id="201" w:author="Daniel Ramos Hoogwout" w:date="2022-08-09T18:57:00Z">
        <w:r w:rsidR="00E26B0F">
          <w:t xml:space="preserve"> mediante redes neuronales</w:t>
        </w:r>
      </w:ins>
      <w:ins w:id="202" w:author="Daniel Ramos Hoogwout" w:date="2022-08-09T18:11:00Z">
        <w:r>
          <w:t>.</w:t>
        </w:r>
        <w:r w:rsidR="002A71F3">
          <w:t xml:space="preserve"> </w:t>
        </w:r>
      </w:ins>
    </w:p>
    <w:p w14:paraId="7FE8CC9C" w14:textId="4FAF4D85"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74C2E763" w:rsidR="00754208" w:rsidRDefault="00754208" w:rsidP="00887EA2">
      <w:pPr>
        <w:pStyle w:val="JENUINormal"/>
      </w:pPr>
      <w:r>
        <w:t>Las redes neuronal</w:t>
      </w:r>
      <w:r w:rsidR="00964A49">
        <w:t>e</w:t>
      </w:r>
      <w:r>
        <w:t xml:space="preserve">s recurrentes, en concreto, la variante de </w:t>
      </w:r>
      <w:r w:rsidRPr="00342CFB">
        <w:rPr>
          <w:i/>
        </w:rPr>
        <w:t>Long Short-Term Memory</w:t>
      </w:r>
      <w:r>
        <w:t xml:space="preserve"> (LSTM)</w:t>
      </w:r>
      <w:del w:id="203" w:author="Daniel Ramos Hoogwout" w:date="2022-08-10T17:04:00Z">
        <w:r w:rsidR="00F2676D" w:rsidDel="00F2676D">
          <w:fldChar w:fldCharType="begin"/>
        </w:r>
        <w:r w:rsidR="00F2676D" w:rsidDel="00F2676D">
          <w:delInstrText xml:space="preserve"> ADDIN ZOTERO_ITEM CSL_CITATION {"citationID":"pkG0r35h","properties":{"formattedCitation":"[9]","plainCitation":"[9]","noteIndex":0},"citationItems":[{"id":9,"uris":["http://zotero.org/users/9733613/items/LHNUXLBH"],"itemData":{"id":9,"type":"article-journal","abstract":"Learning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delInstrText>
        </w:r>
        <w:r w:rsidR="00F2676D" w:rsidDel="00F2676D">
          <w:fldChar w:fldCharType="separate"/>
        </w:r>
        <w:r w:rsidR="00F2676D" w:rsidRPr="00F2676D" w:rsidDel="00F2676D">
          <w:delText>[9]</w:delText>
        </w:r>
        <w:r w:rsidR="00F2676D" w:rsidDel="00F2676D">
          <w:fldChar w:fldCharType="end"/>
        </w:r>
      </w:del>
      <w:r>
        <w:t xml:space="preserve">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rsidR="00F2676D">
        <w:fldChar w:fldCharType="begin"/>
      </w:r>
      <w:r w:rsidR="00F2676D">
        <w:instrText xml:space="preserve"> ADDIN ZOTERO_ITEM CSL_CITATION {"citationID":"F6knki6E","properties":{"formattedCitation":"[9]","plainCitation":"[9]","noteIndex":0},"citationItems":[{"id":9,"uris":["http://zotero.org/users/9733613/items/LHNUXLBH"],"itemData":{"id":9,"type":"article-journal","abstract":"Learning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F2676D" w:rsidRPr="00F2676D">
        <w:t>[9]</w:t>
      </w:r>
      <w:r w:rsidR="00F2676D">
        <w:fldChar w:fldCharType="end"/>
      </w:r>
      <w:r>
        <w:t>.</w:t>
      </w:r>
    </w:p>
    <w:p w14:paraId="3E110F61" w14:textId="245276E7" w:rsidR="00754208" w:rsidRDefault="00754208" w:rsidP="00754208">
      <w:pPr>
        <w:pStyle w:val="JENUINormal"/>
      </w:pPr>
      <w:r>
        <w:t>Este tipo de redes se han aplicado con resultados notables en aplicaciones como reconocimiento de voz</w:t>
      </w:r>
      <w:r w:rsidR="00AD1055">
        <w:fldChar w:fldCharType="begin"/>
      </w:r>
      <w:r w:rsidR="00AD1055">
        <w:instrText xml:space="preserve"> ADDIN ZOTERO_ITEM CSL_CITATION {"citationID":"WHbBGBSF","properties":{"formattedCitation":"[10]","plainCitation":"[10]","noteIndex":0},"citationItems":[{"id":44,"uris":["http://zotero.org/users/9733613/items/B2MZUVYZ"],"itemData":{"id":44,"type":"article-journal","abstract":"Long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AD1055" w:rsidRPr="00AD1055">
        <w:t>[10]</w:t>
      </w:r>
      <w:r w:rsidR="00AD1055">
        <w:fldChar w:fldCharType="end"/>
      </w:r>
      <w:r>
        <w:t>, lenguaje natural</w:t>
      </w:r>
      <w:r w:rsidR="00CB380B">
        <w:fldChar w:fldCharType="begin"/>
      </w:r>
      <w:r w:rsidR="00AD1055">
        <w:instrText xml:space="preserve"> ADDIN ZOTERO_ITEM CSL_CITATION {"citationID":"pcgjGUyD","properties":{"formattedCitation":"[11]","plainCitation":"[11]","noteIndex":0},"citationItems":[{"id":42,"uris":["http://zotero.org/users/9733613/items/IDBA6DL6"],"itemData":{"id":42,"type":"article-journal","abstract":"In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AD1055" w:rsidRPr="00AD1055">
        <w:t>[11]</w:t>
      </w:r>
      <w:r w:rsidR="00CB380B">
        <w:fldChar w:fldCharType="end"/>
      </w:r>
      <w:r>
        <w:t>, síntesis de voz</w:t>
      </w:r>
      <w:r w:rsidR="00AD1055">
        <w:fldChar w:fldCharType="begin"/>
      </w:r>
      <w:r w:rsidR="00AD1055">
        <w:instrText xml:space="preserve"> ADDIN ZOTERO_ITEM CSL_CITATION {"citationID":"62zY0ftN","properties":{"formattedCitation":"[12]","plainCitation":"[12]","noteIndex":0},"citationItems":[{"id":45,"uris":["http://zotero.org/users/9733613/items/NMJDNZQE"],"itemData":{"id":45,"type":"paper-conference","container-title":"Sixteenth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AD1055" w:rsidRPr="00AD1055">
        <w:t>[12]</w:t>
      </w:r>
      <w:r w:rsidR="00AD1055">
        <w:fldChar w:fldCharType="end"/>
      </w:r>
      <w:r>
        <w:t>…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1D616BE4"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Como se puede observar en la </w:t>
      </w:r>
      <w:ins w:id="204" w:author="Daniel Ramos Hoogwout" w:date="2022-08-09T18:27:00Z">
        <w:r w:rsidR="00F5180A">
          <w:fldChar w:fldCharType="begin"/>
        </w:r>
        <w:r w:rsidR="00F5180A">
          <w:instrText xml:space="preserve"> REF _Ref110962092 \h </w:instrText>
        </w:r>
      </w:ins>
      <w:r w:rsidR="00F5180A">
        <w:fldChar w:fldCharType="separate"/>
      </w:r>
      <w:ins w:id="205" w:author="Daniel Ramos Hoogwout" w:date="2022-08-09T18:27:00Z">
        <w:r w:rsidR="00F5180A" w:rsidRPr="00F5180A">
          <w:t xml:space="preserve">Figura </w:t>
        </w:r>
        <w:r w:rsidR="00F5180A" w:rsidRPr="00F5180A">
          <w:rPr>
            <w:noProof/>
          </w:rPr>
          <w:t>1</w:t>
        </w:r>
        <w:r w:rsidR="00F5180A">
          <w:fldChar w:fldCharType="end"/>
        </w:r>
      </w:ins>
      <w:del w:id="206" w:author="Daniel Ramos Hoogwout" w:date="2022-08-09T18:27:00Z">
        <w:r w:rsidR="00BF3645" w:rsidDel="00F5180A">
          <w:delText>Figura 1</w:delText>
        </w:r>
      </w:del>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055423FE" w14:textId="2FE049D0" w:rsidR="00C0487F" w:rsidRPr="00C0643A" w:rsidDel="0098589C" w:rsidRDefault="00C0643A">
      <w:pPr>
        <w:pStyle w:val="Descripcin"/>
        <w:jc w:val="both"/>
        <w:rPr>
          <w:del w:id="207" w:author="Daniel Ramos Hoogwout" w:date="2022-08-09T18:32:00Z"/>
        </w:rPr>
        <w:pPrChange w:id="208" w:author="Daniel Ramos Hoogwout" w:date="2022-08-09T18:24:00Z">
          <w:pPr>
            <w:pStyle w:val="JENUINormal"/>
            <w:ind w:firstLine="0"/>
          </w:pPr>
        </w:pPrChange>
      </w:pPr>
      <w:bookmarkStart w:id="209" w:name="_Ref110962092"/>
      <w:ins w:id="210" w:author="Daniel Ramos Hoogwout" w:date="2022-08-09T18:24:00Z">
        <w:r w:rsidRPr="00C0643A">
          <w:rPr>
            <w:sz w:val="20"/>
          </w:rPr>
          <w:t xml:space="preserve">Figura </w:t>
        </w:r>
        <w:r w:rsidRPr="00C0643A">
          <w:rPr>
            <w:sz w:val="20"/>
            <w:rPrChange w:id="211" w:author="Daniel Ramos Hoogwout" w:date="2022-08-09T18:25:00Z">
              <w:rPr/>
            </w:rPrChange>
          </w:rPr>
          <w:fldChar w:fldCharType="begin"/>
        </w:r>
        <w:r w:rsidRPr="00C0643A">
          <w:rPr>
            <w:sz w:val="20"/>
          </w:rPr>
          <w:instrText xml:space="preserve"> SEQ Figura \* ARABIC </w:instrText>
        </w:r>
        <w:r w:rsidRPr="00C0643A">
          <w:rPr>
            <w:sz w:val="20"/>
            <w:rPrChange w:id="212" w:author="Daniel Ramos Hoogwout" w:date="2022-08-09T18:25:00Z">
              <w:rPr/>
            </w:rPrChange>
          </w:rPr>
          <w:fldChar w:fldCharType="separate"/>
        </w:r>
      </w:ins>
      <w:ins w:id="213" w:author="Daniel Ramos Hoogwout" w:date="2022-08-09T18:45:00Z">
        <w:r w:rsidR="00997E97">
          <w:rPr>
            <w:i w:val="0"/>
            <w:iCs w:val="0"/>
            <w:noProof/>
            <w:color w:val="auto"/>
            <w:sz w:val="20"/>
            <w:szCs w:val="20"/>
          </w:rPr>
          <w:t>1</w:t>
        </w:r>
      </w:ins>
      <w:ins w:id="214" w:author="Daniel Ramos Hoogwout" w:date="2022-08-09T18:24:00Z">
        <w:r w:rsidRPr="00C0643A">
          <w:rPr>
            <w:sz w:val="20"/>
            <w:rPrChange w:id="215" w:author="Daniel Ramos Hoogwout" w:date="2022-08-09T18:25:00Z">
              <w:rPr/>
            </w:rPrChange>
          </w:rPr>
          <w:fldChar w:fldCharType="end"/>
        </w:r>
      </w:ins>
      <w:bookmarkEnd w:id="209"/>
      <w:del w:id="216" w:author="Daniel Ramos Hoogwout" w:date="2022-08-09T18:24:00Z">
        <w:r w:rsidR="002A1C4B" w:rsidRPr="00C0643A" w:rsidDel="00C0643A">
          <w:rPr>
            <w:sz w:val="20"/>
          </w:rPr>
          <w:delText>Figura 1</w:delText>
        </w:r>
      </w:del>
      <w:r w:rsidR="002A1C4B" w:rsidRPr="00C0643A">
        <w:rPr>
          <w:sz w:val="20"/>
        </w:rPr>
        <w:t>: Diagrama de la red neuronal recurrente</w:t>
      </w:r>
    </w:p>
    <w:p w14:paraId="2360B639" w14:textId="77777777" w:rsidR="00C0487F" w:rsidRDefault="00C0487F">
      <w:pPr>
        <w:pStyle w:val="Descripcin"/>
        <w:jc w:val="both"/>
        <w:pPrChange w:id="217" w:author="Daniel Ramos Hoogwout" w:date="2022-08-09T18:32:00Z">
          <w:pPr>
            <w:pStyle w:val="JENUINormal"/>
            <w:ind w:firstLine="0"/>
          </w:pPr>
        </w:pPrChange>
      </w:pPr>
    </w:p>
    <w:p w14:paraId="1457FD9F" w14:textId="48D47CF9" w:rsidR="00C0487F" w:rsidDel="00C0487F" w:rsidRDefault="00C0487F" w:rsidP="007104E3">
      <w:pPr>
        <w:pStyle w:val="JENUINormal"/>
        <w:rPr>
          <w:del w:id="218" w:author="Daniel Ramos Hoogwout" w:date="2022-08-02T16:27:00Z"/>
        </w:rPr>
      </w:pPr>
      <w:r>
        <w:t xml:space="preserve">    </w:t>
      </w:r>
      <w:del w:id="219" w:author="Victor" w:date="2022-08-05T10:08:00Z">
        <w:r w:rsidR="002A1C4B" w:rsidDel="007104E3">
          <w:delText>Por tanto, la</w:delText>
        </w:r>
      </w:del>
      <w:ins w:id="220" w:author="Victor" w:date="2022-08-05T10:08:00Z">
        <w:r w:rsidR="007104E3">
          <w:t>La</w:t>
        </w:r>
      </w:ins>
      <w:r w:rsidR="002A1C4B">
        <w:t xml:space="preserve"> </w:t>
      </w:r>
      <w:commentRangeStart w:id="221"/>
      <w:r w:rsidR="002A1C4B">
        <w:t xml:space="preserve">salida de </w:t>
      </w:r>
      <w:commentRangeEnd w:id="221"/>
      <w:r w:rsidR="007104E3">
        <w:rPr>
          <w:rStyle w:val="Refdecomentario"/>
        </w:rPr>
        <w:commentReference w:id="221"/>
      </w:r>
      <w:r w:rsidR="002A1C4B">
        <w:t>una red neuronal recurrente depende de los elementos previos de la propia secuencia. Esto</w:t>
      </w:r>
      <w:r w:rsidR="009403DF">
        <w:t xml:space="preserve"> </w:t>
      </w:r>
      <w:r w:rsidR="002A1C4B">
        <w:t xml:space="preserve">genera una característica distintiva, </w:t>
      </w:r>
      <w:ins w:id="222" w:author="Victor" w:date="2022-08-05T10:09:00Z">
        <w:r w:rsidR="0023238E">
          <w:t xml:space="preserve">por lo que </w:t>
        </w:r>
      </w:ins>
      <w:r w:rsidR="009403DF">
        <w:t>la red neuronal recurrente comparte el mismo parámetro de peso dentro de cada capa de la red</w:t>
      </w:r>
      <w:r w:rsidR="00342CFB">
        <w:t xml:space="preserve"> </w:t>
      </w:r>
      <w:r w:rsidR="00DB1B31">
        <w:fldChar w:fldCharType="begin"/>
      </w:r>
      <w:r w:rsidR="00AD1055">
        <w:instrText xml:space="preserve"> ADDIN ZOTERO_ITEM CSL_CITATION {"citationID":"aONzQHCK","properties":{"formattedCitation":"[13]","plainCitation":"[13]","noteIndex":0},"citationItems":[{"id":10,"uris":["http://zotero.org/users/9733613/items/IUJBIPU2"],"itemData":{"id":10,"type":"post-weblog","container-title":"IBM","title":"Recurrent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AD1055" w:rsidRPr="00AD1055">
        <w:t>[13]</w:t>
      </w:r>
      <w:r w:rsidR="00DB1B31">
        <w:fldChar w:fldCharType="end"/>
      </w:r>
      <w:r w:rsidR="00342CFB">
        <w:t>.</w:t>
      </w:r>
      <w:r w:rsidR="00131F0C">
        <w:t xml:space="preserve"> </w:t>
      </w:r>
      <w:r>
        <w:t xml:space="preserve">Es decir, cada vez que la red actualiza sus pesos debe propagarse hacia atrás para actualizar todos y cada uno de </w:t>
      </w:r>
      <w:r>
        <w:t>los pesos de las capas que constituyen la red, generando así un posible desvanecimiento del gradiente.</w:t>
      </w:r>
    </w:p>
    <w:p w14:paraId="2738B76E" w14:textId="2922F91A" w:rsidR="00C0487F" w:rsidRDefault="00C0487F" w:rsidP="00C0487F">
      <w:pPr>
        <w:pStyle w:val="JENUINormal"/>
        <w:ind w:firstLine="0"/>
        <w:rPr>
          <w:ins w:id="223" w:author="Daniel Ramos Hoogwout" w:date="2022-08-02T16:29:00Z"/>
        </w:rPr>
      </w:pPr>
    </w:p>
    <w:p w14:paraId="505FAD2A" w14:textId="7E642208" w:rsidR="00C0487F" w:rsidRDefault="00C0487F" w:rsidP="00C0487F">
      <w:pPr>
        <w:pStyle w:val="JENUINormal"/>
      </w:pPr>
      <w:r>
        <w:t xml:space="preserve">Este problema que presentan las redes neuronales recurrentes fue descubierto por Josep Hochreiter </w:t>
      </w:r>
      <w:r>
        <w:fldChar w:fldCharType="begin"/>
      </w:r>
      <w:r w:rsidR="00AD1055">
        <w:instrText xml:space="preserve"> ADDIN ZOTERO_ITEM CSL_CITATION {"citationID":"jEgTSin4","properties":{"formattedCitation":"[14]","plainCitation":"[14]","noteIndex":0},"citationItems":[{"id":11,"uris":["http://zotero.org/users/9733613/items/IAXDNUKX"],"itemData":{"id":11,"type":"article-journal","container-title":"International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AD1055" w:rsidRPr="00AD1055">
        <w:t>[14]</w:t>
      </w:r>
      <w:r>
        <w:fldChar w:fldCharType="end"/>
      </w:r>
      <w:r>
        <w:t>.</w:t>
      </w:r>
    </w:p>
    <w:p w14:paraId="0182F8B5" w14:textId="426F0DAF" w:rsidR="00C0487F" w:rsidRDefault="00C0487F" w:rsidP="00C0487F">
      <w:pPr>
        <w:pStyle w:val="JENUINormal"/>
        <w:ind w:firstLine="0"/>
      </w:pPr>
      <w:r>
        <w:t xml:space="preserve">El problema radica que </w:t>
      </w:r>
      <w:del w:id="224" w:author="Victor" w:date="2022-08-05T10:10:00Z">
        <w:r w:rsidDel="00D67DE2">
          <w:delText xml:space="preserve">en </w:delText>
        </w:r>
      </w:del>
      <w:r>
        <w:t>la red neuronal utiliza un algoritmo de gradiente descendente para encontrar el mínimo global de la función de costes</w:t>
      </w:r>
      <w:ins w:id="225" w:author="Victor" w:date="2022-08-05T10:10:00Z">
        <w:r w:rsidR="00D67DE2">
          <w:t>,</w:t>
        </w:r>
      </w:ins>
      <w:r>
        <w:t xml:space="preserve"> que es la configuración óptima de la red. </w:t>
      </w:r>
    </w:p>
    <w:p w14:paraId="6C6FADA4" w14:textId="51463411" w:rsidR="001C5E33" w:rsidDel="009D38B7" w:rsidRDefault="00FB4F81">
      <w:pPr>
        <w:pStyle w:val="JENUINormal"/>
        <w:ind w:firstLine="0"/>
        <w:rPr>
          <w:del w:id="226" w:author="Daniel Ramos Hoogwout" w:date="2022-08-09T18:21:00Z"/>
        </w:rPr>
        <w:pPrChange w:id="227" w:author="Daniel Ramos Hoogwout" w:date="2022-08-02T16:37:00Z">
          <w:pPr>
            <w:pStyle w:val="JENUINormal"/>
          </w:pPr>
        </w:pPrChange>
      </w:pPr>
      <w:r>
        <w:t xml:space="preserve">    </w:t>
      </w:r>
      <w:r w:rsidR="001C5E33">
        <w:t xml:space="preserve">En la </w:t>
      </w:r>
      <w:ins w:id="228" w:author="Daniel Ramos Hoogwout" w:date="2022-08-09T18:31:00Z">
        <w:r w:rsidR="0098589C">
          <w:fldChar w:fldCharType="begin"/>
        </w:r>
        <w:r w:rsidR="0098589C">
          <w:instrText xml:space="preserve"> REF _Ref110962334 \h </w:instrText>
        </w:r>
      </w:ins>
      <w:r w:rsidR="0098589C">
        <w:fldChar w:fldCharType="separate"/>
      </w:r>
      <w:ins w:id="229" w:author="Daniel Ramos Hoogwout" w:date="2022-08-09T18:31:00Z">
        <w:r w:rsidR="0098589C" w:rsidRPr="0098589C">
          <w:t xml:space="preserve">Figura </w:t>
        </w:r>
        <w:r w:rsidR="0098589C" w:rsidRPr="0098589C">
          <w:rPr>
            <w:noProof/>
          </w:rPr>
          <w:t>2</w:t>
        </w:r>
        <w:r w:rsidR="0098589C">
          <w:fldChar w:fldCharType="end"/>
        </w:r>
      </w:ins>
      <w:ins w:id="230" w:author="Daniel Ramos Hoogwout" w:date="2022-08-09T18:32:00Z">
        <w:r w:rsidR="0098589C">
          <w:t xml:space="preserve"> </w:t>
        </w:r>
      </w:ins>
      <w:del w:id="231" w:author="Daniel Ramos Hoogwout" w:date="2022-08-09T18:31:00Z">
        <w:r w:rsidR="001C5E33" w:rsidDel="0098589C">
          <w:delText xml:space="preserve">Figura 2 </w:delText>
        </w:r>
      </w:del>
      <w:r w:rsidR="001C5E33">
        <w:t>se puede observar la estructura de varios módulos conectado</w:t>
      </w:r>
      <w:ins w:id="232" w:author="Victor" w:date="2022-08-05T10:11:00Z">
        <w:r w:rsidR="000923F0">
          <w:t>s</w:t>
        </w:r>
      </w:ins>
      <w:r w:rsidR="001C5E33">
        <w:t xml:space="preserve"> entre </w:t>
      </w:r>
      <w:del w:id="233" w:author="Victor" w:date="2022-08-05T10:11:00Z">
        <w:r w:rsidR="001C5E33" w:rsidDel="000923F0">
          <w:delText>si</w:delText>
        </w:r>
      </w:del>
      <w:ins w:id="234" w:author="Victor" w:date="2022-08-05T10:11:00Z">
        <w:r w:rsidR="000923F0">
          <w:t>sí,</w:t>
        </w:r>
      </w:ins>
      <w:r w:rsidR="001C5E33">
        <w:t xml:space="preserve"> donde el módulo central permite ver el funcionamiento interno de ellos.</w:t>
      </w:r>
    </w:p>
    <w:p w14:paraId="6E7AD7C7" w14:textId="77777777" w:rsidR="001C5E33" w:rsidDel="009D38B7" w:rsidRDefault="001C5E33" w:rsidP="00C0487F">
      <w:pPr>
        <w:pStyle w:val="JENUINormal"/>
        <w:ind w:firstLine="0"/>
        <w:rPr>
          <w:del w:id="235" w:author="Daniel Ramos Hoogwout" w:date="2022-08-09T18:21:00Z"/>
        </w:rPr>
      </w:pPr>
    </w:p>
    <w:p w14:paraId="03D415C9" w14:textId="55DBE38E" w:rsidR="00C0487F" w:rsidDel="009D38B7" w:rsidRDefault="00C0487F" w:rsidP="009D38B7">
      <w:pPr>
        <w:pStyle w:val="JENUINormal"/>
        <w:ind w:firstLine="0"/>
        <w:rPr>
          <w:del w:id="236" w:author="Daniel Ramos Hoogwout" w:date="2022-08-09T18:21:00Z"/>
          <w:color w:val="000000"/>
        </w:rPr>
      </w:pPr>
    </w:p>
    <w:p w14:paraId="6FB59D4B" w14:textId="77777777" w:rsidR="009D38B7" w:rsidRPr="00127A60" w:rsidRDefault="009D38B7">
      <w:pPr>
        <w:pStyle w:val="JENUINormal"/>
        <w:ind w:firstLine="0"/>
        <w:rPr>
          <w:ins w:id="237" w:author="Daniel Ramos Hoogwout" w:date="2022-08-09T18:21:00Z"/>
        </w:rPr>
        <w:pPrChange w:id="238" w:author="Daniel Ramos Hoogwout" w:date="2022-08-02T16:27:00Z">
          <w:pPr>
            <w:pStyle w:val="JENUINormal"/>
          </w:pPr>
        </w:pPrChange>
      </w:pPr>
    </w:p>
    <w:p w14:paraId="229C59BE" w14:textId="77777777" w:rsidR="001E5DD4" w:rsidRDefault="001E5DD4">
      <w:pPr>
        <w:pStyle w:val="JENUINormal"/>
        <w:ind w:firstLine="0"/>
        <w:rPr>
          <w:color w:val="000000"/>
        </w:rPr>
        <w:pPrChange w:id="239" w:author="Daniel Ramos Hoogwout" w:date="2022-08-09T18:21:00Z">
          <w:pPr>
            <w:pStyle w:val="JENUINormal"/>
          </w:pPr>
        </w:pPrChange>
      </w:pPr>
    </w:p>
    <w:p w14:paraId="5909F2FB" w14:textId="18838991" w:rsidR="00436F28" w:rsidDel="0098589C" w:rsidRDefault="004D06A0" w:rsidP="00436F28">
      <w:pPr>
        <w:pStyle w:val="JENUINormal"/>
        <w:ind w:firstLine="0"/>
        <w:rPr>
          <w:del w:id="240" w:author="Daniel Ramos Hoogwout" w:date="2022-08-09T18:31:00Z"/>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2319AE5A" w14:textId="77777777" w:rsidR="00F5180A" w:rsidRDefault="00807ACE" w:rsidP="0098589C">
      <w:pPr>
        <w:pStyle w:val="JENUINormal"/>
        <w:ind w:firstLine="0"/>
        <w:rPr>
          <w:ins w:id="241" w:author="Daniel Ramos Hoogwout" w:date="2022-08-09T18:31:00Z"/>
        </w:rPr>
      </w:pPr>
      <w:del w:id="242" w:author="Daniel Ramos Hoogwout" w:date="2022-08-09T18:31:00Z">
        <w:r w:rsidDel="0098589C">
          <w:rPr>
            <w:color w:val="000000"/>
          </w:rPr>
          <w:delText>Figura 2</w:delText>
        </w:r>
      </w:del>
    </w:p>
    <w:p w14:paraId="6BED3BA9" w14:textId="70AD927C" w:rsidR="00807ACE" w:rsidRPr="0098589C" w:rsidDel="005538C3" w:rsidRDefault="00F5180A">
      <w:pPr>
        <w:pStyle w:val="Descripcin"/>
        <w:jc w:val="both"/>
        <w:rPr>
          <w:del w:id="243" w:author="Daniel Ramos Hoogwout" w:date="2022-08-09T18:34:00Z"/>
          <w:color w:val="auto"/>
          <w:rPrChange w:id="244" w:author="Daniel Ramos Hoogwout" w:date="2022-08-09T18:32:00Z">
            <w:rPr>
              <w:del w:id="245" w:author="Daniel Ramos Hoogwout" w:date="2022-08-09T18:34:00Z"/>
              <w:color w:val="000000"/>
            </w:rPr>
          </w:rPrChange>
        </w:rPr>
        <w:pPrChange w:id="246" w:author="Daniel Ramos Hoogwout" w:date="2022-08-09T18:34:00Z">
          <w:pPr>
            <w:pStyle w:val="JENUINormal"/>
            <w:ind w:firstLine="0"/>
          </w:pPr>
        </w:pPrChange>
      </w:pPr>
      <w:bookmarkStart w:id="247" w:name="_Ref110962334"/>
      <w:ins w:id="248" w:author="Daniel Ramos Hoogwout" w:date="2022-08-09T18:31:00Z">
        <w:r w:rsidRPr="0098589C">
          <w:rPr>
            <w:sz w:val="20"/>
          </w:rPr>
          <w:t xml:space="preserve">Figura </w:t>
        </w:r>
        <w:r w:rsidRPr="0098589C">
          <w:rPr>
            <w:sz w:val="20"/>
            <w:rPrChange w:id="249" w:author="Daniel Ramos Hoogwout" w:date="2022-08-09T18:32:00Z">
              <w:rPr/>
            </w:rPrChange>
          </w:rPr>
          <w:fldChar w:fldCharType="begin"/>
        </w:r>
        <w:r w:rsidRPr="0098589C">
          <w:rPr>
            <w:sz w:val="20"/>
          </w:rPr>
          <w:instrText xml:space="preserve"> SEQ Figura \* ARABIC </w:instrText>
        </w:r>
      </w:ins>
      <w:r w:rsidRPr="0098589C">
        <w:rPr>
          <w:sz w:val="20"/>
          <w:rPrChange w:id="250" w:author="Daniel Ramos Hoogwout" w:date="2022-08-09T18:32:00Z">
            <w:rPr/>
          </w:rPrChange>
        </w:rPr>
        <w:fldChar w:fldCharType="separate"/>
      </w:r>
      <w:ins w:id="251" w:author="Daniel Ramos Hoogwout" w:date="2022-08-09T18:45:00Z">
        <w:r w:rsidR="00997E97">
          <w:rPr>
            <w:i w:val="0"/>
            <w:iCs w:val="0"/>
            <w:noProof/>
            <w:color w:val="auto"/>
            <w:sz w:val="20"/>
            <w:szCs w:val="20"/>
          </w:rPr>
          <w:t>2</w:t>
        </w:r>
      </w:ins>
      <w:ins w:id="252" w:author="Daniel Ramos Hoogwout" w:date="2022-08-09T18:31:00Z">
        <w:r w:rsidRPr="0098589C">
          <w:rPr>
            <w:sz w:val="20"/>
            <w:rPrChange w:id="253" w:author="Daniel Ramos Hoogwout" w:date="2022-08-09T18:32:00Z">
              <w:rPr/>
            </w:rPrChange>
          </w:rPr>
          <w:fldChar w:fldCharType="end"/>
        </w:r>
      </w:ins>
      <w:bookmarkEnd w:id="247"/>
      <w:r w:rsidR="00807ACE" w:rsidRPr="0098589C">
        <w:rPr>
          <w:color w:val="auto"/>
          <w:sz w:val="20"/>
          <w:rPrChange w:id="254" w:author="Daniel Ramos Hoogwout" w:date="2022-08-09T18:32:00Z">
            <w:rPr>
              <w:color w:val="000000"/>
            </w:rPr>
          </w:rPrChange>
        </w:rPr>
        <w:t>: Estructura de un módulo RNR clásico</w:t>
      </w:r>
    </w:p>
    <w:p w14:paraId="4D35640F" w14:textId="7C584535" w:rsidR="00807ACE" w:rsidRPr="005538C3" w:rsidDel="005538C3" w:rsidRDefault="005538C3">
      <w:pPr>
        <w:pStyle w:val="Descripcin"/>
        <w:jc w:val="both"/>
        <w:rPr>
          <w:del w:id="255" w:author="Daniel Ramos Hoogwout" w:date="2022-08-09T18:35:00Z"/>
          <w:color w:val="auto"/>
          <w:rPrChange w:id="256" w:author="Daniel Ramos Hoogwout" w:date="2022-08-09T18:34:00Z">
            <w:rPr>
              <w:del w:id="257" w:author="Daniel Ramos Hoogwout" w:date="2022-08-09T18:35:00Z"/>
              <w:color w:val="000000"/>
            </w:rPr>
          </w:rPrChange>
        </w:rPr>
        <w:pPrChange w:id="258" w:author="Daniel Ramos Hoogwout" w:date="2022-08-09T18:34:00Z">
          <w:pPr>
            <w:pStyle w:val="JENUINormal"/>
            <w:ind w:firstLine="0"/>
          </w:pPr>
        </w:pPrChange>
      </w:pPr>
      <w:ins w:id="259" w:author="Daniel Ramos Hoogwout" w:date="2022-08-09T18:34:00Z">
        <w:r>
          <w:rPr>
            <w:color w:val="auto"/>
          </w:rPr>
          <w:t xml:space="preserve"> </w:t>
        </w:r>
      </w:ins>
      <w:r w:rsidR="00807ACE" w:rsidRPr="005538C3">
        <w:rPr>
          <w:color w:val="auto"/>
          <w:sz w:val="20"/>
          <w:rPrChange w:id="260" w:author="Daniel Ramos Hoogwout" w:date="2022-08-09T18:34:00Z">
            <w:rPr>
              <w:color w:val="000000"/>
            </w:rPr>
          </w:rPrChange>
        </w:rPr>
        <w:t xml:space="preserve">Fuente: Colah’s </w:t>
      </w:r>
      <w:r w:rsidR="001E5DD4" w:rsidRPr="005538C3">
        <w:rPr>
          <w:color w:val="auto"/>
          <w:sz w:val="20"/>
          <w:rPrChange w:id="261" w:author="Daniel Ramos Hoogwout" w:date="2022-08-09T18:34:00Z">
            <w:rPr>
              <w:color w:val="000000"/>
            </w:rPr>
          </w:rPrChange>
        </w:rPr>
        <w:t>Blog</w:t>
      </w:r>
      <w:r w:rsidR="0043141C" w:rsidRPr="005538C3">
        <w:rPr>
          <w:color w:val="auto"/>
          <w:sz w:val="20"/>
          <w:rPrChange w:id="262" w:author="Daniel Ramos Hoogwout" w:date="2022-08-09T18:34:00Z">
            <w:rPr>
              <w:color w:val="000000"/>
            </w:rPr>
          </w:rPrChange>
        </w:rPr>
        <w:t xml:space="preserve"> </w:t>
      </w:r>
      <w:r w:rsidR="0043141C" w:rsidRPr="00751C92">
        <w:rPr>
          <w:color w:val="auto"/>
          <w:sz w:val="20"/>
          <w:rPrChange w:id="263" w:author="Daniel Ramos Hoogwout" w:date="2022-08-09T19:00:00Z">
            <w:rPr>
              <w:color w:val="000000"/>
            </w:rPr>
          </w:rPrChange>
        </w:rPr>
        <w:fldChar w:fldCharType="begin"/>
      </w:r>
      <w:r w:rsidR="00AD1055">
        <w:rPr>
          <w:i w:val="0"/>
          <w:iCs w:val="0"/>
          <w:color w:val="auto"/>
          <w:sz w:val="20"/>
          <w:szCs w:val="20"/>
        </w:rPr>
        <w:instrText xml:space="preserve"> ADDIN ZOTERO_ITEM CSL_CITATION {"citationID":"9Ce0Gb7Q","properties":{"formattedCitation":"[15]","plainCitation":"[15]","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51C92">
        <w:rPr>
          <w:color w:val="auto"/>
          <w:sz w:val="20"/>
          <w:rPrChange w:id="264" w:author="Daniel Ramos Hoogwout" w:date="2022-08-09T19:00:00Z">
            <w:rPr>
              <w:color w:val="000000"/>
            </w:rPr>
          </w:rPrChange>
        </w:rPr>
        <w:fldChar w:fldCharType="separate"/>
      </w:r>
      <w:r w:rsidR="00AD1055" w:rsidRPr="00AD1055">
        <w:rPr>
          <w:sz w:val="20"/>
        </w:rPr>
        <w:t>[15]</w:t>
      </w:r>
      <w:r w:rsidR="0043141C" w:rsidRPr="00751C92">
        <w:rPr>
          <w:color w:val="auto"/>
          <w:sz w:val="20"/>
          <w:rPrChange w:id="265" w:author="Daniel Ramos Hoogwout" w:date="2022-08-09T19:00:00Z">
            <w:rPr>
              <w:color w:val="000000"/>
            </w:rPr>
          </w:rPrChange>
        </w:rPr>
        <w:fldChar w:fldCharType="end"/>
      </w:r>
    </w:p>
    <w:p w14:paraId="1145F9E1" w14:textId="77777777" w:rsidR="00807ACE" w:rsidRDefault="00807ACE">
      <w:pPr>
        <w:pStyle w:val="Descripcin"/>
        <w:jc w:val="both"/>
        <w:pPrChange w:id="266" w:author="Daniel Ramos Hoogwout" w:date="2022-08-09T18:35:00Z">
          <w:pPr>
            <w:pStyle w:val="JENUINormal"/>
            <w:ind w:firstLine="0"/>
          </w:pPr>
        </w:pPrChange>
      </w:pPr>
    </w:p>
    <w:p w14:paraId="7D7B601D" w14:textId="11CB31E1"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ins w:id="267" w:author="Daniel Ramos Hoogwout" w:date="2022-08-09T18:36:00Z">
        <w:r w:rsidR="005538C3">
          <w:fldChar w:fldCharType="begin"/>
        </w:r>
        <w:r w:rsidR="005538C3">
          <w:instrText xml:space="preserve"> REF _Ref110962596 \h </w:instrText>
        </w:r>
      </w:ins>
      <w:r w:rsidR="005538C3">
        <w:fldChar w:fldCharType="separate"/>
      </w:r>
      <w:ins w:id="268" w:author="Daniel Ramos Hoogwout" w:date="2022-08-09T18:36:00Z">
        <w:r w:rsidR="005538C3" w:rsidRPr="005538C3">
          <w:t xml:space="preserve">Figura </w:t>
        </w:r>
        <w:r w:rsidR="005538C3" w:rsidRPr="005538C3">
          <w:rPr>
            <w:noProof/>
          </w:rPr>
          <w:t>3</w:t>
        </w:r>
        <w:r w:rsidR="005538C3">
          <w:fldChar w:fldCharType="end"/>
        </w:r>
      </w:ins>
      <w:del w:id="269" w:author="Daniel Ramos Hoogwout" w:date="2022-08-09T18:36:00Z">
        <w:r w:rsidR="00F96EFD" w:rsidDel="005538C3">
          <w:delText>Figura 3</w:delText>
        </w:r>
      </w:del>
      <w:del w:id="270" w:author="Victor" w:date="2022-08-05T10:13:00Z">
        <w:r w:rsidR="00F96EFD" w:rsidDel="00DF7F6E">
          <w:delText xml:space="preserve">, </w:delText>
        </w:r>
      </w:del>
      <w:ins w:id="271" w:author="Victor" w:date="2022-08-05T10:13:00Z">
        <w:r w:rsidR="00DF7F6E">
          <w:t xml:space="preserve">; </w:t>
        </w:r>
      </w:ins>
      <w:r w:rsidR="00F96EFD">
        <w:t>en este caso</w:t>
      </w:r>
      <w:ins w:id="272" w:author="Victor" w:date="2022-08-05T10:13:00Z">
        <w:r w:rsidR="00DF7F6E">
          <w:t>,</w:t>
        </w:r>
      </w:ins>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36A81873" w:rsidR="005B2F00" w:rsidRPr="005538C3" w:rsidDel="005538C3" w:rsidRDefault="005538C3">
      <w:pPr>
        <w:pStyle w:val="Descripcin"/>
        <w:rPr>
          <w:del w:id="273" w:author="Daniel Ramos Hoogwout" w:date="2022-08-09T18:36:00Z"/>
        </w:rPr>
        <w:pPrChange w:id="274" w:author="Daniel Ramos Hoogwout" w:date="2022-08-09T18:36:00Z">
          <w:pPr>
            <w:pStyle w:val="JENUINormal"/>
            <w:ind w:firstLine="0"/>
          </w:pPr>
        </w:pPrChange>
      </w:pPr>
      <w:bookmarkStart w:id="275" w:name="_Ref110962596"/>
      <w:ins w:id="276" w:author="Daniel Ramos Hoogwout" w:date="2022-08-09T18:36:00Z">
        <w:r w:rsidRPr="005538C3">
          <w:rPr>
            <w:sz w:val="20"/>
          </w:rPr>
          <w:t xml:space="preserve">Figura </w:t>
        </w:r>
        <w:r w:rsidRPr="005538C3">
          <w:rPr>
            <w:sz w:val="20"/>
            <w:rPrChange w:id="277" w:author="Daniel Ramos Hoogwout" w:date="2022-08-09T18:36:00Z">
              <w:rPr/>
            </w:rPrChange>
          </w:rPr>
          <w:fldChar w:fldCharType="begin"/>
        </w:r>
        <w:r w:rsidRPr="005538C3">
          <w:rPr>
            <w:sz w:val="20"/>
          </w:rPr>
          <w:instrText xml:space="preserve"> SEQ Figura \* ARABIC </w:instrText>
        </w:r>
      </w:ins>
      <w:r w:rsidRPr="005538C3">
        <w:rPr>
          <w:sz w:val="20"/>
          <w:rPrChange w:id="278" w:author="Daniel Ramos Hoogwout" w:date="2022-08-09T18:36:00Z">
            <w:rPr/>
          </w:rPrChange>
        </w:rPr>
        <w:fldChar w:fldCharType="separate"/>
      </w:r>
      <w:ins w:id="279" w:author="Daniel Ramos Hoogwout" w:date="2022-08-09T18:45:00Z">
        <w:r w:rsidR="00997E97">
          <w:rPr>
            <w:i w:val="0"/>
            <w:iCs w:val="0"/>
            <w:noProof/>
            <w:color w:val="auto"/>
            <w:sz w:val="20"/>
            <w:szCs w:val="20"/>
          </w:rPr>
          <w:t>3</w:t>
        </w:r>
      </w:ins>
      <w:ins w:id="280" w:author="Daniel Ramos Hoogwout" w:date="2022-08-09T18:36:00Z">
        <w:r w:rsidRPr="005538C3">
          <w:rPr>
            <w:sz w:val="20"/>
            <w:rPrChange w:id="281" w:author="Daniel Ramos Hoogwout" w:date="2022-08-09T18:36:00Z">
              <w:rPr/>
            </w:rPrChange>
          </w:rPr>
          <w:fldChar w:fldCharType="end"/>
        </w:r>
      </w:ins>
      <w:bookmarkEnd w:id="275"/>
      <w:del w:id="282" w:author="Daniel Ramos Hoogwout" w:date="2022-08-09T18:35:00Z">
        <w:r w:rsidR="007544B2" w:rsidRPr="005538C3" w:rsidDel="005538C3">
          <w:rPr>
            <w:sz w:val="20"/>
          </w:rPr>
          <w:delText xml:space="preserve">Figura </w:delText>
        </w:r>
        <w:r w:rsidR="00FA4D14" w:rsidRPr="005538C3" w:rsidDel="005538C3">
          <w:rPr>
            <w:sz w:val="20"/>
          </w:rPr>
          <w:delText>3</w:delText>
        </w:r>
      </w:del>
      <w:r w:rsidR="007544B2" w:rsidRPr="005538C3">
        <w:rPr>
          <w:sz w:val="20"/>
        </w:rPr>
        <w:t>: Diagrama de</w:t>
      </w:r>
      <w:ins w:id="283" w:author="Victor" w:date="2022-08-05T11:00:00Z">
        <w:r w:rsidR="001110B8" w:rsidRPr="005538C3">
          <w:rPr>
            <w:sz w:val="20"/>
          </w:rPr>
          <w:t xml:space="preserve"> una</w:t>
        </w:r>
      </w:ins>
      <w:r w:rsidR="007544B2" w:rsidRPr="005538C3">
        <w:rPr>
          <w:sz w:val="20"/>
        </w:rPr>
        <w:t xml:space="preserve"> </w:t>
      </w:r>
      <w:r w:rsidR="00B509C3" w:rsidRPr="005538C3">
        <w:rPr>
          <w:sz w:val="20"/>
        </w:rPr>
        <w:t xml:space="preserve">RNR </w:t>
      </w:r>
      <w:r w:rsidR="00B509C3" w:rsidRPr="005538C3">
        <w:rPr>
          <w:i w:val="0"/>
          <w:iCs w:val="0"/>
          <w:sz w:val="20"/>
          <w:rPrChange w:id="284" w:author="Daniel Ramos Hoogwout" w:date="2022-08-09T18:36:00Z">
            <w:rPr>
              <w:i/>
              <w:iCs/>
            </w:rPr>
          </w:rPrChange>
        </w:rPr>
        <w:t>Many</w:t>
      </w:r>
      <w:ins w:id="285" w:author="Victor" w:date="2022-08-05T10:59:00Z">
        <w:r w:rsidR="002B0D22" w:rsidRPr="005538C3">
          <w:rPr>
            <w:i w:val="0"/>
            <w:iCs w:val="0"/>
            <w:sz w:val="20"/>
            <w:rPrChange w:id="286" w:author="Daniel Ramos Hoogwout" w:date="2022-08-09T18:36:00Z">
              <w:rPr>
                <w:i/>
                <w:iCs/>
              </w:rPr>
            </w:rPrChange>
          </w:rPr>
          <w:t>-</w:t>
        </w:r>
      </w:ins>
      <w:del w:id="287" w:author="Victor" w:date="2022-08-05T10:59:00Z">
        <w:r w:rsidR="00B509C3" w:rsidRPr="005538C3" w:rsidDel="002B0D22">
          <w:rPr>
            <w:i w:val="0"/>
            <w:iCs w:val="0"/>
            <w:sz w:val="20"/>
            <w:rPrChange w:id="288" w:author="Daniel Ramos Hoogwout" w:date="2022-08-09T18:36:00Z">
              <w:rPr>
                <w:i/>
                <w:iCs/>
              </w:rPr>
            </w:rPrChange>
          </w:rPr>
          <w:delText xml:space="preserve"> </w:delText>
        </w:r>
      </w:del>
      <w:r w:rsidR="00B509C3" w:rsidRPr="005538C3">
        <w:rPr>
          <w:i w:val="0"/>
          <w:iCs w:val="0"/>
          <w:sz w:val="20"/>
          <w:rPrChange w:id="289" w:author="Daniel Ramos Hoogwout" w:date="2022-08-09T18:36:00Z">
            <w:rPr>
              <w:i/>
              <w:iCs/>
            </w:rPr>
          </w:rPrChange>
        </w:rPr>
        <w:t>to</w:t>
      </w:r>
      <w:del w:id="290" w:author="Victor" w:date="2022-08-05T11:00:00Z">
        <w:r w:rsidR="00B509C3" w:rsidRPr="005538C3" w:rsidDel="002B0D22">
          <w:rPr>
            <w:i w:val="0"/>
            <w:iCs w:val="0"/>
            <w:sz w:val="20"/>
            <w:rPrChange w:id="291" w:author="Daniel Ramos Hoogwout" w:date="2022-08-09T18:36:00Z">
              <w:rPr>
                <w:i/>
                <w:iCs/>
              </w:rPr>
            </w:rPrChange>
          </w:rPr>
          <w:delText xml:space="preserve"> </w:delText>
        </w:r>
      </w:del>
      <w:ins w:id="292" w:author="Victor" w:date="2022-08-05T11:00:00Z">
        <w:r w:rsidR="002B0D22" w:rsidRPr="005538C3">
          <w:rPr>
            <w:i w:val="0"/>
            <w:iCs w:val="0"/>
            <w:sz w:val="20"/>
            <w:rPrChange w:id="293" w:author="Daniel Ramos Hoogwout" w:date="2022-08-09T18:36:00Z">
              <w:rPr>
                <w:i/>
                <w:iCs/>
              </w:rPr>
            </w:rPrChange>
          </w:rPr>
          <w:t>-o</w:t>
        </w:r>
      </w:ins>
      <w:del w:id="294" w:author="Victor" w:date="2022-08-05T11:00:00Z">
        <w:r w:rsidR="00B509C3" w:rsidRPr="005538C3" w:rsidDel="002B0D22">
          <w:rPr>
            <w:i w:val="0"/>
            <w:iCs w:val="0"/>
            <w:sz w:val="20"/>
            <w:rPrChange w:id="295" w:author="Daniel Ramos Hoogwout" w:date="2022-08-09T18:36:00Z">
              <w:rPr>
                <w:i/>
                <w:iCs/>
              </w:rPr>
            </w:rPrChange>
          </w:rPr>
          <w:delText>O</w:delText>
        </w:r>
      </w:del>
      <w:r w:rsidR="00B509C3" w:rsidRPr="005538C3">
        <w:rPr>
          <w:i w:val="0"/>
          <w:iCs w:val="0"/>
          <w:sz w:val="20"/>
          <w:rPrChange w:id="296" w:author="Daniel Ramos Hoogwout" w:date="2022-08-09T18:36:00Z">
            <w:rPr>
              <w:i/>
              <w:iCs/>
            </w:rPr>
          </w:rPrChange>
        </w:rPr>
        <w:t>ne</w:t>
      </w:r>
    </w:p>
    <w:p w14:paraId="6A9F1EF8" w14:textId="77777777" w:rsidR="007544B2" w:rsidRDefault="007544B2">
      <w:pPr>
        <w:pStyle w:val="Descripcin"/>
        <w:pPrChange w:id="297" w:author="Daniel Ramos Hoogwout" w:date="2022-08-09T18:36:00Z">
          <w:pPr>
            <w:pStyle w:val="JENUINormal"/>
          </w:pPr>
        </w:pPrChange>
      </w:pPr>
    </w:p>
    <w:p w14:paraId="01232BC7" w14:textId="5D51596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del w:id="298" w:author="Victor" w:date="2022-08-05T10:14:00Z">
        <w:r w:rsidR="001F1D65" w:rsidDel="00DC02DD">
          <w:delText xml:space="preserve">, a </w:delText>
        </w:r>
      </w:del>
      <w:ins w:id="299" w:author="Victor" w:date="2022-08-05T10:14:00Z">
        <w:r w:rsidR="00DC02DD">
          <w:t xml:space="preserve">. De ahí que a </w:t>
        </w:r>
      </w:ins>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lastRenderedPageBreak/>
        <w:t>LSTM</w:t>
      </w:r>
    </w:p>
    <w:p w14:paraId="3BD2D2ED" w14:textId="52F178EE"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ins w:id="300" w:author="Victor" w:date="2022-08-05T10:15:00Z">
        <w:r w:rsidR="004B0757">
          <w:t>,</w:t>
        </w:r>
      </w:ins>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342CFB">
        <w:t xml:space="preserve"> </w:t>
      </w:r>
      <w:r w:rsidR="0043141C">
        <w:fldChar w:fldCharType="begin"/>
      </w:r>
      <w:r w:rsidR="00F2676D">
        <w:instrText xml:space="preserve"> ADDIN ZOTERO_ITEM CSL_CITATION {"citationID":"igFDDWtG","properties":{"formattedCitation":"[9]","plainCitation":"[9]","noteIndex":0},"citationItems":[{"id":9,"uris":["http://zotero.org/users/9733613/items/LHNUXLBH"],"itemData":{"id":9,"type":"article-journal","abstract":"Learning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F2676D" w:rsidRPr="00F2676D">
        <w:t>[9]</w:t>
      </w:r>
      <w:r w:rsidR="0043141C">
        <w:fldChar w:fldCharType="end"/>
      </w:r>
      <w:r w:rsidR="00A16D13">
        <w:t>.</w:t>
      </w:r>
      <w:r w:rsidR="00EF4B51">
        <w:t xml:space="preserve"> </w:t>
      </w:r>
      <w:ins w:id="301" w:author="Victor" w:date="2022-08-05T10:15:00Z">
        <w:r w:rsidR="004B0757">
          <w:t xml:space="preserve">Tal y </w:t>
        </w:r>
      </w:ins>
      <w:del w:id="302" w:author="Victor" w:date="2022-08-05T10:15:00Z">
        <w:r w:rsidR="007315C2" w:rsidDel="004B0757">
          <w:delText>C</w:delText>
        </w:r>
      </w:del>
      <w:ins w:id="303" w:author="Victor" w:date="2022-08-05T10:15:00Z">
        <w:r w:rsidR="004B0757">
          <w:t>c</w:t>
        </w:r>
      </w:ins>
      <w:r w:rsidR="007315C2">
        <w:t xml:space="preserve">omo se puede apreciar en la </w:t>
      </w:r>
      <w:ins w:id="304" w:author="Daniel Ramos Hoogwout" w:date="2022-08-09T18:37:00Z">
        <w:r w:rsidR="006D44D0">
          <w:fldChar w:fldCharType="begin"/>
        </w:r>
        <w:r w:rsidR="006D44D0">
          <w:instrText xml:space="preserve"> REF _Ref110962680 \h </w:instrText>
        </w:r>
      </w:ins>
      <w:r w:rsidR="006D44D0">
        <w:fldChar w:fldCharType="separate"/>
      </w:r>
      <w:ins w:id="305" w:author="Daniel Ramos Hoogwout" w:date="2022-08-09T18:37:00Z">
        <w:r w:rsidR="006D44D0" w:rsidRPr="006D44D0">
          <w:t xml:space="preserve">Figura </w:t>
        </w:r>
        <w:r w:rsidR="006D44D0" w:rsidRPr="006D44D0">
          <w:rPr>
            <w:noProof/>
          </w:rPr>
          <w:t>4</w:t>
        </w:r>
        <w:r w:rsidR="006D44D0">
          <w:fldChar w:fldCharType="end"/>
        </w:r>
      </w:ins>
      <w:del w:id="306" w:author="Daniel Ramos Hoogwout" w:date="2022-08-09T18:37:00Z">
        <w:r w:rsidR="007315C2" w:rsidDel="006D44D0">
          <w:delText>Figura 4</w:delText>
        </w:r>
      </w:del>
      <w:ins w:id="307" w:author="Victor" w:date="2022-08-05T10:15:00Z">
        <w:r w:rsidR="004B0757">
          <w:t>,</w:t>
        </w:r>
      </w:ins>
      <w:r w:rsidR="007315C2">
        <w:t xml:space="preserve"> e</w:t>
      </w:r>
      <w:r w:rsidR="005B2F00">
        <w:t>st</w:t>
      </w:r>
      <w:r w:rsidR="00BA1B72">
        <w:t>a</w:t>
      </w:r>
      <w:r w:rsidR="005B2F00">
        <w:t xml:space="preserve"> evolución añade celdas de entrada, salida y olvido</w:t>
      </w:r>
      <w:ins w:id="308" w:author="Victor" w:date="2022-08-05T10:15:00Z">
        <w:r w:rsidR="004B0757">
          <w:t>.</w:t>
        </w:r>
      </w:ins>
      <w:del w:id="309" w:author="Victor" w:date="2022-08-05T10:15:00Z">
        <w:r w:rsidR="007315C2" w:rsidDel="004B0757">
          <w:delText>,</w:delText>
        </w:r>
      </w:del>
      <w:r w:rsidR="007315C2">
        <w:t xml:space="preserve"> </w:t>
      </w:r>
      <w:ins w:id="310" w:author="Victor" w:date="2022-08-05T10:15:00Z">
        <w:r w:rsidR="004B0757">
          <w:t>G</w:t>
        </w:r>
      </w:ins>
      <w:del w:id="311" w:author="Victor" w:date="2022-08-05T10:15:00Z">
        <w:r w:rsidR="007315C2" w:rsidDel="004B0757">
          <w:delText>g</w:delText>
        </w:r>
      </w:del>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ins w:id="312" w:author="Victor" w:date="2022-08-05T10:16:00Z">
        <w:r w:rsidR="00FD7DA7">
          <w:t>,</w:t>
        </w:r>
      </w:ins>
      <w:r w:rsidR="007315C2" w:rsidRPr="007315C2">
        <w:t xml:space="preserve"> evitando así el desvanecimiento del gradiente. Cabe recordar que</w:t>
      </w:r>
      <w:ins w:id="313" w:author="Victor" w:date="2022-08-05T10:17:00Z">
        <w:r w:rsidR="00FD7DA7">
          <w:t>,</w:t>
        </w:r>
      </w:ins>
      <w:r w:rsidR="007315C2" w:rsidRPr="007315C2">
        <w:t xml:space="preserve"> </w:t>
      </w:r>
      <w:commentRangeStart w:id="314"/>
      <w:r w:rsidR="007315C2" w:rsidRPr="007315C2">
        <w:t xml:space="preserve">en la </w:t>
      </w:r>
      <w:commentRangeEnd w:id="314"/>
      <w:r w:rsidR="006E6579">
        <w:rPr>
          <w:rStyle w:val="Refdecomentario"/>
        </w:rPr>
        <w:commentReference w:id="314"/>
      </w:r>
      <w:del w:id="315" w:author="Victor" w:date="2022-08-05T10:17:00Z">
        <w:r w:rsidR="007315C2" w:rsidRPr="007315C2" w:rsidDel="00FD7DA7">
          <w:delText xml:space="preserve">figura </w:delText>
        </w:r>
      </w:del>
      <w:ins w:id="316" w:author="Victor" w:date="2022-08-05T10:17:00Z">
        <w:r w:rsidR="00FD7DA7">
          <w:t>F</w:t>
        </w:r>
        <w:r w:rsidR="00FD7DA7" w:rsidRPr="007315C2">
          <w:t xml:space="preserve">igura </w:t>
        </w:r>
      </w:ins>
      <w:del w:id="317" w:author="Victor" w:date="2022-08-05T10:17:00Z">
        <w:r w:rsidR="007315C2" w:rsidRPr="007315C2" w:rsidDel="00FD7DA7">
          <w:delText xml:space="preserve">anterior </w:delText>
        </w:r>
      </w:del>
      <w:ins w:id="318" w:author="Victor" w:date="2022-08-05T10:17:00Z">
        <w:r w:rsidR="00FD7DA7">
          <w:t>4,</w:t>
        </w:r>
      </w:ins>
      <m:oMath>
        <m:r>
          <w:ins w:id="319" w:author="Victor" w:date="2022-08-05T10:17:00Z">
            <w:rPr>
              <w:rFonts w:ascii="Cambria Math" w:hAnsi="Cambria Math"/>
            </w:rPr>
            <m:t xml:space="preserve"> </m:t>
          </w:ins>
        </m:r>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759FF77E" w:rsidR="00112666" w:rsidRPr="006D44D0" w:rsidDel="006D44D0" w:rsidRDefault="006D44D0" w:rsidP="006D44D0">
      <w:pPr>
        <w:pStyle w:val="Descripcin"/>
        <w:rPr>
          <w:del w:id="320" w:author="Daniel Ramos Hoogwout" w:date="2022-08-09T18:36:00Z"/>
          <w:i w:val="0"/>
          <w:iCs w:val="0"/>
          <w:color w:val="auto"/>
          <w:sz w:val="20"/>
          <w:szCs w:val="20"/>
          <w:rPrChange w:id="321" w:author="Daniel Ramos Hoogwout" w:date="2022-08-09T18:37:00Z">
            <w:rPr>
              <w:del w:id="322" w:author="Daniel Ramos Hoogwout" w:date="2022-08-09T18:36:00Z"/>
              <w:color w:val="auto"/>
              <w:sz w:val="20"/>
              <w:szCs w:val="20"/>
            </w:rPr>
          </w:rPrChange>
        </w:rPr>
      </w:pPr>
      <w:bookmarkStart w:id="323" w:name="_Ref110962680"/>
      <w:ins w:id="324" w:author="Daniel Ramos Hoogwout" w:date="2022-08-09T18:36:00Z">
        <w:r w:rsidRPr="006D44D0">
          <w:rPr>
            <w:i w:val="0"/>
            <w:iCs w:val="0"/>
            <w:color w:val="auto"/>
            <w:sz w:val="20"/>
            <w:szCs w:val="20"/>
            <w:rPrChange w:id="325" w:author="Daniel Ramos Hoogwout" w:date="2022-08-09T18:37:00Z">
              <w:rPr>
                <w:i w:val="0"/>
                <w:iCs w:val="0"/>
              </w:rPr>
            </w:rPrChange>
          </w:rPr>
          <w:t xml:space="preserve">Figura </w:t>
        </w:r>
        <w:r w:rsidRPr="006D44D0">
          <w:rPr>
            <w:i w:val="0"/>
            <w:iCs w:val="0"/>
            <w:color w:val="auto"/>
            <w:sz w:val="20"/>
            <w:szCs w:val="20"/>
            <w:rPrChange w:id="326" w:author="Daniel Ramos Hoogwout" w:date="2022-08-09T18:37:00Z">
              <w:rPr>
                <w:i w:val="0"/>
                <w:iCs w:val="0"/>
              </w:rPr>
            </w:rPrChange>
          </w:rPr>
          <w:fldChar w:fldCharType="begin"/>
        </w:r>
        <w:r w:rsidRPr="006D44D0">
          <w:rPr>
            <w:i w:val="0"/>
            <w:iCs w:val="0"/>
            <w:color w:val="auto"/>
            <w:sz w:val="20"/>
            <w:szCs w:val="20"/>
            <w:rPrChange w:id="327" w:author="Daniel Ramos Hoogwout" w:date="2022-08-09T18:37:00Z">
              <w:rPr>
                <w:i w:val="0"/>
                <w:iCs w:val="0"/>
              </w:rPr>
            </w:rPrChange>
          </w:rPr>
          <w:instrText xml:space="preserve"> SEQ Figura \* ARABIC </w:instrText>
        </w:r>
      </w:ins>
      <w:r w:rsidRPr="006D44D0">
        <w:rPr>
          <w:i w:val="0"/>
          <w:iCs w:val="0"/>
          <w:color w:val="auto"/>
          <w:sz w:val="20"/>
          <w:szCs w:val="20"/>
          <w:rPrChange w:id="328" w:author="Daniel Ramos Hoogwout" w:date="2022-08-09T18:37:00Z">
            <w:rPr>
              <w:i w:val="0"/>
              <w:iCs w:val="0"/>
            </w:rPr>
          </w:rPrChange>
        </w:rPr>
        <w:fldChar w:fldCharType="separate"/>
      </w:r>
      <w:ins w:id="329" w:author="Daniel Ramos Hoogwout" w:date="2022-08-09T18:45:00Z">
        <w:r w:rsidR="00997E97">
          <w:rPr>
            <w:noProof/>
            <w:sz w:val="20"/>
          </w:rPr>
          <w:t>4</w:t>
        </w:r>
      </w:ins>
      <w:ins w:id="330" w:author="Daniel Ramos Hoogwout" w:date="2022-08-09T18:36:00Z">
        <w:r w:rsidRPr="006D44D0">
          <w:rPr>
            <w:i w:val="0"/>
            <w:iCs w:val="0"/>
            <w:color w:val="auto"/>
            <w:sz w:val="20"/>
            <w:szCs w:val="20"/>
            <w:rPrChange w:id="331" w:author="Daniel Ramos Hoogwout" w:date="2022-08-09T18:37:00Z">
              <w:rPr>
                <w:i w:val="0"/>
                <w:iCs w:val="0"/>
              </w:rPr>
            </w:rPrChange>
          </w:rPr>
          <w:fldChar w:fldCharType="end"/>
        </w:r>
      </w:ins>
      <w:bookmarkEnd w:id="323"/>
      <w:del w:id="332" w:author="Daniel Ramos Hoogwout" w:date="2022-08-09T18:36:00Z">
        <w:r w:rsidR="00112666" w:rsidRPr="006D44D0" w:rsidDel="006D44D0">
          <w:rPr>
            <w:i w:val="0"/>
            <w:iCs w:val="0"/>
            <w:color w:val="auto"/>
            <w:sz w:val="20"/>
            <w:szCs w:val="20"/>
            <w:rPrChange w:id="333" w:author="Daniel Ramos Hoogwout" w:date="2022-08-09T18:37:00Z">
              <w:rPr>
                <w:i w:val="0"/>
                <w:iCs w:val="0"/>
              </w:rPr>
            </w:rPrChange>
          </w:rPr>
          <w:delText xml:space="preserve">Figura </w:delText>
        </w:r>
        <w:r w:rsidR="00673B20" w:rsidRPr="006D44D0" w:rsidDel="006D44D0">
          <w:rPr>
            <w:i w:val="0"/>
            <w:iCs w:val="0"/>
            <w:color w:val="auto"/>
            <w:sz w:val="20"/>
            <w:szCs w:val="20"/>
            <w:rPrChange w:id="334" w:author="Daniel Ramos Hoogwout" w:date="2022-08-09T18:37:00Z">
              <w:rPr>
                <w:i w:val="0"/>
                <w:iCs w:val="0"/>
              </w:rPr>
            </w:rPrChange>
          </w:rPr>
          <w:delText>4</w:delText>
        </w:r>
      </w:del>
      <w:r w:rsidR="00112666" w:rsidRPr="006D44D0">
        <w:rPr>
          <w:i w:val="0"/>
          <w:iCs w:val="0"/>
          <w:color w:val="auto"/>
          <w:sz w:val="20"/>
          <w:szCs w:val="20"/>
          <w:rPrChange w:id="335" w:author="Daniel Ramos Hoogwout" w:date="2022-08-09T18:37:00Z">
            <w:rPr>
              <w:i w:val="0"/>
              <w:iCs w:val="0"/>
            </w:rPr>
          </w:rPrChange>
        </w:rPr>
        <w:t>: Estructura de</w:t>
      </w:r>
      <w:r w:rsidR="009640C2" w:rsidRPr="006D44D0">
        <w:rPr>
          <w:i w:val="0"/>
          <w:iCs w:val="0"/>
          <w:color w:val="auto"/>
          <w:sz w:val="20"/>
          <w:szCs w:val="20"/>
          <w:rPrChange w:id="336" w:author="Daniel Ramos Hoogwout" w:date="2022-08-09T18:37:00Z">
            <w:rPr>
              <w:i w:val="0"/>
              <w:iCs w:val="0"/>
            </w:rPr>
          </w:rPrChange>
        </w:rPr>
        <w:t xml:space="preserve"> un</w:t>
      </w:r>
      <w:r w:rsidR="00112666" w:rsidRPr="006D44D0">
        <w:rPr>
          <w:i w:val="0"/>
          <w:iCs w:val="0"/>
          <w:color w:val="auto"/>
          <w:sz w:val="20"/>
          <w:szCs w:val="20"/>
          <w:rPrChange w:id="337" w:author="Daniel Ramos Hoogwout" w:date="2022-08-09T18:37:00Z">
            <w:rPr>
              <w:i w:val="0"/>
              <w:iCs w:val="0"/>
            </w:rPr>
          </w:rPrChange>
        </w:rPr>
        <w:t xml:space="preserve"> </w:t>
      </w:r>
      <w:r w:rsidR="009640C2" w:rsidRPr="006D44D0">
        <w:rPr>
          <w:i w:val="0"/>
          <w:iCs w:val="0"/>
          <w:color w:val="auto"/>
          <w:sz w:val="20"/>
          <w:szCs w:val="20"/>
          <w:rPrChange w:id="338" w:author="Daniel Ramos Hoogwout" w:date="2022-08-09T18:37:00Z">
            <w:rPr>
              <w:i w:val="0"/>
              <w:iCs w:val="0"/>
            </w:rPr>
          </w:rPrChange>
        </w:rPr>
        <w:t>módulo</w:t>
      </w:r>
      <w:r w:rsidR="00112666" w:rsidRPr="006D44D0">
        <w:rPr>
          <w:i w:val="0"/>
          <w:iCs w:val="0"/>
          <w:color w:val="auto"/>
          <w:sz w:val="20"/>
          <w:szCs w:val="20"/>
          <w:rPrChange w:id="339" w:author="Daniel Ramos Hoogwout" w:date="2022-08-09T18:37:00Z">
            <w:rPr>
              <w:i w:val="0"/>
              <w:iCs w:val="0"/>
            </w:rPr>
          </w:rPrChange>
        </w:rPr>
        <w:t xml:space="preserve"> LSTM</w:t>
      </w:r>
      <w:ins w:id="340" w:author="Daniel Ramos Hoogwout" w:date="2022-08-09T18:36:00Z">
        <w:r w:rsidRPr="006D44D0">
          <w:rPr>
            <w:i w:val="0"/>
            <w:iCs w:val="0"/>
            <w:color w:val="auto"/>
            <w:sz w:val="20"/>
            <w:szCs w:val="20"/>
            <w:rPrChange w:id="341" w:author="Daniel Ramos Hoogwout" w:date="2022-08-09T18:37:00Z">
              <w:rPr>
                <w:i w:val="0"/>
                <w:iCs w:val="0"/>
              </w:rPr>
            </w:rPrChange>
          </w:rPr>
          <w:t xml:space="preserve"> </w:t>
        </w:r>
      </w:ins>
    </w:p>
    <w:p w14:paraId="4275AF66" w14:textId="77777777" w:rsidR="006D44D0" w:rsidRPr="006D44D0" w:rsidRDefault="006D44D0">
      <w:pPr>
        <w:rPr>
          <w:ins w:id="342" w:author="Daniel Ramos Hoogwout" w:date="2022-08-09T18:37:00Z"/>
          <w:rPrChange w:id="343" w:author="Daniel Ramos Hoogwout" w:date="2022-08-09T18:37:00Z">
            <w:rPr>
              <w:ins w:id="344" w:author="Daniel Ramos Hoogwout" w:date="2022-08-09T18:37:00Z"/>
              <w:color w:val="000000"/>
            </w:rPr>
          </w:rPrChange>
        </w:rPr>
        <w:pPrChange w:id="345" w:author="Daniel Ramos Hoogwout" w:date="2022-08-09T18:37:00Z">
          <w:pPr>
            <w:pStyle w:val="JENUINormal"/>
            <w:ind w:firstLine="0"/>
          </w:pPr>
        </w:pPrChange>
      </w:pPr>
    </w:p>
    <w:p w14:paraId="037F37F0" w14:textId="5FF83808" w:rsidR="005E7933" w:rsidRPr="00380508" w:rsidRDefault="009640C2" w:rsidP="00380508">
      <w:pPr>
        <w:pStyle w:val="Descripcin"/>
        <w:rPr>
          <w:ins w:id="346" w:author="Daniel Ramos Hoogwout" w:date="2022-08-10T17:15:00Z"/>
          <w:i w:val="0"/>
          <w:iCs w:val="0"/>
          <w:color w:val="auto"/>
          <w:sz w:val="20"/>
          <w:szCs w:val="20"/>
          <w:rPrChange w:id="347" w:author="Daniel Ramos Hoogwout" w:date="2022-08-10T17:21:00Z">
            <w:rPr>
              <w:ins w:id="348" w:author="Daniel Ramos Hoogwout" w:date="2022-08-10T17:15:00Z"/>
            </w:rPr>
          </w:rPrChange>
        </w:rPr>
        <w:pPrChange w:id="349" w:author="Daniel Ramos Hoogwout" w:date="2022-08-10T17:21:00Z">
          <w:pPr/>
        </w:pPrChange>
      </w:pPr>
      <w:r w:rsidRPr="006D44D0">
        <w:rPr>
          <w:i w:val="0"/>
          <w:iCs w:val="0"/>
          <w:color w:val="auto"/>
          <w:sz w:val="20"/>
          <w:szCs w:val="20"/>
        </w:rPr>
        <w:t xml:space="preserve">Fuente: Adaptado de </w:t>
      </w:r>
      <w:r w:rsidR="0043141C" w:rsidRPr="005E7933">
        <w:rPr>
          <w:i w:val="0"/>
          <w:iCs w:val="0"/>
          <w:color w:val="auto"/>
          <w:sz w:val="20"/>
          <w:szCs w:val="20"/>
        </w:rPr>
        <w:fldChar w:fldCharType="begin"/>
      </w:r>
      <w:r w:rsidR="00AD1055">
        <w:rPr>
          <w:i w:val="0"/>
          <w:iCs w:val="0"/>
          <w:color w:val="auto"/>
          <w:sz w:val="20"/>
          <w:szCs w:val="20"/>
        </w:rPr>
        <w:instrText xml:space="preserve"> ADDIN ZOTERO_ITEM CSL_CITATION {"citationID":"f9ajdwkc","properties":{"formattedCitation":"[15]","plainCitation":"[15]","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5E7933">
        <w:rPr>
          <w:i w:val="0"/>
          <w:iCs w:val="0"/>
          <w:color w:val="auto"/>
          <w:sz w:val="20"/>
          <w:szCs w:val="20"/>
        </w:rPr>
        <w:fldChar w:fldCharType="separate"/>
      </w:r>
      <w:r w:rsidR="00AD1055" w:rsidRPr="00AD1055">
        <w:rPr>
          <w:sz w:val="20"/>
        </w:rPr>
        <w:t>[15]</w:t>
      </w:r>
      <w:r w:rsidR="0043141C" w:rsidRPr="005E7933">
        <w:rPr>
          <w:i w:val="0"/>
          <w:iCs w:val="0"/>
          <w:color w:val="auto"/>
          <w:sz w:val="20"/>
          <w:szCs w:val="20"/>
        </w:rPr>
        <w:fldChar w:fldCharType="end"/>
      </w:r>
    </w:p>
    <w:p w14:paraId="29AA8826" w14:textId="448AFB64" w:rsidR="005E7933" w:rsidRDefault="005E7933" w:rsidP="00380508">
      <w:pPr>
        <w:pStyle w:val="JENUINormal"/>
        <w:rPr>
          <w:ins w:id="350" w:author="Daniel Ramos Hoogwout" w:date="2022-08-10T17:27:00Z"/>
        </w:rPr>
      </w:pPr>
      <w:ins w:id="351" w:author="Daniel Ramos Hoogwout" w:date="2022-08-10T17:15:00Z">
        <w:r w:rsidRPr="00380508">
          <w:t>Haciendo uso e</w:t>
        </w:r>
      </w:ins>
      <w:ins w:id="352" w:author="Daniel Ramos Hoogwout" w:date="2022-08-10T17:16:00Z">
        <w:r w:rsidRPr="00380508">
          <w:t>sta modificación de red neuronal recurrente</w:t>
        </w:r>
      </w:ins>
      <w:ins w:id="353" w:author="Daniel Ramos Hoogwout" w:date="2022-08-10T17:17:00Z">
        <w:r w:rsidR="00E978F5" w:rsidRPr="00380508">
          <w:t xml:space="preserve"> y empleando </w:t>
        </w:r>
      </w:ins>
      <w:ins w:id="354" w:author="Daniel Ramos Hoogwout" w:date="2022-08-10T17:20:00Z">
        <w:r w:rsidR="00380508" w:rsidRPr="00380508">
          <w:t xml:space="preserve">técnicas de predicción de series temporales como </w:t>
        </w:r>
        <w:r w:rsidR="00380508" w:rsidRPr="00380508">
          <w:rPr>
            <w:rPrChange w:id="355" w:author="Daniel Ramos Hoogwout" w:date="2022-08-10T17:22:00Z">
              <w:rPr>
                <w:i/>
                <w:iCs/>
                <w:szCs w:val="16"/>
              </w:rPr>
            </w:rPrChange>
          </w:rPr>
          <w:t>r</w:t>
        </w:r>
        <w:r w:rsidR="00380508" w:rsidRPr="00380508">
          <w:t xml:space="preserve">olling </w:t>
        </w:r>
        <w:r w:rsidR="00380508" w:rsidRPr="00380508">
          <w:rPr>
            <w:rPrChange w:id="356" w:author="Daniel Ramos Hoogwout" w:date="2022-08-10T17:22:00Z">
              <w:rPr>
                <w:i/>
                <w:iCs/>
                <w:szCs w:val="16"/>
              </w:rPr>
            </w:rPrChange>
          </w:rPr>
          <w:t>w</w:t>
        </w:r>
        <w:r w:rsidR="00380508" w:rsidRPr="00380508">
          <w:t>indow</w:t>
        </w:r>
      </w:ins>
      <w:ins w:id="357" w:author="Daniel Ramos Hoogwout" w:date="2022-08-10T17:24:00Z">
        <w:r w:rsidR="00281EF6">
          <w:t xml:space="preserve"> </w:t>
        </w:r>
      </w:ins>
      <w:ins w:id="358" w:author="Daniel Ramos Hoogwout" w:date="2022-08-10T17:25:00Z">
        <w:r w:rsidR="00281EF6">
          <w:t>y ajustando los hiper</w:t>
        </w:r>
      </w:ins>
      <w:ins w:id="359" w:author="Daniel Ramos Hoogwout" w:date="2022-08-10T17:27:00Z">
        <w:r w:rsidR="00281EF6">
          <w:t>parámetros</w:t>
        </w:r>
      </w:ins>
      <w:ins w:id="360" w:author="Daniel Ramos Hoogwout" w:date="2022-08-10T17:26:00Z">
        <w:r w:rsidR="00281EF6">
          <w:t xml:space="preserve"> de</w:t>
        </w:r>
      </w:ins>
      <w:ins w:id="361" w:author="Daniel Ramos Hoogwout" w:date="2022-08-10T17:27:00Z">
        <w:r w:rsidR="00281EF6">
          <w:t>l modelo</w:t>
        </w:r>
      </w:ins>
      <w:ins w:id="362" w:author="Daniel Ramos Hoogwout" w:date="2022-08-10T17:26:00Z">
        <w:r w:rsidR="00281EF6">
          <w:t xml:space="preserve"> para tener resultados consistentes se ha demostrado que la red LSTM es una herramienta útil a la hora de hacer predicciones sobre el precio de apertura del bitcoin.</w:t>
        </w:r>
      </w:ins>
    </w:p>
    <w:p w14:paraId="6B81D86A" w14:textId="260A8DC1" w:rsidR="003A2532" w:rsidRPr="003A2532" w:rsidRDefault="00281EF6" w:rsidP="003A2532">
      <w:pPr>
        <w:pStyle w:val="JENUINormal"/>
        <w:rPr>
          <w:ins w:id="363" w:author="Daniel Ramos Hoogwout" w:date="2022-08-10T17:14:00Z"/>
        </w:rPr>
        <w:pPrChange w:id="364" w:author="Daniel Ramos Hoogwout" w:date="2022-08-10T17:33:00Z">
          <w:pPr>
            <w:pStyle w:val="Descripcin"/>
          </w:pPr>
        </w:pPrChange>
      </w:pPr>
      <w:ins w:id="365" w:author="Daniel Ramos Hoogwout" w:date="2022-08-10T17:27:00Z">
        <w:r>
          <w:t xml:space="preserve">El resto de este estudio </w:t>
        </w:r>
      </w:ins>
      <w:ins w:id="366" w:author="Daniel Ramos Hoogwout" w:date="2022-08-10T17:29:00Z">
        <w:r>
          <w:t>está</w:t>
        </w:r>
      </w:ins>
      <w:ins w:id="367" w:author="Daniel Ramos Hoogwout" w:date="2022-08-10T17:27:00Z">
        <w:r>
          <w:t xml:space="preserve"> organizado de la siguiente manera</w:t>
        </w:r>
      </w:ins>
      <w:ins w:id="368" w:author="Daniel Ramos Hoogwout" w:date="2022-08-10T17:28:00Z">
        <w:r>
          <w:t xml:space="preserve"> la Sección 2 explica la metodología utilizada a la hora de seleccionar y ajusta la red </w:t>
        </w:r>
      </w:ins>
      <w:ins w:id="369" w:author="Daniel Ramos Hoogwout" w:date="2022-08-10T17:32:00Z">
        <w:r w:rsidR="003A2532">
          <w:t>neuronal,</w:t>
        </w:r>
      </w:ins>
      <w:ins w:id="370" w:author="Daniel Ramos Hoogwout" w:date="2022-08-10T17:28:00Z">
        <w:r>
          <w:t xml:space="preserve"> así como las técnicas </w:t>
        </w:r>
      </w:ins>
      <w:ins w:id="371" w:author="Daniel Ramos Hoogwout" w:date="2022-08-10T17:29:00Z">
        <w:r>
          <w:t>de series temporales utilizadas para mejorar y valorar los modelos.</w:t>
        </w:r>
        <w:r w:rsidR="003A2532">
          <w:t xml:space="preserve"> La Sección 3 presenta</w:t>
        </w:r>
      </w:ins>
      <w:ins w:id="372" w:author="Daniel Ramos Hoogwout" w:date="2022-08-10T17:30:00Z">
        <w:r w:rsidR="003A2532">
          <w:t xml:space="preserve"> el análisis </w:t>
        </w:r>
      </w:ins>
      <w:ins w:id="373" w:author="Daniel Ramos Hoogwout" w:date="2022-08-10T17:32:00Z">
        <w:r w:rsidR="003A2532">
          <w:t>empírico,</w:t>
        </w:r>
      </w:ins>
      <w:ins w:id="374" w:author="Daniel Ramos Hoogwout" w:date="2022-08-10T17:31:00Z">
        <w:r w:rsidR="003A2532">
          <w:t xml:space="preserve"> así como </w:t>
        </w:r>
      </w:ins>
      <w:ins w:id="375" w:author="Daniel Ramos Hoogwout" w:date="2022-08-10T17:32:00Z">
        <w:r w:rsidR="003A2532">
          <w:t>desempeño de los distinto modelos. Finalmente, la Sección 4 concluye este estudio.</w:t>
        </w:r>
      </w:ins>
    </w:p>
    <w:p w14:paraId="1360160F" w14:textId="1B158A25" w:rsidR="005E7933" w:rsidRPr="005E7933" w:rsidDel="005E7933" w:rsidRDefault="005E7933" w:rsidP="005E7933">
      <w:pPr>
        <w:jc w:val="both"/>
        <w:rPr>
          <w:del w:id="376" w:author="Daniel Ramos Hoogwout" w:date="2022-08-10T17:15:00Z"/>
          <w:sz w:val="20"/>
          <w:rPrChange w:id="377" w:author="Daniel Ramos Hoogwout" w:date="2022-08-10T17:14:00Z">
            <w:rPr>
              <w:del w:id="378" w:author="Daniel Ramos Hoogwout" w:date="2022-08-10T17:15:00Z"/>
              <w:sz w:val="28"/>
            </w:rPr>
          </w:rPrChange>
        </w:rPr>
        <w:pPrChange w:id="379" w:author="Daniel Ramos Hoogwout" w:date="2022-08-10T17:15:00Z">
          <w:pPr>
            <w:pStyle w:val="JENUINormal"/>
            <w:ind w:firstLine="0"/>
          </w:pPr>
        </w:pPrChange>
      </w:pPr>
    </w:p>
    <w:p w14:paraId="21F2AB76" w14:textId="41D54972" w:rsidR="000D7D75" w:rsidRDefault="00BD75A1">
      <w:pPr>
        <w:pStyle w:val="JENUITtulo1"/>
      </w:pPr>
      <w:r>
        <w:t>Metodología</w:t>
      </w:r>
    </w:p>
    <w:p w14:paraId="75A88DC7" w14:textId="77777777" w:rsidR="006C0006" w:rsidRDefault="006C0006" w:rsidP="006C0006">
      <w:pPr>
        <w:pStyle w:val="JENUINormal"/>
      </w:pPr>
    </w:p>
    <w:p w14:paraId="22283527" w14:textId="1CF8FEE0"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r w:rsidR="00815763" w:rsidRPr="00A15766">
        <w:rPr>
          <w:i/>
          <w:iCs/>
        </w:rPr>
        <w:t>T</w:t>
      </w:r>
      <w:r w:rsidR="00815763" w:rsidRPr="00A15766">
        <w:rPr>
          <w:i/>
          <w:iCs/>
          <w:vertAlign w:val="subscript"/>
        </w:rPr>
        <w:t>t</w:t>
      </w:r>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r w:rsidR="00815763" w:rsidRPr="00A15766">
        <w:rPr>
          <w:i/>
          <w:iCs/>
        </w:rPr>
        <w:t>S</w:t>
      </w:r>
      <w:r w:rsidR="00815763" w:rsidRPr="00A15766">
        <w:rPr>
          <w:i/>
          <w:iCs/>
          <w:vertAlign w:val="subscript"/>
        </w:rPr>
        <w:t>t</w:t>
      </w:r>
      <w:r w:rsidR="00A15766">
        <w:t xml:space="preserve"> son movimientos de oscilación dentro del año y</w:t>
      </w:r>
      <w:r>
        <w:t xml:space="preserve"> el componente irregular</w:t>
      </w:r>
      <w:r w:rsidR="00A15766">
        <w:t xml:space="preserve"> </w:t>
      </w:r>
      <w:r w:rsidR="00815763" w:rsidRPr="00A15766">
        <w:rPr>
          <w:i/>
          <w:iCs/>
        </w:rPr>
        <w:t>I</w:t>
      </w:r>
      <w:r w:rsidR="00815763" w:rsidRPr="00A15766">
        <w:rPr>
          <w:i/>
          <w:iCs/>
          <w:vertAlign w:val="subscript"/>
        </w:rPr>
        <w:t>t</w:t>
      </w:r>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r w:rsidRPr="003B0C52">
        <w:rPr>
          <w:i/>
          <w:iCs/>
        </w:rPr>
        <w:t>dropout</w:t>
      </w:r>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Este hiperparámetro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222EB623"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AD1055">
        <w:instrText xml:space="preserve"> ADDIN ZOTERO_ITEM CSL_CITATION {"citationID":"dr9oEmTZ","properties":{"formattedCitation":"[14]","plainCitation":"[14]","noteIndex":0},"citationItems":[{"id":11,"uris":["http://zotero.org/users/9733613/items/IAXDNUKX"],"itemData":{"id":11,"type":"article-journal","container-title":"International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AD1055" w:rsidRPr="00AD1055">
        <w:t>[14]</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la estructura o arquitectura escogida e incluso los hiperparámetros escogidos puede</w:t>
      </w:r>
      <w:r w:rsidR="00D62731">
        <w:t>n</w:t>
      </w:r>
      <w:r w:rsidRPr="003057F6">
        <w:t xml:space="preserve"> tener una importancia significativa. </w:t>
      </w:r>
    </w:p>
    <w:p w14:paraId="056833CF" w14:textId="24E9F90F"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AD1055">
        <w:instrText xml:space="preserve"> ADDIN ZOTERO_ITEM CSL_CITATION {"citationID":"vbniePIy","properties":{"formattedCitation":"[16]","plainCitation":"[16]","noteIndex":0},"citationItems":[{"id":15,"uris":["http://zotero.org/users/9733613/items/Z876DUCH"],"itemData":{"id":15,"type":"article-journal","abstract":"There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AD1055" w:rsidRPr="00AD1055">
        <w:t>[16]</w:t>
      </w:r>
      <w:r w:rsidR="006A1D0C">
        <w:fldChar w:fldCharType="end"/>
      </w:r>
      <w:r w:rsidR="0043141C">
        <w:t xml:space="preserve">. </w:t>
      </w:r>
      <w:r w:rsidR="006F0F94" w:rsidRPr="003057F6">
        <w:t xml:space="preserve">Por lo tanto, entrenar este tipo de redes requiere de un nivel de pericia elevado y numerosos intentos de prueba y error hasta alcanzar objetivos aceptables. </w:t>
      </w:r>
      <w:r w:rsidR="006F0F94" w:rsidRPr="003057F6">
        <w:lastRenderedPageBreak/>
        <w:t>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380" w:name="_Hlk103699201"/>
      <w:r>
        <w:t>Modelo inicial</w:t>
      </w:r>
      <w:r w:rsidR="00C9605D">
        <w:t xml:space="preserve"> e hiperparametrización</w:t>
      </w:r>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380"/>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r w:rsidR="00DF6F93" w:rsidRPr="00DF6F93">
        <w:rPr>
          <w:i/>
          <w:iCs/>
        </w:rPr>
        <w:t>batch size</w:t>
      </w:r>
      <w:r w:rsidR="00DF6F93">
        <w:t xml:space="preserve">, los </w:t>
      </w:r>
      <w:r w:rsidR="00DF6F93" w:rsidRPr="00DF6F93">
        <w:rPr>
          <w:i/>
          <w:iCs/>
        </w:rPr>
        <w:t>epochs</w:t>
      </w:r>
      <w:r w:rsidR="00DF6F93">
        <w:t xml:space="preserve"> y el periodo </w:t>
      </w:r>
      <w:r w:rsidR="00117AC4">
        <w:t xml:space="preserve">en </w:t>
      </w:r>
      <w:r w:rsidR="00DF6F93">
        <w:t>el cual la red neuronal puede observar valores pasados.</w:t>
      </w:r>
    </w:p>
    <w:p w14:paraId="40619CAE" w14:textId="5B86D623" w:rsidR="00A307A0" w:rsidRDefault="00DF6F93" w:rsidP="00F21709">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AD1055">
        <w:instrText xml:space="preserve"> ADDIN ZOTERO_ITEM CSL_CITATION {"citationID":"mpRGSWHU","properties":{"formattedCitation":"[17]","plainCitation":"[17]","noteIndex":0},"citationItems":[{"id":6,"uris":["http://zotero.org/users/9733613/items/5V6BFAUT"],"itemData":{"id":6,"type":"post-weblog","container-title":"Machine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AD1055" w:rsidRPr="00AD1055">
        <w:t>[17]</w:t>
      </w:r>
      <w:r w:rsidR="0011085C">
        <w:fldChar w:fldCharType="end"/>
      </w:r>
      <w:r w:rsidR="00B73885">
        <w:t>.</w:t>
      </w:r>
    </w:p>
    <w:p w14:paraId="497BB9AC" w14:textId="68FFBDA7"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AD1055">
        <w:instrText xml:space="preserve"> ADDIN ZOTERO_ITEM CSL_CITATION {"citationID":"9Au8cypm","properties":{"formattedCitation":"[18]","plainCitation":"[18]","noteIndex":0},"citationItems":[{"id":7,"uris":["http://zotero.org/users/9733613/items/BPX8R8XN"],"itemData":{"id":7,"type":"post-weblog","container-title":"Machine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AD1055" w:rsidRPr="00AD1055">
        <w:t>[18]</w:t>
      </w:r>
      <w:r w:rsidR="0011085C">
        <w:fldChar w:fldCharType="end"/>
      </w:r>
      <w:r w:rsidR="005578F1">
        <w:t>,</w:t>
      </w:r>
      <w:r w:rsidR="00235209">
        <w:t xml:space="preserve"> aparte de que el proceso converge rápidamente </w:t>
      </w:r>
      <w:r w:rsidR="0075696E">
        <w:t>para el coste computacional que supone.</w:t>
      </w:r>
    </w:p>
    <w:p w14:paraId="7E2994B4" w14:textId="4A026253" w:rsidR="003249F0" w:rsidRDefault="0075696E" w:rsidP="00ED2C3B">
      <w:pPr>
        <w:pStyle w:val="JENUINormal"/>
      </w:pPr>
      <w:r>
        <w:t xml:space="preserve">Los </w:t>
      </w:r>
      <w:r w:rsidRPr="0075696E">
        <w:rPr>
          <w:i/>
          <w:iCs/>
        </w:rPr>
        <w:t>epochs</w:t>
      </w:r>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AD1055">
        <w:instrText xml:space="preserve"> ADDIN ZOTERO_ITEM CSL_CITATION {"citationID":"u333l5XP","properties":{"formattedCitation":"[17]","plainCitation":"[17]","noteIndex":0},"citationItems":[{"id":6,"uris":["http://zotero.org/users/9733613/items/5V6BFAUT"],"itemData":{"id":6,"type":"post-weblog","container-title":"Machine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AD1055" w:rsidRPr="00AD1055">
        <w:t>[17]</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r w:rsidR="005578F1">
        <w:t xml:space="preserve"> </w:t>
      </w:r>
      <w:r w:rsidR="003249F0">
        <w:t>%</w:t>
      </w:r>
      <w:r w:rsidR="005578F1">
        <w:t>;</w:t>
      </w:r>
      <w:r w:rsidR="003249F0">
        <w:t xml:space="preserve"> es decir, si tras 10 </w:t>
      </w:r>
      <w:r w:rsidR="003249F0" w:rsidRPr="003249F0">
        <w:rPr>
          <w:i/>
          <w:iCs/>
        </w:rPr>
        <w:t>epochs</w:t>
      </w:r>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r w:rsidR="00C77A71">
        <w:t>sobreajust</w:t>
      </w:r>
      <w:r w:rsidR="003C7D3B">
        <w:t>arse</w:t>
      </w:r>
      <w:r w:rsidR="003249F0">
        <w:t xml:space="preserve"> con facilidad al aumentar el número de </w:t>
      </w:r>
      <w:r w:rsidR="003249F0" w:rsidRPr="003249F0">
        <w:rPr>
          <w:i/>
          <w:iCs/>
        </w:rPr>
        <w:t>epochs</w:t>
      </w:r>
      <w:r w:rsidR="003249F0">
        <w:t>.</w:t>
      </w:r>
    </w:p>
    <w:p w14:paraId="00A96156" w14:textId="78C821F9"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w:t>
      </w:r>
      <w:r w:rsidR="003570EA">
        <w:t xml:space="preserve">esta metodología de predicción se la conoce como </w:t>
      </w:r>
      <w:r w:rsidR="009B346D">
        <w:rPr>
          <w:i/>
          <w:iCs/>
        </w:rPr>
        <w:t>r</w:t>
      </w:r>
      <w:r w:rsidR="009B346D" w:rsidRPr="009B346D">
        <w:rPr>
          <w:i/>
          <w:iCs/>
        </w:rPr>
        <w:t xml:space="preserve">olling </w:t>
      </w:r>
      <w:r w:rsidR="009B346D">
        <w:rPr>
          <w:i/>
          <w:iCs/>
        </w:rPr>
        <w:t>w</w:t>
      </w:r>
      <w:r w:rsidR="009B346D" w:rsidRPr="009B346D">
        <w:rPr>
          <w:i/>
          <w:iCs/>
        </w:rPr>
        <w:t>indow</w:t>
      </w:r>
      <w:r w:rsidR="009B346D">
        <w:rPr>
          <w:i/>
          <w:iCs/>
        </w:rPr>
        <w:t xml:space="preserve"> </w:t>
      </w:r>
      <w:r w:rsidR="003570EA">
        <w:rPr>
          <w:i/>
          <w:iCs/>
        </w:rPr>
        <w:fldChar w:fldCharType="begin"/>
      </w:r>
      <w:r w:rsidR="00AD1055">
        <w:rPr>
          <w:i/>
          <w:iCs/>
        </w:rPr>
        <w:instrText xml:space="preserve"> ADDIN ZOTERO_ITEM CSL_CITATION {"citationID":"XbG6v7QZ","properties":{"formattedCitation":"[19]","plainCitation":"[19]","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AD1055" w:rsidRPr="00AD1055">
        <w:t>[19]</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hiperparámetros.</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r w:rsidR="00ED2C3B">
        <w:rPr>
          <w:i/>
        </w:rPr>
        <w:t>Root Mean Squared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r w:rsidR="009B346D">
        <w:rPr>
          <w:i/>
          <w:iCs/>
        </w:rPr>
        <w:t>rolling window</w:t>
      </w:r>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r w:rsidR="009B346D">
        <w:rPr>
          <w:i/>
          <w:iCs/>
        </w:rPr>
        <w:t>rolling window</w:t>
      </w:r>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días definidos por el hiperparámetro periodo</w:t>
      </w:r>
      <w:r w:rsidR="00FA393A">
        <w:t>, el nombre que se le ha dado al hiperparámatro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6F2526E4" w:rsidR="008A2FB2" w:rsidRPr="00B97393" w:rsidDel="00B97393" w:rsidRDefault="00B97393">
      <w:pPr>
        <w:pStyle w:val="Descripcin"/>
        <w:rPr>
          <w:del w:id="381" w:author="Daniel Ramos Hoogwout" w:date="2022-08-09T18:39:00Z"/>
          <w:i w:val="0"/>
          <w:iCs w:val="0"/>
          <w:rPrChange w:id="382" w:author="Daniel Ramos Hoogwout" w:date="2022-08-09T18:39:00Z">
            <w:rPr>
              <w:del w:id="383" w:author="Daniel Ramos Hoogwout" w:date="2022-08-09T18:39:00Z"/>
              <w:i/>
              <w:iCs/>
            </w:rPr>
          </w:rPrChange>
        </w:rPr>
        <w:pPrChange w:id="384" w:author="Daniel Ramos Hoogwout" w:date="2022-08-09T18:39:00Z">
          <w:pPr>
            <w:pStyle w:val="JENUINormal"/>
            <w:ind w:firstLine="0"/>
            <w:jc w:val="left"/>
          </w:pPr>
        </w:pPrChange>
      </w:pPr>
      <w:ins w:id="385" w:author="Daniel Ramos Hoogwout" w:date="2022-08-09T18:39:00Z">
        <w:r w:rsidRPr="00B97393">
          <w:rPr>
            <w:sz w:val="20"/>
          </w:rPr>
          <w:t xml:space="preserve">Figura </w:t>
        </w:r>
        <w:r w:rsidRPr="00B97393">
          <w:rPr>
            <w:sz w:val="20"/>
            <w:rPrChange w:id="386" w:author="Daniel Ramos Hoogwout" w:date="2022-08-09T18:39:00Z">
              <w:rPr/>
            </w:rPrChange>
          </w:rPr>
          <w:fldChar w:fldCharType="begin"/>
        </w:r>
        <w:r w:rsidRPr="00B97393">
          <w:rPr>
            <w:sz w:val="20"/>
          </w:rPr>
          <w:instrText xml:space="preserve"> SEQ Figura \* ARABIC </w:instrText>
        </w:r>
      </w:ins>
      <w:r w:rsidRPr="00B97393">
        <w:rPr>
          <w:sz w:val="20"/>
          <w:rPrChange w:id="387" w:author="Daniel Ramos Hoogwout" w:date="2022-08-09T18:39:00Z">
            <w:rPr/>
          </w:rPrChange>
        </w:rPr>
        <w:fldChar w:fldCharType="separate"/>
      </w:r>
      <w:ins w:id="388" w:author="Daniel Ramos Hoogwout" w:date="2022-08-09T18:45:00Z">
        <w:r w:rsidR="00997E97">
          <w:rPr>
            <w:i w:val="0"/>
            <w:iCs w:val="0"/>
            <w:noProof/>
            <w:color w:val="auto"/>
            <w:sz w:val="20"/>
            <w:szCs w:val="20"/>
          </w:rPr>
          <w:t>5</w:t>
        </w:r>
      </w:ins>
      <w:ins w:id="389" w:author="Daniel Ramos Hoogwout" w:date="2022-08-09T18:39:00Z">
        <w:r w:rsidRPr="00B97393">
          <w:rPr>
            <w:sz w:val="20"/>
            <w:rPrChange w:id="390" w:author="Daniel Ramos Hoogwout" w:date="2022-08-09T18:39:00Z">
              <w:rPr/>
            </w:rPrChange>
          </w:rPr>
          <w:fldChar w:fldCharType="end"/>
        </w:r>
        <w:r w:rsidRPr="00B97393">
          <w:rPr>
            <w:sz w:val="20"/>
          </w:rPr>
          <w:t xml:space="preserve"> </w:t>
        </w:r>
      </w:ins>
      <w:del w:id="391" w:author="Daniel Ramos Hoogwout" w:date="2022-08-09T18:39:00Z">
        <w:r w:rsidR="008A2FB2" w:rsidRPr="00B97393" w:rsidDel="00B97393">
          <w:rPr>
            <w:sz w:val="20"/>
          </w:rPr>
          <w:delText xml:space="preserve">Figura </w:delText>
        </w:r>
        <w:r w:rsidR="00891F87" w:rsidRPr="00B97393" w:rsidDel="00B97393">
          <w:rPr>
            <w:sz w:val="20"/>
          </w:rPr>
          <w:delText>5</w:delText>
        </w:r>
      </w:del>
      <w:r w:rsidR="008A2FB2" w:rsidRPr="00B97393">
        <w:rPr>
          <w:sz w:val="20"/>
        </w:rPr>
        <w:t xml:space="preserve">: </w:t>
      </w:r>
      <w:r w:rsidR="00EC6EB0" w:rsidRPr="00B97393">
        <w:rPr>
          <w:sz w:val="20"/>
        </w:rPr>
        <w:t xml:space="preserve">Predicción </w:t>
      </w:r>
      <w:r w:rsidR="006D6217" w:rsidRPr="00B97393">
        <w:rPr>
          <w:sz w:val="20"/>
        </w:rPr>
        <w:t xml:space="preserve">con </w:t>
      </w:r>
      <w:r w:rsidR="009B346D" w:rsidRPr="00B97393">
        <w:rPr>
          <w:i w:val="0"/>
          <w:iCs w:val="0"/>
          <w:sz w:val="20"/>
          <w:rPrChange w:id="392" w:author="Daniel Ramos Hoogwout" w:date="2022-08-09T18:39:00Z">
            <w:rPr>
              <w:i/>
              <w:iCs/>
            </w:rPr>
          </w:rPrChange>
        </w:rPr>
        <w:t>rolling window</w:t>
      </w:r>
    </w:p>
    <w:p w14:paraId="29733591" w14:textId="77777777" w:rsidR="00941311" w:rsidRDefault="00941311">
      <w:pPr>
        <w:pStyle w:val="Descripcin"/>
        <w:pPrChange w:id="393" w:author="Daniel Ramos Hoogwout" w:date="2022-08-09T18:39:00Z">
          <w:pPr>
            <w:pStyle w:val="JENUINormal"/>
            <w:ind w:firstLine="0"/>
          </w:pPr>
        </w:pPrChange>
      </w:pPr>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732D9A25"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si el modelo con el periodo de 90 días predice mejor que el resto de modelos</w:t>
      </w:r>
      <w:r w:rsidR="00542947">
        <w:t>. Por consiguiente</w:t>
      </w:r>
      <w:r w:rsidR="00F1769B">
        <w:t>,</w:t>
      </w:r>
      <w:r w:rsidR="00542947">
        <w:t xml:space="preserve"> se utiliza el contraste de Diebold-Mariano</w:t>
      </w:r>
      <w:r w:rsidR="006B1822">
        <w:t xml:space="preserve"> </w:t>
      </w:r>
      <w:r w:rsidR="00542947">
        <w:fldChar w:fldCharType="begin"/>
      </w:r>
      <w:r w:rsidR="00AD1055">
        <w:instrText xml:space="preserve"> ADDIN ZOTERO_ITEM CSL_CITATION {"citationID":"liqLY9M9","properties":{"formattedCitation":"[20]","plainCitation":"[20]","noteIndex":0},"citationItems":[{"id":17,"uris":["http://zotero.org/users/9733613/items/QIAI8GYM"],"itemData":{"id":17,"type":"article-journal","container-title":"Journal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AD1055" w:rsidRPr="00AD1055">
        <w:t>[20]</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Diebold-Mariano </w:t>
      </w:r>
      <w:r w:rsidR="00563512">
        <w:fldChar w:fldCharType="begin"/>
      </w:r>
      <w:r w:rsidR="00AD1055">
        <w:instrText xml:space="preserve"> ADDIN ZOTERO_ITEM CSL_CITATION {"citationID":"Ijf0vD0z","properties":{"formattedCitation":"[20]","plainCitation":"[20]","noteIndex":0},"citationItems":[{"id":17,"uris":["http://zotero.org/users/9733613/items/QIAI8GYM"],"itemData":{"id":17,"type":"article-journal","container-title":"Journal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AD1055" w:rsidRPr="00AD1055">
        <w:t>[20]</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0C0FEE47" w:rsidR="00976FB3" w:rsidRDefault="00C81A01" w:rsidP="00976FB3">
      <w:pPr>
        <w:pStyle w:val="JENUINormal"/>
      </w:pPr>
      <w:r>
        <w:t xml:space="preserve">El estadístico de prueba del contraste de Diebold-Mariano </w:t>
      </w:r>
      <w:r>
        <w:fldChar w:fldCharType="begin"/>
      </w:r>
      <w:r w:rsidR="00AD1055">
        <w:instrText xml:space="preserve"> ADDIN ZOTERO_ITEM CSL_CITATION {"citationID":"vFJ0d1cA","properties":{"formattedCitation":"[20]","plainCitation":"[20]","noteIndex":0},"citationItems":[{"id":17,"uris":["http://zotero.org/users/9733613/items/QIAI8GYM"],"itemData":{"id":17,"type":"article-journal","container-title":"Journal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AD1055" w:rsidRPr="00AD1055">
        <w:t>[20]</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autocovarianza</w:t>
      </w:r>
      <w:r w:rsidR="00C81A01">
        <w:t>s</w:t>
      </w:r>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r w:rsidR="00701D58" w:rsidRPr="0007301C">
        <w:rPr>
          <w:i/>
        </w:rPr>
        <w:t>Yahoo Finance</w:t>
      </w:r>
      <w:r w:rsidR="00701D58">
        <w:t xml:space="preserve"> </w:t>
      </w:r>
      <w:r w:rsidR="00890033">
        <w:t>(</w:t>
      </w:r>
      <w:hyperlink r:id="rId17"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r w:rsidR="00701D58" w:rsidRPr="0007301C">
        <w:rPr>
          <w:i/>
        </w:rPr>
        <w:t>Yahoo Finance</w:t>
      </w:r>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lastRenderedPageBreak/>
        <w:t>Matriz de entrada</w:t>
      </w:r>
      <w:r w:rsidR="00921DC1">
        <w:t xml:space="preserve"> y estructura</w:t>
      </w:r>
    </w:p>
    <w:p w14:paraId="2E491810" w14:textId="3668AC82" w:rsidR="00366CE9" w:rsidRDefault="00B97393" w:rsidP="00366CE9">
      <w:pPr>
        <w:pStyle w:val="JENUINormal"/>
      </w:pPr>
      <w:ins w:id="394" w:author="Daniel Ramos Hoogwout" w:date="2022-08-09T18:40:00Z">
        <w:r>
          <w:t xml:space="preserve">Como se muestra en la </w:t>
        </w:r>
        <w:r>
          <w:fldChar w:fldCharType="begin"/>
        </w:r>
        <w:r>
          <w:instrText xml:space="preserve"> REF _Ref110962872 \h </w:instrText>
        </w:r>
      </w:ins>
      <w:r>
        <w:fldChar w:fldCharType="separate"/>
      </w:r>
      <w:ins w:id="395" w:author="Daniel Ramos Hoogwout" w:date="2022-08-09T18:40:00Z">
        <w:r w:rsidRPr="00B97393">
          <w:t xml:space="preserve">Figura </w:t>
        </w:r>
        <w:r w:rsidRPr="00B97393">
          <w:rPr>
            <w:noProof/>
          </w:rPr>
          <w:t>6</w:t>
        </w:r>
        <w:r>
          <w:fldChar w:fldCharType="end"/>
        </w:r>
        <w:r>
          <w:t xml:space="preserve"> l</w:t>
        </w:r>
      </w:ins>
      <w:del w:id="396" w:author="Daniel Ramos Hoogwout" w:date="2022-08-09T18:40:00Z">
        <w:r w:rsidR="00366CE9" w:rsidDel="00B97393">
          <w:delText>L</w:delText>
        </w:r>
      </w:del>
      <w:r w:rsidR="00366CE9">
        <w:t xml:space="preserve">a entrada de información a la red neuronal está compuesta por una matriz tridimensional que contiene el precio de apertura y de cierre del bitcoin con 90 </w:t>
      </w:r>
      <w:r w:rsidR="00366CE9">
        <w:rPr>
          <w:i/>
          <w:iCs/>
        </w:rPr>
        <w:t>time</w:t>
      </w:r>
      <w:r w:rsidR="00674824">
        <w:rPr>
          <w:i/>
          <w:iCs/>
        </w:rPr>
        <w:t xml:space="preserve"> </w:t>
      </w:r>
      <w:r w:rsidR="00366CE9">
        <w:rPr>
          <w:i/>
          <w:iCs/>
        </w:rPr>
        <w:t>steps</w:t>
      </w:r>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commentRangeStart w:id="397"/>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commentRangeEnd w:id="397"/>
      <w:r w:rsidR="00F455D0">
        <w:rPr>
          <w:rStyle w:val="Refdecomentario"/>
        </w:rPr>
        <w:commentReference w:id="397"/>
      </w:r>
    </w:p>
    <w:p w14:paraId="73C85487" w14:textId="69A4F674" w:rsidR="00106829" w:rsidRPr="00B97393" w:rsidDel="00B97393" w:rsidRDefault="00B97393">
      <w:pPr>
        <w:pStyle w:val="Descripcin"/>
        <w:rPr>
          <w:del w:id="398" w:author="Daniel Ramos Hoogwout" w:date="2022-08-09T18:40:00Z"/>
        </w:rPr>
        <w:pPrChange w:id="399" w:author="Daniel Ramos Hoogwout" w:date="2022-08-09T18:40:00Z">
          <w:pPr>
            <w:pStyle w:val="JENUINormal"/>
            <w:ind w:firstLine="0"/>
          </w:pPr>
        </w:pPrChange>
      </w:pPr>
      <w:bookmarkStart w:id="400" w:name="_Ref110962872"/>
      <w:ins w:id="401" w:author="Daniel Ramos Hoogwout" w:date="2022-08-09T18:40:00Z">
        <w:r w:rsidRPr="00B97393">
          <w:rPr>
            <w:sz w:val="20"/>
          </w:rPr>
          <w:t xml:space="preserve">Figura </w:t>
        </w:r>
        <w:r w:rsidRPr="00B97393">
          <w:rPr>
            <w:sz w:val="20"/>
            <w:rPrChange w:id="402" w:author="Daniel Ramos Hoogwout" w:date="2022-08-09T18:40:00Z">
              <w:rPr/>
            </w:rPrChange>
          </w:rPr>
          <w:fldChar w:fldCharType="begin"/>
        </w:r>
        <w:r w:rsidRPr="00B97393">
          <w:rPr>
            <w:sz w:val="20"/>
          </w:rPr>
          <w:instrText xml:space="preserve"> SEQ Figura \* ARABIC </w:instrText>
        </w:r>
      </w:ins>
      <w:r w:rsidRPr="00B97393">
        <w:rPr>
          <w:sz w:val="20"/>
          <w:rPrChange w:id="403" w:author="Daniel Ramos Hoogwout" w:date="2022-08-09T18:40:00Z">
            <w:rPr/>
          </w:rPrChange>
        </w:rPr>
        <w:fldChar w:fldCharType="separate"/>
      </w:r>
      <w:ins w:id="404" w:author="Daniel Ramos Hoogwout" w:date="2022-08-09T18:45:00Z">
        <w:r w:rsidR="00997E97">
          <w:rPr>
            <w:i w:val="0"/>
            <w:iCs w:val="0"/>
            <w:noProof/>
            <w:color w:val="auto"/>
            <w:sz w:val="20"/>
            <w:szCs w:val="20"/>
          </w:rPr>
          <w:t>6</w:t>
        </w:r>
      </w:ins>
      <w:ins w:id="405" w:author="Daniel Ramos Hoogwout" w:date="2022-08-09T18:40:00Z">
        <w:r w:rsidRPr="00B97393">
          <w:rPr>
            <w:sz w:val="20"/>
            <w:rPrChange w:id="406" w:author="Daniel Ramos Hoogwout" w:date="2022-08-09T18:40:00Z">
              <w:rPr/>
            </w:rPrChange>
          </w:rPr>
          <w:fldChar w:fldCharType="end"/>
        </w:r>
        <w:bookmarkEnd w:id="400"/>
        <w:r w:rsidRPr="00B97393">
          <w:rPr>
            <w:sz w:val="20"/>
          </w:rPr>
          <w:t xml:space="preserve"> </w:t>
        </w:r>
      </w:ins>
      <w:del w:id="407" w:author="Daniel Ramos Hoogwout" w:date="2022-08-09T18:40:00Z">
        <w:r w:rsidR="00425B30" w:rsidRPr="00B97393" w:rsidDel="00B97393">
          <w:rPr>
            <w:sz w:val="20"/>
          </w:rPr>
          <w:delText xml:space="preserve">Figura </w:delText>
        </w:r>
        <w:r w:rsidR="00891F87" w:rsidRPr="00B97393" w:rsidDel="00B97393">
          <w:rPr>
            <w:sz w:val="20"/>
          </w:rPr>
          <w:delText>6</w:delText>
        </w:r>
      </w:del>
      <w:r w:rsidR="00425B30" w:rsidRPr="00B97393">
        <w:rPr>
          <w:sz w:val="20"/>
        </w:rPr>
        <w:t xml:space="preserve">: Matriz de </w:t>
      </w:r>
      <w:r w:rsidR="00F11FDC" w:rsidRPr="00B97393">
        <w:rPr>
          <w:sz w:val="20"/>
        </w:rPr>
        <w:t>entrada</w:t>
      </w:r>
    </w:p>
    <w:p w14:paraId="675FC4F0" w14:textId="77777777" w:rsidR="00425B30" w:rsidRDefault="00425B30">
      <w:pPr>
        <w:pStyle w:val="Descripcin"/>
        <w:pPrChange w:id="408" w:author="Daniel Ramos Hoogwout" w:date="2022-08-09T18:40:00Z">
          <w:pPr>
            <w:pStyle w:val="JENUINormal"/>
          </w:pPr>
        </w:pPrChange>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6E79D9ED" w:rsidR="003B694D" w:rsidRPr="00B97393" w:rsidDel="00B97393" w:rsidRDefault="00B97393">
      <w:pPr>
        <w:pStyle w:val="Descripcin"/>
        <w:rPr>
          <w:del w:id="409" w:author="Daniel Ramos Hoogwout" w:date="2022-08-09T18:41:00Z"/>
        </w:rPr>
        <w:pPrChange w:id="410" w:author="Daniel Ramos Hoogwout" w:date="2022-08-09T18:41:00Z">
          <w:pPr>
            <w:pStyle w:val="JENUINormal"/>
            <w:ind w:firstLine="0"/>
          </w:pPr>
        </w:pPrChange>
      </w:pPr>
      <w:ins w:id="411" w:author="Daniel Ramos Hoogwout" w:date="2022-08-09T18:41:00Z">
        <w:r w:rsidRPr="00B97393">
          <w:rPr>
            <w:sz w:val="20"/>
          </w:rPr>
          <w:t xml:space="preserve">Figura </w:t>
        </w:r>
        <w:r w:rsidRPr="00B97393">
          <w:rPr>
            <w:sz w:val="20"/>
            <w:rPrChange w:id="412" w:author="Daniel Ramos Hoogwout" w:date="2022-08-09T18:41:00Z">
              <w:rPr/>
            </w:rPrChange>
          </w:rPr>
          <w:fldChar w:fldCharType="begin"/>
        </w:r>
        <w:r w:rsidRPr="00B97393">
          <w:rPr>
            <w:sz w:val="20"/>
          </w:rPr>
          <w:instrText xml:space="preserve"> SEQ Figura \* ARABIC </w:instrText>
        </w:r>
      </w:ins>
      <w:r w:rsidRPr="00B97393">
        <w:rPr>
          <w:sz w:val="20"/>
          <w:rPrChange w:id="413" w:author="Daniel Ramos Hoogwout" w:date="2022-08-09T18:41:00Z">
            <w:rPr/>
          </w:rPrChange>
        </w:rPr>
        <w:fldChar w:fldCharType="separate"/>
      </w:r>
      <w:ins w:id="414" w:author="Daniel Ramos Hoogwout" w:date="2022-08-09T18:45:00Z">
        <w:r w:rsidR="00997E97">
          <w:rPr>
            <w:i w:val="0"/>
            <w:iCs w:val="0"/>
            <w:noProof/>
            <w:color w:val="auto"/>
            <w:sz w:val="20"/>
            <w:szCs w:val="20"/>
          </w:rPr>
          <w:t>7</w:t>
        </w:r>
      </w:ins>
      <w:ins w:id="415" w:author="Daniel Ramos Hoogwout" w:date="2022-08-09T18:41:00Z">
        <w:r w:rsidRPr="00B97393">
          <w:rPr>
            <w:sz w:val="20"/>
            <w:rPrChange w:id="416" w:author="Daniel Ramos Hoogwout" w:date="2022-08-09T18:41:00Z">
              <w:rPr/>
            </w:rPrChange>
          </w:rPr>
          <w:fldChar w:fldCharType="end"/>
        </w:r>
        <w:r w:rsidRPr="00B97393">
          <w:rPr>
            <w:sz w:val="20"/>
          </w:rPr>
          <w:t xml:space="preserve"> </w:t>
        </w:r>
      </w:ins>
      <w:del w:id="417" w:author="Daniel Ramos Hoogwout" w:date="2022-08-09T18:41:00Z">
        <w:r w:rsidR="00435247" w:rsidRPr="00B97393" w:rsidDel="00B97393">
          <w:rPr>
            <w:sz w:val="20"/>
          </w:rPr>
          <w:delText xml:space="preserve">Figura </w:delText>
        </w:r>
        <w:r w:rsidR="00891F87" w:rsidRPr="00B97393" w:rsidDel="00B97393">
          <w:rPr>
            <w:sz w:val="20"/>
          </w:rPr>
          <w:delText>7</w:delText>
        </w:r>
      </w:del>
      <w:r w:rsidR="00435247" w:rsidRPr="00B97393">
        <w:rPr>
          <w:sz w:val="20"/>
        </w:rPr>
        <w:t>: Estructura de la red neuronal</w:t>
      </w:r>
    </w:p>
    <w:p w14:paraId="5B0E44C1" w14:textId="77777777" w:rsidR="00BE1678" w:rsidRPr="004A425B" w:rsidRDefault="00BE1678">
      <w:pPr>
        <w:pStyle w:val="Descripcin"/>
        <w:pPrChange w:id="418" w:author="Daniel Ramos Hoogwout" w:date="2022-08-09T18:41:00Z">
          <w:pPr>
            <w:pStyle w:val="JENUINormal"/>
            <w:ind w:firstLine="0"/>
          </w:pPr>
        </w:pPrChange>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r w:rsidR="00224FA5" w:rsidRPr="0070075B">
        <w:rPr>
          <w:i/>
          <w:iCs/>
        </w:rPr>
        <w:t>Early</w:t>
      </w:r>
      <w:r w:rsidR="0070075B" w:rsidRPr="0070075B">
        <w:rPr>
          <w:i/>
          <w:iCs/>
        </w:rPr>
        <w:t xml:space="preserve"> </w:t>
      </w:r>
      <w:r w:rsidR="00224FA5" w:rsidRPr="0070075B">
        <w:rPr>
          <w:i/>
          <w:iCs/>
        </w:rPr>
        <w:t>Stopping</w:t>
      </w:r>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r w:rsidR="005804FF" w:rsidRPr="009B346D">
        <w:rPr>
          <w:i/>
        </w:rPr>
        <w:t>epochs</w:t>
      </w:r>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r w:rsidR="003674DC" w:rsidRPr="0007301C">
        <w:rPr>
          <w:i/>
        </w:rPr>
        <w:t>batches</w:t>
      </w:r>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r>
        <w:rPr>
          <w:noProof/>
          <w:color w:val="FF0000"/>
          <w:lang w:eastAsia="es-ES"/>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0187ACE0" w14:textId="408A3E22" w:rsidR="00B57BD8" w:rsidRPr="00B97393" w:rsidDel="00B97393" w:rsidRDefault="00B97393">
      <w:pPr>
        <w:pStyle w:val="Descripcin"/>
        <w:rPr>
          <w:del w:id="419" w:author="Daniel Ramos Hoogwout" w:date="2022-08-09T18:41:00Z"/>
        </w:rPr>
        <w:pPrChange w:id="420" w:author="Daniel Ramos Hoogwout" w:date="2022-08-09T18:41:00Z">
          <w:pPr>
            <w:pStyle w:val="JENUINormal"/>
            <w:ind w:firstLine="0"/>
          </w:pPr>
        </w:pPrChange>
      </w:pPr>
      <w:bookmarkStart w:id="421" w:name="_Ref110962943"/>
      <w:ins w:id="422" w:author="Daniel Ramos Hoogwout" w:date="2022-08-09T18:41:00Z">
        <w:r w:rsidRPr="00B97393">
          <w:rPr>
            <w:sz w:val="20"/>
          </w:rPr>
          <w:t xml:space="preserve">Figura </w:t>
        </w:r>
        <w:r w:rsidRPr="00B97393">
          <w:rPr>
            <w:sz w:val="20"/>
            <w:rPrChange w:id="423" w:author="Daniel Ramos Hoogwout" w:date="2022-08-09T18:41:00Z">
              <w:rPr/>
            </w:rPrChange>
          </w:rPr>
          <w:fldChar w:fldCharType="begin"/>
        </w:r>
        <w:r w:rsidRPr="00B97393">
          <w:rPr>
            <w:sz w:val="20"/>
          </w:rPr>
          <w:instrText xml:space="preserve"> SEQ Figura \* ARABIC </w:instrText>
        </w:r>
      </w:ins>
      <w:r w:rsidRPr="00B97393">
        <w:rPr>
          <w:sz w:val="20"/>
          <w:rPrChange w:id="424" w:author="Daniel Ramos Hoogwout" w:date="2022-08-09T18:41:00Z">
            <w:rPr/>
          </w:rPrChange>
        </w:rPr>
        <w:fldChar w:fldCharType="separate"/>
      </w:r>
      <w:ins w:id="425" w:author="Daniel Ramos Hoogwout" w:date="2022-08-09T18:45:00Z">
        <w:r w:rsidR="00997E97">
          <w:rPr>
            <w:i w:val="0"/>
            <w:iCs w:val="0"/>
            <w:noProof/>
            <w:color w:val="auto"/>
            <w:sz w:val="20"/>
            <w:szCs w:val="20"/>
          </w:rPr>
          <w:t>8</w:t>
        </w:r>
      </w:ins>
      <w:ins w:id="426" w:author="Daniel Ramos Hoogwout" w:date="2022-08-09T18:41:00Z">
        <w:r w:rsidRPr="00B97393">
          <w:rPr>
            <w:sz w:val="20"/>
            <w:rPrChange w:id="427" w:author="Daniel Ramos Hoogwout" w:date="2022-08-09T18:41:00Z">
              <w:rPr/>
            </w:rPrChange>
          </w:rPr>
          <w:fldChar w:fldCharType="end"/>
        </w:r>
        <w:bookmarkEnd w:id="421"/>
        <w:r w:rsidRPr="00B97393">
          <w:rPr>
            <w:sz w:val="20"/>
          </w:rPr>
          <w:t xml:space="preserve"> </w:t>
        </w:r>
      </w:ins>
      <w:del w:id="428" w:author="Daniel Ramos Hoogwout" w:date="2022-08-09T18:41:00Z">
        <w:r w:rsidR="00CD7AE9" w:rsidRPr="00B97393" w:rsidDel="00B97393">
          <w:rPr>
            <w:sz w:val="20"/>
          </w:rPr>
          <w:delText xml:space="preserve">Figura </w:delText>
        </w:r>
        <w:r w:rsidR="00891F87" w:rsidRPr="00B97393" w:rsidDel="00B97393">
          <w:rPr>
            <w:sz w:val="20"/>
          </w:rPr>
          <w:delText>8</w:delText>
        </w:r>
      </w:del>
      <w:r w:rsidR="00CD7AE9" w:rsidRPr="00B97393">
        <w:rPr>
          <w:sz w:val="20"/>
        </w:rPr>
        <w:t>: Ritmo de aprendizaje de la RNR</w:t>
      </w:r>
    </w:p>
    <w:p w14:paraId="4CFFBA55" w14:textId="30FF64AC" w:rsidR="00CD7AE9" w:rsidRDefault="00CD7AE9">
      <w:pPr>
        <w:pStyle w:val="Descripcin"/>
        <w:pPrChange w:id="429" w:author="Daniel Ramos Hoogwout" w:date="2022-08-09T18:41:00Z">
          <w:pPr>
            <w:pStyle w:val="JENUINormal"/>
          </w:pPr>
        </w:pPrChange>
      </w:pPr>
    </w:p>
    <w:p w14:paraId="50C5DCF2" w14:textId="64A6CEB7" w:rsidR="00C67607" w:rsidRDefault="002F218D" w:rsidP="003001CE">
      <w:pPr>
        <w:pStyle w:val="JENUINormal"/>
      </w:pPr>
      <w:r>
        <w:t xml:space="preserve">La </w:t>
      </w:r>
      <w:ins w:id="430" w:author="Daniel Ramos Hoogwout" w:date="2022-08-09T18:42:00Z">
        <w:r w:rsidR="00B97393">
          <w:fldChar w:fldCharType="begin"/>
        </w:r>
        <w:r w:rsidR="00B97393">
          <w:instrText xml:space="preserve"> REF _Ref110962943 \h </w:instrText>
        </w:r>
      </w:ins>
      <w:r w:rsidR="00B97393">
        <w:fldChar w:fldCharType="separate"/>
      </w:r>
      <w:ins w:id="431" w:author="Daniel Ramos Hoogwout" w:date="2022-08-09T18:42:00Z">
        <w:r w:rsidR="00B97393" w:rsidRPr="00B97393">
          <w:t xml:space="preserve">Figura </w:t>
        </w:r>
        <w:r w:rsidR="00B97393" w:rsidRPr="00B97393">
          <w:rPr>
            <w:noProof/>
          </w:rPr>
          <w:t>8</w:t>
        </w:r>
        <w:r w:rsidR="00B97393">
          <w:fldChar w:fldCharType="end"/>
        </w:r>
        <w:r w:rsidR="00B97393">
          <w:t xml:space="preserve"> </w:t>
        </w:r>
      </w:ins>
      <w:del w:id="432" w:author="Daniel Ramos Hoogwout" w:date="2022-08-09T18:41:00Z">
        <w:r w:rsidDel="00B97393">
          <w:delText xml:space="preserve">Figura 6 </w:delText>
        </w:r>
      </w:del>
      <w:ins w:id="433" w:author="Victor" w:date="2022-08-05T10:20:00Z">
        <w:del w:id="434" w:author="Daniel Ramos Hoogwout" w:date="2022-08-09T18:41:00Z">
          <w:r w:rsidR="007264E3" w:rsidDel="00B97393">
            <w:delText xml:space="preserve">8 </w:delText>
          </w:r>
        </w:del>
      </w:ins>
      <w:r>
        <w:t>muestra que</w:t>
      </w:r>
      <w:r w:rsidR="00DD4DE9">
        <w:t xml:space="preserve"> el modelo aprende de manera rápida </w:t>
      </w:r>
      <w:r>
        <w:t>gracias a que</w:t>
      </w:r>
      <w:r w:rsidR="00DD4DE9">
        <w:t xml:space="preserve"> la p</w:t>
      </w:r>
      <w:r>
        <w:t>é</w:t>
      </w:r>
      <w:r w:rsidR="00DD4DE9">
        <w:t xml:space="preserve">rdida se reduce considerablemente en los </w:t>
      </w:r>
      <w:r w:rsidR="00DD4DE9" w:rsidRPr="009B346D">
        <w:rPr>
          <w:i/>
        </w:rPr>
        <w:t>epochs</w:t>
      </w:r>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r w:rsidR="00C67607" w:rsidRPr="00CD7AE9">
        <w:rPr>
          <w:i/>
          <w:iCs/>
        </w:rPr>
        <w:t>Early Stopping</w:t>
      </w:r>
      <w:r w:rsidR="00C67607">
        <w:t xml:space="preserve"> se activa a los 46 </w:t>
      </w:r>
      <w:r w:rsidR="00C67607" w:rsidRPr="009E1CE1">
        <w:rPr>
          <w:i/>
          <w:iCs/>
        </w:rPr>
        <w:t>epochs</w:t>
      </w:r>
      <w:r w:rsidR="00C67607">
        <w:t xml:space="preserve">, es decir, desde el </w:t>
      </w:r>
      <w:r w:rsidR="00C67607" w:rsidRPr="009E1CE1">
        <w:rPr>
          <w:i/>
          <w:iCs/>
        </w:rPr>
        <w:t>epoch</w:t>
      </w:r>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r w:rsidR="00C67607" w:rsidRPr="009E1CE1">
        <w:rPr>
          <w:i/>
          <w:iCs/>
        </w:rPr>
        <w:t>epoch</w:t>
      </w:r>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03648ED9" w14:textId="65FA9DD6" w:rsidR="009E0992" w:rsidRPr="00B97393" w:rsidDel="00997E97" w:rsidRDefault="00B97393">
      <w:pPr>
        <w:pStyle w:val="Descripcin"/>
        <w:rPr>
          <w:del w:id="435" w:author="Daniel Ramos Hoogwout" w:date="2022-08-09T18:45:00Z"/>
          <w:i w:val="0"/>
          <w:iCs w:val="0"/>
          <w:rPrChange w:id="436" w:author="Daniel Ramos Hoogwout" w:date="2022-08-09T18:43:00Z">
            <w:rPr>
              <w:del w:id="437" w:author="Daniel Ramos Hoogwout" w:date="2022-08-09T18:45:00Z"/>
              <w:i/>
              <w:iCs/>
            </w:rPr>
          </w:rPrChange>
        </w:rPr>
        <w:pPrChange w:id="438" w:author="Daniel Ramos Hoogwout" w:date="2022-08-09T18:42:00Z">
          <w:pPr>
            <w:pStyle w:val="JENUINormal"/>
            <w:ind w:firstLine="0"/>
          </w:pPr>
        </w:pPrChange>
      </w:pPr>
      <w:ins w:id="439" w:author="Daniel Ramos Hoogwout" w:date="2022-08-09T18:42:00Z">
        <w:r w:rsidRPr="00B97393">
          <w:rPr>
            <w:i w:val="0"/>
            <w:iCs w:val="0"/>
            <w:sz w:val="20"/>
            <w:rPrChange w:id="440" w:author="Daniel Ramos Hoogwout" w:date="2022-08-09T18:44:00Z">
              <w:rPr>
                <w:i/>
                <w:iCs/>
              </w:rPr>
            </w:rPrChange>
          </w:rPr>
          <w:t xml:space="preserve">Figura </w:t>
        </w:r>
        <w:r w:rsidRPr="00B97393">
          <w:rPr>
            <w:i w:val="0"/>
            <w:iCs w:val="0"/>
            <w:sz w:val="20"/>
            <w:rPrChange w:id="441" w:author="Daniel Ramos Hoogwout" w:date="2022-08-09T18:44:00Z">
              <w:rPr>
                <w:i/>
                <w:iCs/>
              </w:rPr>
            </w:rPrChange>
          </w:rPr>
          <w:fldChar w:fldCharType="begin"/>
        </w:r>
        <w:r w:rsidRPr="00B97393">
          <w:rPr>
            <w:i w:val="0"/>
            <w:iCs w:val="0"/>
            <w:sz w:val="20"/>
            <w:rPrChange w:id="442" w:author="Daniel Ramos Hoogwout" w:date="2022-08-09T18:44:00Z">
              <w:rPr>
                <w:i/>
                <w:iCs/>
              </w:rPr>
            </w:rPrChange>
          </w:rPr>
          <w:instrText xml:space="preserve"> SEQ Figura \* ARABIC </w:instrText>
        </w:r>
      </w:ins>
      <w:r w:rsidRPr="00B97393">
        <w:rPr>
          <w:i w:val="0"/>
          <w:iCs w:val="0"/>
          <w:sz w:val="20"/>
          <w:rPrChange w:id="443" w:author="Daniel Ramos Hoogwout" w:date="2022-08-09T18:44:00Z">
            <w:rPr>
              <w:i/>
              <w:iCs/>
            </w:rPr>
          </w:rPrChange>
        </w:rPr>
        <w:fldChar w:fldCharType="separate"/>
      </w:r>
      <w:ins w:id="444" w:author="Daniel Ramos Hoogwout" w:date="2022-08-09T18:45:00Z">
        <w:r w:rsidR="00997E97">
          <w:rPr>
            <w:i w:val="0"/>
            <w:iCs w:val="0"/>
            <w:noProof/>
            <w:color w:val="auto"/>
            <w:sz w:val="20"/>
            <w:szCs w:val="20"/>
          </w:rPr>
          <w:t>9</w:t>
        </w:r>
      </w:ins>
      <w:ins w:id="445" w:author="Daniel Ramos Hoogwout" w:date="2022-08-09T18:42:00Z">
        <w:r w:rsidRPr="00B97393">
          <w:rPr>
            <w:i w:val="0"/>
            <w:iCs w:val="0"/>
            <w:sz w:val="20"/>
            <w:rPrChange w:id="446" w:author="Daniel Ramos Hoogwout" w:date="2022-08-09T18:44:00Z">
              <w:rPr>
                <w:i/>
                <w:iCs/>
              </w:rPr>
            </w:rPrChange>
          </w:rPr>
          <w:fldChar w:fldCharType="end"/>
        </w:r>
        <w:r w:rsidRPr="00B97393">
          <w:rPr>
            <w:i w:val="0"/>
            <w:iCs w:val="0"/>
            <w:sz w:val="20"/>
            <w:rPrChange w:id="447" w:author="Daniel Ramos Hoogwout" w:date="2022-08-09T18:44:00Z">
              <w:rPr>
                <w:i/>
                <w:iCs/>
              </w:rPr>
            </w:rPrChange>
          </w:rPr>
          <w:t xml:space="preserve"> </w:t>
        </w:r>
      </w:ins>
      <w:del w:id="448" w:author="Daniel Ramos Hoogwout" w:date="2022-08-09T18:42:00Z">
        <w:r w:rsidR="009E0992" w:rsidRPr="00B97393" w:rsidDel="00B97393">
          <w:rPr>
            <w:i w:val="0"/>
            <w:iCs w:val="0"/>
            <w:sz w:val="20"/>
            <w:rPrChange w:id="449" w:author="Daniel Ramos Hoogwout" w:date="2022-08-09T18:44:00Z">
              <w:rPr>
                <w:i/>
                <w:iCs/>
              </w:rPr>
            </w:rPrChange>
          </w:rPr>
          <w:delText xml:space="preserve">Figura </w:delText>
        </w:r>
        <w:r w:rsidR="00891F87" w:rsidRPr="00B97393" w:rsidDel="00B97393">
          <w:rPr>
            <w:i w:val="0"/>
            <w:iCs w:val="0"/>
            <w:sz w:val="20"/>
            <w:rPrChange w:id="450" w:author="Daniel Ramos Hoogwout" w:date="2022-08-09T18:44:00Z">
              <w:rPr>
                <w:i/>
                <w:iCs/>
              </w:rPr>
            </w:rPrChange>
          </w:rPr>
          <w:delText>9</w:delText>
        </w:r>
      </w:del>
      <w:r w:rsidR="009E0992" w:rsidRPr="00B97393">
        <w:rPr>
          <w:i w:val="0"/>
          <w:iCs w:val="0"/>
          <w:sz w:val="20"/>
          <w:rPrChange w:id="451" w:author="Daniel Ramos Hoogwout" w:date="2022-08-09T18:44:00Z">
            <w:rPr>
              <w:i/>
              <w:iCs/>
            </w:rPr>
          </w:rPrChange>
        </w:rPr>
        <w:t>: Predicción</w:t>
      </w:r>
      <w:r w:rsidR="00D10FE8" w:rsidRPr="00B97393">
        <w:rPr>
          <w:i w:val="0"/>
          <w:iCs w:val="0"/>
          <w:sz w:val="20"/>
          <w:rPrChange w:id="452" w:author="Daniel Ramos Hoogwout" w:date="2022-08-09T18:44:00Z">
            <w:rPr>
              <w:i/>
              <w:iCs/>
            </w:rPr>
          </w:rPrChange>
        </w:rPr>
        <w:t xml:space="preserve"> de la red neuronal</w:t>
      </w:r>
      <w:r w:rsidR="00D10FE8" w:rsidRPr="00B97393">
        <w:rPr>
          <w:i w:val="0"/>
          <w:iCs w:val="0"/>
          <w:rPrChange w:id="453" w:author="Daniel Ramos Hoogwout" w:date="2022-08-09T18:44:00Z">
            <w:rPr>
              <w:i/>
              <w:iCs/>
            </w:rPr>
          </w:rPrChange>
        </w:rPr>
        <w:t xml:space="preserve"> (</w:t>
      </w:r>
      <w:r w:rsidR="00D10FE8" w:rsidRPr="00B97393">
        <w:rPr>
          <w:b/>
          <w:bCs/>
          <w:i w:val="0"/>
          <w:iCs w:val="0"/>
          <w:color w:val="5B9BD5" w:themeColor="accent5"/>
          <w:szCs w:val="24"/>
          <w:lang w:eastAsia="en-US"/>
          <w:rPrChange w:id="454" w:author="Daniel Ramos Hoogwout" w:date="2022-08-09T18:44:00Z">
            <w:rPr>
              <w:b/>
              <w:i/>
              <w:iCs/>
              <w:color w:val="5B9BD5" w:themeColor="accent5"/>
              <w:szCs w:val="24"/>
              <w:lang w:eastAsia="en-US"/>
            </w:rPr>
          </w:rPrChange>
        </w:rPr>
        <w:t>–</w:t>
      </w:r>
      <w:r w:rsidR="00D10FE8" w:rsidRPr="00B97393">
        <w:rPr>
          <w:i w:val="0"/>
          <w:iCs w:val="0"/>
          <w:sz w:val="20"/>
          <w:szCs w:val="20"/>
          <w:lang w:eastAsia="en-US"/>
          <w:rPrChange w:id="455" w:author="Daniel Ramos Hoogwout" w:date="2022-08-09T18:44:00Z">
            <w:rPr>
              <w:b/>
              <w:i/>
              <w:iCs/>
              <w:szCs w:val="24"/>
              <w:lang w:eastAsia="en-US"/>
            </w:rPr>
          </w:rPrChange>
        </w:rPr>
        <w:t>)</w:t>
      </w:r>
      <w:r w:rsidR="009E0992" w:rsidRPr="00B97393">
        <w:rPr>
          <w:i w:val="0"/>
          <w:iCs w:val="0"/>
          <w:sz w:val="20"/>
          <w:rPrChange w:id="456" w:author="Daniel Ramos Hoogwout" w:date="2022-08-09T18:44:00Z">
            <w:rPr>
              <w:i/>
              <w:iCs/>
            </w:rPr>
          </w:rPrChange>
        </w:rPr>
        <w:t xml:space="preserve"> </w:t>
      </w:r>
      <w:r w:rsidR="003001CE" w:rsidRPr="00B97393">
        <w:rPr>
          <w:i w:val="0"/>
          <w:iCs w:val="0"/>
          <w:sz w:val="20"/>
          <w:rPrChange w:id="457" w:author="Daniel Ramos Hoogwout" w:date="2022-08-09T18:44:00Z">
            <w:rPr>
              <w:i/>
              <w:iCs/>
            </w:rPr>
          </w:rPrChange>
        </w:rPr>
        <w:t>d</w:t>
      </w:r>
      <w:r w:rsidR="00D10FE8" w:rsidRPr="00B97393">
        <w:rPr>
          <w:i w:val="0"/>
          <w:iCs w:val="0"/>
          <w:sz w:val="20"/>
          <w:rPrChange w:id="458" w:author="Daniel Ramos Hoogwout" w:date="2022-08-09T18:44:00Z">
            <w:rPr>
              <w:i/>
              <w:iCs/>
            </w:rPr>
          </w:rPrChange>
        </w:rPr>
        <w:t>el</w:t>
      </w:r>
      <w:r w:rsidR="00F43C99" w:rsidRPr="00B97393">
        <w:rPr>
          <w:i w:val="0"/>
          <w:iCs w:val="0"/>
          <w:sz w:val="20"/>
          <w:rPrChange w:id="459" w:author="Daniel Ramos Hoogwout" w:date="2022-08-09T18:44:00Z">
            <w:rPr>
              <w:i/>
              <w:iCs/>
            </w:rPr>
          </w:rPrChange>
        </w:rPr>
        <w:t xml:space="preserve"> precio de </w:t>
      </w:r>
      <w:r w:rsidR="00D10FE8" w:rsidRPr="00B97393">
        <w:rPr>
          <w:i w:val="0"/>
          <w:iCs w:val="0"/>
          <w:sz w:val="20"/>
          <w:rPrChange w:id="460" w:author="Daniel Ramos Hoogwout" w:date="2022-08-09T18:44:00Z">
            <w:rPr>
              <w:i/>
              <w:iCs/>
            </w:rPr>
          </w:rPrChange>
        </w:rPr>
        <w:t>bitcoin (</w:t>
      </w:r>
      <w:r w:rsidR="00D10FE8" w:rsidRPr="00B97393">
        <w:rPr>
          <w:b/>
          <w:bCs/>
          <w:i w:val="0"/>
          <w:iCs w:val="0"/>
          <w:color w:val="FF0000"/>
          <w:szCs w:val="24"/>
          <w:lang w:eastAsia="en-US"/>
          <w:rPrChange w:id="461" w:author="Daniel Ramos Hoogwout" w:date="2022-08-09T18:44:00Z">
            <w:rPr>
              <w:i/>
              <w:iCs/>
              <w:color w:val="FF0000"/>
              <w:szCs w:val="24"/>
              <w:lang w:eastAsia="en-US"/>
            </w:rPr>
          </w:rPrChange>
        </w:rPr>
        <w:t>–</w:t>
      </w:r>
      <w:ins w:id="462" w:author="Daniel Ramos Hoogwout" w:date="2022-08-09T18:43:00Z">
        <w:r w:rsidRPr="00B97393">
          <w:rPr>
            <w:i w:val="0"/>
            <w:iCs w:val="0"/>
            <w:sz w:val="20"/>
            <w:szCs w:val="20"/>
            <w:lang w:eastAsia="en-US"/>
            <w:rPrChange w:id="463" w:author="Daniel Ramos Hoogwout" w:date="2022-08-09T18:44:00Z">
              <w:rPr>
                <w:i/>
                <w:iCs/>
                <w:szCs w:val="24"/>
                <w:lang w:eastAsia="en-US"/>
              </w:rPr>
            </w:rPrChange>
          </w:rPr>
          <w:t>)</w:t>
        </w:r>
      </w:ins>
      <w:del w:id="464" w:author="Daniel Ramos Hoogwout" w:date="2022-08-09T18:43:00Z">
        <w:r w:rsidR="00D10FE8" w:rsidRPr="00B97393" w:rsidDel="00B97393">
          <w:rPr>
            <w:i w:val="0"/>
            <w:iCs w:val="0"/>
            <w:sz w:val="20"/>
            <w:szCs w:val="20"/>
            <w:lang w:eastAsia="en-US"/>
            <w:rPrChange w:id="465" w:author="Daniel Ramos Hoogwout" w:date="2022-08-09T18:44:00Z">
              <w:rPr>
                <w:b/>
                <w:i/>
                <w:iCs/>
                <w:szCs w:val="24"/>
                <w:lang w:eastAsia="en-US"/>
              </w:rPr>
            </w:rPrChange>
          </w:rPr>
          <w:delText>)</w:delText>
        </w:r>
      </w:del>
      <w:r w:rsidR="00F43C99" w:rsidRPr="00B97393">
        <w:rPr>
          <w:i w:val="0"/>
          <w:iCs w:val="0"/>
          <w:sz w:val="20"/>
          <w:rPrChange w:id="466" w:author="Daniel Ramos Hoogwout" w:date="2022-08-09T18:44:00Z">
            <w:rPr>
              <w:i/>
              <w:iCs/>
            </w:rPr>
          </w:rPrChange>
        </w:rPr>
        <w:t>:</w:t>
      </w:r>
      <w:r w:rsidR="009E0992" w:rsidRPr="00B97393">
        <w:rPr>
          <w:i w:val="0"/>
          <w:iCs w:val="0"/>
          <w:sz w:val="20"/>
          <w:rPrChange w:id="467" w:author="Daniel Ramos Hoogwout" w:date="2022-08-09T18:44:00Z">
            <w:rPr>
              <w:i/>
              <w:iCs/>
            </w:rPr>
          </w:rPrChange>
        </w:rPr>
        <w:t xml:space="preserve"> muestra de </w:t>
      </w:r>
      <w:r w:rsidR="000B6E2F" w:rsidRPr="00B97393">
        <w:rPr>
          <w:i w:val="0"/>
          <w:iCs w:val="0"/>
          <w:sz w:val="20"/>
          <w:rPrChange w:id="468" w:author="Daniel Ramos Hoogwout" w:date="2022-08-09T18:44:00Z">
            <w:rPr>
              <w:i/>
              <w:iCs/>
            </w:rPr>
          </w:rPrChange>
        </w:rPr>
        <w:t>prueba</w:t>
      </w:r>
    </w:p>
    <w:p w14:paraId="6CF2B5AB" w14:textId="5CEE04C5" w:rsidR="00271690" w:rsidRDefault="00271690">
      <w:pPr>
        <w:pStyle w:val="Descripcin"/>
        <w:pPrChange w:id="469" w:author="Daniel Ramos Hoogwout" w:date="2022-08-09T18:45:00Z">
          <w:pPr>
            <w:pStyle w:val="JENUINormal"/>
            <w:ind w:firstLine="0"/>
          </w:pPr>
        </w:pPrChange>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lastRenderedPageBreak/>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793DA8DD" w:rsidR="0060590A" w:rsidRPr="00A356F9" w:rsidDel="00997E97" w:rsidRDefault="00203BE3">
      <w:pPr>
        <w:pStyle w:val="Descripcin"/>
        <w:rPr>
          <w:del w:id="470" w:author="Daniel Ramos Hoogwout" w:date="2022-08-09T18:47:00Z"/>
        </w:rPr>
        <w:pPrChange w:id="471" w:author="Daniel Ramos Hoogwout" w:date="2022-08-09T18:45:00Z">
          <w:pPr>
            <w:pStyle w:val="JENUINormal"/>
            <w:ind w:firstLine="0"/>
          </w:pPr>
        </w:pPrChange>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del w:id="472" w:author="Daniel Ramos Hoogwout" w:date="2022-08-09T18:45:00Z">
        <w:r w:rsidR="009E0992" w:rsidDel="00997E97">
          <w:delText xml:space="preserve">Figura </w:delText>
        </w:r>
        <w:r w:rsidR="00891F87" w:rsidDel="00997E97">
          <w:delText>10</w:delText>
        </w:r>
      </w:del>
      <w:ins w:id="473" w:author="Daniel Ramos Hoogwout" w:date="2022-08-09T18:45:00Z">
        <w:r w:rsidR="00997E97">
          <w:t xml:space="preserve">  </w:t>
        </w:r>
      </w:ins>
      <w:del w:id="474" w:author="Daniel Ramos Hoogwout" w:date="2022-08-09T18:45:00Z">
        <w:r w:rsidR="009E0992" w:rsidDel="00997E97">
          <w:delText>:</w:delText>
        </w:r>
      </w:del>
      <w:r w:rsidR="009E0992">
        <w:t xml:space="preserve"> </w:t>
      </w:r>
      <w:ins w:id="475" w:author="Daniel Ramos Hoogwout" w:date="2022-08-09T18:45:00Z">
        <w:r w:rsidR="00997E97" w:rsidRPr="00997E97">
          <w:rPr>
            <w:sz w:val="20"/>
          </w:rPr>
          <w:t xml:space="preserve">Figura </w:t>
        </w:r>
        <w:r w:rsidR="00997E97" w:rsidRPr="00997E97">
          <w:rPr>
            <w:sz w:val="20"/>
            <w:rPrChange w:id="476" w:author="Daniel Ramos Hoogwout" w:date="2022-08-09T18:47:00Z">
              <w:rPr/>
            </w:rPrChange>
          </w:rPr>
          <w:fldChar w:fldCharType="begin"/>
        </w:r>
        <w:r w:rsidR="00997E97" w:rsidRPr="00997E97">
          <w:rPr>
            <w:sz w:val="20"/>
          </w:rPr>
          <w:instrText xml:space="preserve"> SEQ Figura \* ARABIC </w:instrText>
        </w:r>
      </w:ins>
      <w:r w:rsidR="00997E97" w:rsidRPr="00997E97">
        <w:rPr>
          <w:sz w:val="20"/>
          <w:rPrChange w:id="477" w:author="Daniel Ramos Hoogwout" w:date="2022-08-09T18:47:00Z">
            <w:rPr/>
          </w:rPrChange>
        </w:rPr>
        <w:fldChar w:fldCharType="separate"/>
      </w:r>
      <w:ins w:id="478" w:author="Daniel Ramos Hoogwout" w:date="2022-08-09T18:45:00Z">
        <w:r w:rsidR="00997E97" w:rsidRPr="00997E97">
          <w:rPr>
            <w:noProof/>
            <w:sz w:val="20"/>
          </w:rPr>
          <w:t>10</w:t>
        </w:r>
        <w:r w:rsidR="00997E97" w:rsidRPr="00997E97">
          <w:rPr>
            <w:sz w:val="20"/>
            <w:rPrChange w:id="479" w:author="Daniel Ramos Hoogwout" w:date="2022-08-09T18:47:00Z">
              <w:rPr/>
            </w:rPrChange>
          </w:rPr>
          <w:fldChar w:fldCharType="end"/>
        </w:r>
        <w:r w:rsidR="00997E97" w:rsidRPr="00997E97">
          <w:rPr>
            <w:sz w:val="20"/>
          </w:rPr>
          <w:t>:</w:t>
        </w:r>
      </w:ins>
      <w:ins w:id="480" w:author="Daniel Ramos Hoogwout" w:date="2022-08-09T18:46:00Z">
        <w:r w:rsidR="00997E97" w:rsidRPr="00997E97">
          <w:rPr>
            <w:sz w:val="20"/>
          </w:rPr>
          <w:t xml:space="preserve"> </w:t>
        </w:r>
      </w:ins>
      <w:r w:rsidR="00D10FE8" w:rsidRPr="00997E97">
        <w:rPr>
          <w:sz w:val="20"/>
        </w:rPr>
        <w:t>Predicción de la red neuronal (</w:t>
      </w:r>
      <w:r w:rsidR="00D10FE8" w:rsidRPr="00997E97">
        <w:rPr>
          <w:b/>
          <w:bCs/>
          <w:iCs w:val="0"/>
          <w:color w:val="5B9BD5" w:themeColor="accent5"/>
          <w:szCs w:val="24"/>
          <w:lang w:eastAsia="en-US"/>
          <w:rPrChange w:id="481" w:author="Daniel Ramos Hoogwout" w:date="2022-08-09T18:46:00Z">
            <w:rPr>
              <w:iCs/>
              <w:color w:val="5B9BD5" w:themeColor="accent5"/>
              <w:szCs w:val="24"/>
              <w:lang w:eastAsia="en-US"/>
            </w:rPr>
          </w:rPrChange>
        </w:rPr>
        <w:t>–</w:t>
      </w:r>
      <w:r w:rsidR="00D10FE8" w:rsidRPr="00997E97">
        <w:rPr>
          <w:bCs/>
          <w:iCs w:val="0"/>
          <w:sz w:val="20"/>
          <w:szCs w:val="20"/>
          <w:lang w:eastAsia="en-US"/>
          <w:rPrChange w:id="482" w:author="Daniel Ramos Hoogwout" w:date="2022-08-09T18:47:00Z">
            <w:rPr>
              <w:b/>
              <w:iCs/>
              <w:szCs w:val="24"/>
              <w:lang w:eastAsia="en-US"/>
            </w:rPr>
          </w:rPrChange>
        </w:rPr>
        <w:t>)</w:t>
      </w:r>
      <w:r w:rsidR="00D10FE8" w:rsidRPr="00997E97">
        <w:rPr>
          <w:bCs/>
          <w:sz w:val="20"/>
          <w:rPrChange w:id="483" w:author="Daniel Ramos Hoogwout" w:date="2022-08-09T18:47:00Z">
            <w:rPr/>
          </w:rPrChange>
        </w:rPr>
        <w:t xml:space="preserve"> </w:t>
      </w:r>
      <w:r w:rsidR="003001CE" w:rsidRPr="00997E97">
        <w:rPr>
          <w:sz w:val="20"/>
        </w:rPr>
        <w:t>d</w:t>
      </w:r>
      <w:r w:rsidR="00D10FE8" w:rsidRPr="00997E97">
        <w:rPr>
          <w:sz w:val="20"/>
        </w:rPr>
        <w:t>el precio de bitcoin (</w:t>
      </w:r>
      <w:r w:rsidR="00D10FE8" w:rsidRPr="00997E97">
        <w:rPr>
          <w:b/>
          <w:bCs/>
          <w:iCs w:val="0"/>
          <w:color w:val="FF0000"/>
          <w:szCs w:val="24"/>
          <w:lang w:eastAsia="en-US"/>
          <w:rPrChange w:id="484" w:author="Daniel Ramos Hoogwout" w:date="2022-08-09T18:46:00Z">
            <w:rPr>
              <w:iCs/>
              <w:color w:val="FF0000"/>
              <w:szCs w:val="24"/>
              <w:lang w:eastAsia="en-US"/>
            </w:rPr>
          </w:rPrChange>
        </w:rPr>
        <w:t>–</w:t>
      </w:r>
      <w:r w:rsidR="00D10FE8" w:rsidRPr="00997E97">
        <w:rPr>
          <w:bCs/>
          <w:iCs w:val="0"/>
          <w:sz w:val="20"/>
          <w:szCs w:val="20"/>
          <w:lang w:eastAsia="en-US"/>
          <w:rPrChange w:id="485" w:author="Daniel Ramos Hoogwout" w:date="2022-08-09T18:46:00Z">
            <w:rPr>
              <w:b/>
              <w:iCs/>
              <w:szCs w:val="24"/>
              <w:lang w:eastAsia="en-US"/>
            </w:rPr>
          </w:rPrChange>
        </w:rPr>
        <w:t>)</w:t>
      </w:r>
      <w:r w:rsidR="00D10FE8" w:rsidRPr="00997E97">
        <w:rPr>
          <w:sz w:val="20"/>
          <w:szCs w:val="20"/>
          <w:rPrChange w:id="486" w:author="Daniel Ramos Hoogwout" w:date="2022-08-09T18:46:00Z">
            <w:rPr>
              <w:sz w:val="18"/>
              <w:szCs w:val="18"/>
            </w:rPr>
          </w:rPrChange>
        </w:rPr>
        <w:t xml:space="preserve">: </w:t>
      </w:r>
      <w:r w:rsidR="009E0992" w:rsidRPr="00997E97">
        <w:rPr>
          <w:sz w:val="20"/>
          <w:szCs w:val="20"/>
          <w:rPrChange w:id="487" w:author="Daniel Ramos Hoogwout" w:date="2022-08-09T18:46:00Z">
            <w:rPr>
              <w:sz w:val="18"/>
              <w:szCs w:val="18"/>
            </w:rPr>
          </w:rPrChange>
        </w:rPr>
        <w:t>muestra de validación</w:t>
      </w:r>
    </w:p>
    <w:p w14:paraId="725912FE" w14:textId="0BFD422F" w:rsidR="009E0992" w:rsidRDefault="009E0992">
      <w:pPr>
        <w:pStyle w:val="Descripcin"/>
        <w:pPrChange w:id="488" w:author="Daniel Ramos Hoogwout" w:date="2022-08-09T18:47:00Z">
          <w:pPr>
            <w:pStyle w:val="JENUINormal"/>
            <w:ind w:firstLine="0"/>
          </w:pPr>
        </w:pPrChange>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pPr>
        <w:pStyle w:val="Descripcin"/>
        <w:keepNext/>
        <w:spacing w:after="0"/>
        <w:jc w:val="both"/>
        <w:rPr>
          <w:sz w:val="20"/>
        </w:rPr>
        <w:pPrChange w:id="489" w:author="Victor" w:date="2022-08-05T10:26:00Z">
          <w:pPr>
            <w:pStyle w:val="Descripcin"/>
            <w:keepNext/>
            <w:jc w:val="both"/>
          </w:pPr>
        </w:pPrChange>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Change w:id="490" w:author="Victor" w:date="2022-08-05T10:23:00Z">
          <w:tblPr>
            <w:tblW w:w="4145" w:type="dxa"/>
            <w:tblInd w:w="108" w:type="dxa"/>
            <w:tblLook w:val="04A0" w:firstRow="1" w:lastRow="0" w:firstColumn="1" w:lastColumn="0" w:noHBand="0" w:noVBand="1"/>
          </w:tblPr>
        </w:tblPrChange>
      </w:tblPr>
      <w:tblGrid>
        <w:gridCol w:w="993"/>
        <w:gridCol w:w="792"/>
        <w:gridCol w:w="793"/>
        <w:gridCol w:w="793"/>
        <w:gridCol w:w="793"/>
        <w:tblGridChange w:id="491">
          <w:tblGrid>
            <w:gridCol w:w="885"/>
            <w:gridCol w:w="902"/>
            <w:gridCol w:w="762"/>
            <w:gridCol w:w="762"/>
            <w:gridCol w:w="834"/>
          </w:tblGrid>
        </w:tblGridChange>
      </w:tblGrid>
      <w:tr w:rsidR="006127A7" w:rsidRPr="006127A7" w14:paraId="5A566231" w14:textId="77777777" w:rsidTr="008D2AE3">
        <w:trPr>
          <w:trHeight w:val="127"/>
          <w:trPrChange w:id="492" w:author="Victor" w:date="2022-08-05T10:23:00Z">
            <w:trPr>
              <w:trHeight w:val="127"/>
            </w:trPr>
          </w:trPrChange>
        </w:trPr>
        <w:tc>
          <w:tcPr>
            <w:tcW w:w="993" w:type="dxa"/>
            <w:tcBorders>
              <w:top w:val="single" w:sz="12" w:space="0" w:color="auto"/>
              <w:bottom w:val="single" w:sz="8" w:space="0" w:color="auto"/>
            </w:tcBorders>
            <w:shd w:val="clear" w:color="auto" w:fill="auto"/>
            <w:vAlign w:val="bottom"/>
            <w:tcPrChange w:id="493" w:author="Victor" w:date="2022-08-05T10:23:00Z">
              <w:tcPr>
                <w:tcW w:w="885"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Change w:id="494" w:author="Victor" w:date="2022-08-05T10:23:00Z">
              <w:tcPr>
                <w:tcW w:w="902"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Change w:id="495" w:author="Victor" w:date="2022-08-05T10:23:00Z">
              <w:tcPr>
                <w:tcW w:w="762" w:type="dxa"/>
                <w:tcBorders>
                  <w:top w:val="single" w:sz="12" w:space="0" w:color="auto"/>
                  <w:bottom w:val="single" w:sz="4"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Change w:id="496" w:author="Victor" w:date="2022-08-05T10:23: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Change w:id="497" w:author="Victor" w:date="2022-08-05T10:23:00Z">
              <w:tcPr>
                <w:tcW w:w="834"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8D2AE3">
        <w:trPr>
          <w:trHeight w:val="227"/>
          <w:trPrChange w:id="498" w:author="Victor" w:date="2022-08-05T10:23:00Z">
            <w:trPr>
              <w:trHeight w:val="227"/>
            </w:trPr>
          </w:trPrChange>
        </w:trPr>
        <w:tc>
          <w:tcPr>
            <w:tcW w:w="993" w:type="dxa"/>
            <w:tcBorders>
              <w:top w:val="single" w:sz="8" w:space="0" w:color="auto"/>
            </w:tcBorders>
            <w:shd w:val="clear" w:color="auto" w:fill="auto"/>
            <w:vAlign w:val="bottom"/>
            <w:tcPrChange w:id="499" w:author="Victor" w:date="2022-08-05T10:23:00Z">
              <w:tcPr>
                <w:tcW w:w="885"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792" w:type="dxa"/>
            <w:tcBorders>
              <w:top w:val="single" w:sz="8" w:space="0" w:color="auto"/>
            </w:tcBorders>
            <w:shd w:val="clear" w:color="auto" w:fill="auto"/>
            <w:vAlign w:val="bottom"/>
            <w:tcPrChange w:id="500" w:author="Victor" w:date="2022-08-05T10:23:00Z">
              <w:tcPr>
                <w:tcW w:w="902"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Change w:id="501" w:author="Victor" w:date="2022-08-05T10:23:00Z">
              <w:tcPr>
                <w:tcW w:w="762" w:type="dxa"/>
                <w:tcBorders>
                  <w:top w:val="single" w:sz="4" w:space="0" w:color="auto"/>
                </w:tcBorders>
                <w:shd w:val="clear" w:color="auto" w:fill="auto"/>
                <w:vAlign w:val="bottom"/>
              </w:tcPr>
            </w:tcPrChange>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Change w:id="502" w:author="Victor" w:date="2022-08-05T10:23: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Change w:id="503" w:author="Victor" w:date="2022-08-05T10:23:00Z">
              <w:tcPr>
                <w:tcW w:w="834"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8D2AE3">
        <w:trPr>
          <w:trHeight w:val="227"/>
          <w:trPrChange w:id="504" w:author="Victor" w:date="2022-08-05T10:23:00Z">
            <w:trPr>
              <w:trHeight w:val="227"/>
            </w:trPr>
          </w:trPrChange>
        </w:trPr>
        <w:tc>
          <w:tcPr>
            <w:tcW w:w="993" w:type="dxa"/>
            <w:tcBorders>
              <w:bottom w:val="single" w:sz="12" w:space="0" w:color="auto"/>
            </w:tcBorders>
            <w:shd w:val="clear" w:color="auto" w:fill="auto"/>
            <w:vAlign w:val="bottom"/>
            <w:tcPrChange w:id="505" w:author="Victor" w:date="2022-08-05T10:23:00Z">
              <w:tcPr>
                <w:tcW w:w="885"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792" w:type="dxa"/>
            <w:tcBorders>
              <w:bottom w:val="single" w:sz="12" w:space="0" w:color="auto"/>
            </w:tcBorders>
            <w:shd w:val="clear" w:color="auto" w:fill="auto"/>
            <w:vAlign w:val="bottom"/>
            <w:tcPrChange w:id="506" w:author="Victor" w:date="2022-08-05T10:23:00Z">
              <w:tcPr>
                <w:tcW w:w="902"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Change w:id="507" w:author="Victor" w:date="2022-08-05T10:23:00Z">
              <w:tcPr>
                <w:tcW w:w="762" w:type="dxa"/>
                <w:tcBorders>
                  <w:bottom w:val="single" w:sz="12" w:space="0" w:color="auto"/>
                </w:tcBorders>
                <w:shd w:val="clear" w:color="auto" w:fill="auto"/>
                <w:vAlign w:val="bottom"/>
              </w:tcPr>
            </w:tcPrChange>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Change w:id="508" w:author="Victor" w:date="2022-08-05T10:23: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Change w:id="509" w:author="Victor" w:date="2022-08-05T10:23:00Z">
              <w:tcPr>
                <w:tcW w:w="834"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8D2AE3">
        <w:trPr>
          <w:trHeight w:val="227"/>
          <w:trPrChange w:id="510" w:author="Victor" w:date="2022-08-05T10:23:00Z">
            <w:trPr>
              <w:trHeight w:val="227"/>
            </w:trPr>
          </w:trPrChange>
        </w:trPr>
        <w:tc>
          <w:tcPr>
            <w:tcW w:w="4164" w:type="dxa"/>
            <w:gridSpan w:val="5"/>
            <w:tcBorders>
              <w:top w:val="single" w:sz="12" w:space="0" w:color="auto"/>
            </w:tcBorders>
            <w:shd w:val="clear" w:color="auto" w:fill="auto"/>
            <w:vAlign w:val="bottom"/>
            <w:tcPrChange w:id="511" w:author="Victor" w:date="2022-08-05T10:23:00Z">
              <w:tcPr>
                <w:tcW w:w="4145" w:type="dxa"/>
                <w:gridSpan w:val="5"/>
                <w:tcBorders>
                  <w:top w:val="single" w:sz="12" w:space="0" w:color="auto"/>
                </w:tcBorders>
                <w:shd w:val="clear" w:color="auto" w:fill="auto"/>
                <w:vAlign w:val="bottom"/>
              </w:tcPr>
            </w:tcPrChange>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 xml:space="preserve">la raíz del error cuadrático medio (RMSE, del inglés </w:t>
            </w:r>
            <w:r w:rsidR="006E2EE2" w:rsidRPr="0083097E">
              <w:rPr>
                <w:i/>
                <w:sz w:val="16"/>
                <w:szCs w:val="16"/>
              </w:rPr>
              <w:t>Root Mean Squared Error</w:t>
            </w:r>
            <w:r w:rsidR="006E2EE2" w:rsidRPr="0083097E">
              <w:rPr>
                <w:sz w:val="16"/>
                <w:szCs w:val="16"/>
              </w:rPr>
              <w:t xml:space="preserve">) y el error absoluto medio (MAE, del inglés </w:t>
            </w:r>
            <w:r w:rsidR="006E2EE2" w:rsidRPr="0083097E">
              <w:rPr>
                <w:i/>
                <w:sz w:val="16"/>
                <w:szCs w:val="16"/>
              </w:rPr>
              <w:t>Mean Absolute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Se han calculado el RMSE y el MAE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r w:rsidR="0058113B" w:rsidRPr="0083097E">
              <w:rPr>
                <w:bCs/>
                <w:i/>
                <w:sz w:val="16"/>
                <w:szCs w:val="16"/>
                <w:lang w:val="es-ES_tradnl"/>
              </w:rPr>
              <w:t>rolling window</w:t>
            </w:r>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el RMSE y MAE</w:t>
            </w:r>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RMSE y MAE</w:t>
            </w:r>
            <w:r>
              <w:rPr>
                <w:bCs/>
                <w:sz w:val="16"/>
                <w:szCs w:val="16"/>
                <w:lang w:val="es-ES_tradnl"/>
              </w:rPr>
              <w:t>.</w:t>
            </w:r>
          </w:p>
        </w:tc>
      </w:tr>
    </w:tbl>
    <w:p w14:paraId="75F05C1F" w14:textId="2FF2A591" w:rsidR="00F27904" w:rsidRDefault="00F27904" w:rsidP="009E0992">
      <w:pPr>
        <w:pStyle w:val="JENUINormal"/>
        <w:ind w:firstLine="0"/>
      </w:pPr>
    </w:p>
    <w:p w14:paraId="0AC6691F" w14:textId="30B25B72" w:rsidR="00DA2709" w:rsidRPr="00DA2709" w:rsidRDefault="00702133" w:rsidP="009E0992">
      <w:pPr>
        <w:pStyle w:val="JENUINormal"/>
        <w:ind w:firstLine="0"/>
      </w:pPr>
      <w:r>
        <w:t xml:space="preserve">   </w:t>
      </w:r>
      <w:ins w:id="512" w:author="Victor" w:date="2022-08-05T10:27:00Z">
        <w:r w:rsidR="002C2FDF">
          <w:t xml:space="preserve">La Tabla 1 enseña la </w:t>
        </w:r>
      </w:ins>
      <w:ins w:id="513" w:author="Victor" w:date="2022-08-05T10:28:00Z">
        <w:r w:rsidR="002C2FDF">
          <w:t>comparación del desempeño de los modelos en la muestra de prueba.</w:t>
        </w:r>
      </w:ins>
      <w:del w:id="514" w:author="Victor" w:date="2022-08-05T10:28:00Z">
        <w:r w:rsidR="00DA2709" w:rsidDel="002C2FDF">
          <w:delText>En la Tabla 1 e</w:delText>
        </w:r>
      </w:del>
      <w:ins w:id="515" w:author="Victor" w:date="2022-08-05T10:28:00Z">
        <w:r w:rsidR="002C2FDF">
          <w:t xml:space="preserve"> E</w:t>
        </w:r>
      </w:ins>
      <w:r w:rsidR="00DA2709">
        <w:t xml:space="preserve">l modelo con la mejor puntuación es el modelo con el periodo de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de 60</w:t>
      </w:r>
      <w:r>
        <w:t xml:space="preserve"> </w:t>
      </w:r>
      <w:r w:rsidR="00DA2709">
        <w:t>días</w:t>
      </w:r>
      <w:r w:rsidR="00A624F9">
        <w:t>,</w:t>
      </w:r>
      <w:r w:rsidR="00DA2709">
        <w:t xml:space="preserve"> ya que obtiene </w:t>
      </w:r>
      <w:r w:rsidR="00A624F9">
        <w:t>los menores valores de RMSE y MAE</w:t>
      </w:r>
      <w:r w:rsidR="00DA2709">
        <w:t xml:space="preserve">. Sin </w:t>
      </w:r>
      <w:r w:rsidR="00716152">
        <w:t>embargo,</w:t>
      </w:r>
      <w:r w:rsidR="00DA2709">
        <w:t xml:space="preserve"> es la fase de</w:t>
      </w:r>
      <w:r w:rsidR="00A624F9">
        <w:t xml:space="preserve"> prueba</w:t>
      </w:r>
      <w:r w:rsidR="00DA2709">
        <w:t xml:space="preserve"> y al utilizar una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las neuronas pueden sobreajustarse con facilidad a me</w:t>
      </w:r>
      <w:r w:rsidR="00DA2709">
        <w:t xml:space="preserve">dida que va aumentando el número de epochs, debido a que al utilizar </w:t>
      </w:r>
      <w:r w:rsidR="00716152">
        <w:t xml:space="preserve">una </w:t>
      </w:r>
      <w:r w:rsidR="00956E76">
        <w:rPr>
          <w:i/>
          <w:iCs/>
        </w:rPr>
        <w:t>r</w:t>
      </w:r>
      <w:r w:rsidR="00956E76" w:rsidRPr="00956E76">
        <w:rPr>
          <w:i/>
          <w:iCs/>
        </w:rPr>
        <w:t xml:space="preserve">olling </w:t>
      </w:r>
      <w:r w:rsidR="00956E76">
        <w:rPr>
          <w:i/>
          <w:iCs/>
        </w:rPr>
        <w:t>w</w:t>
      </w:r>
      <w:r w:rsidR="00956E76" w:rsidRPr="00956E76">
        <w:rPr>
          <w:i/>
          <w:iCs/>
        </w:rPr>
        <w:t xml:space="preserve">indow </w:t>
      </w:r>
      <w:r>
        <w:t>el entrenamiento puede ver parte de la predicción final.</w:t>
      </w:r>
    </w:p>
    <w:p w14:paraId="136E1B81" w14:textId="77777777" w:rsidR="00DA2709" w:rsidRDefault="00DA2709" w:rsidP="009E0992">
      <w:pPr>
        <w:pStyle w:val="JENUINormal"/>
        <w:ind w:firstLine="0"/>
      </w:pPr>
    </w:p>
    <w:p w14:paraId="4CA0A732" w14:textId="76430F37" w:rsidR="00DB4704" w:rsidDel="0086445E" w:rsidRDefault="00DB4704" w:rsidP="00DB4704">
      <w:pPr>
        <w:pStyle w:val="JENUINormal"/>
        <w:ind w:firstLine="0"/>
        <w:rPr>
          <w:del w:id="516" w:author="Victor" w:date="2022-08-05T10:27:00Z"/>
        </w:rPr>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p w14:paraId="73A1C86A" w14:textId="77777777" w:rsidR="00F27904" w:rsidRPr="008A42CA" w:rsidRDefault="00F27904" w:rsidP="00DB4704">
      <w:pPr>
        <w:pStyle w:val="JENUINormal"/>
        <w:ind w:firstLine="0"/>
      </w:pPr>
    </w:p>
    <w:tbl>
      <w:tblPr>
        <w:tblW w:w="4111" w:type="dxa"/>
        <w:tblLayout w:type="fixed"/>
        <w:tblLook w:val="04A0" w:firstRow="1" w:lastRow="0" w:firstColumn="1" w:lastColumn="0" w:noHBand="0" w:noVBand="1"/>
        <w:tblPrChange w:id="517" w:author="Victor" w:date="2022-08-05T10:24:00Z">
          <w:tblPr>
            <w:tblW w:w="4145" w:type="dxa"/>
            <w:tblInd w:w="108" w:type="dxa"/>
            <w:tblLayout w:type="fixed"/>
            <w:tblLook w:val="04A0" w:firstRow="1" w:lastRow="0" w:firstColumn="1" w:lastColumn="0" w:noHBand="0" w:noVBand="1"/>
          </w:tblPr>
        </w:tblPrChange>
      </w:tblPr>
      <w:tblGrid>
        <w:gridCol w:w="993"/>
        <w:gridCol w:w="779"/>
        <w:gridCol w:w="780"/>
        <w:gridCol w:w="779"/>
        <w:gridCol w:w="780"/>
        <w:tblGridChange w:id="518">
          <w:tblGrid>
            <w:gridCol w:w="885"/>
            <w:gridCol w:w="850"/>
            <w:gridCol w:w="851"/>
            <w:gridCol w:w="708"/>
            <w:gridCol w:w="851"/>
          </w:tblGrid>
        </w:tblGridChange>
      </w:tblGrid>
      <w:tr w:rsidR="00BB57F7" w:rsidRPr="006127A7" w14:paraId="39D8C599" w14:textId="77777777" w:rsidTr="00955813">
        <w:trPr>
          <w:trHeight w:val="127"/>
          <w:trPrChange w:id="519" w:author="Victor" w:date="2022-08-05T10:24:00Z">
            <w:trPr>
              <w:trHeight w:val="127"/>
            </w:trPr>
          </w:trPrChange>
        </w:trPr>
        <w:tc>
          <w:tcPr>
            <w:tcW w:w="993" w:type="dxa"/>
            <w:tcBorders>
              <w:top w:val="single" w:sz="12" w:space="0" w:color="auto"/>
              <w:bottom w:val="single" w:sz="4" w:space="0" w:color="auto"/>
            </w:tcBorders>
            <w:shd w:val="clear" w:color="auto" w:fill="auto"/>
            <w:vAlign w:val="bottom"/>
            <w:tcPrChange w:id="520" w:author="Victor" w:date="2022-08-05T10:24:00Z">
              <w:tcPr>
                <w:tcW w:w="885" w:type="dxa"/>
                <w:tcBorders>
                  <w:top w:val="single" w:sz="12" w:space="0" w:color="auto"/>
                  <w:bottom w:val="single" w:sz="4" w:space="0" w:color="auto"/>
                </w:tcBorders>
                <w:shd w:val="clear" w:color="auto" w:fill="auto"/>
                <w:vAlign w:val="bottom"/>
              </w:tcPr>
            </w:tcPrChange>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Change w:id="521" w:author="Victor" w:date="2022-08-05T10:24:00Z">
              <w:tcPr>
                <w:tcW w:w="850" w:type="dxa"/>
                <w:tcBorders>
                  <w:top w:val="single" w:sz="12" w:space="0" w:color="auto"/>
                  <w:bottom w:val="single" w:sz="4" w:space="0" w:color="auto"/>
                </w:tcBorders>
                <w:shd w:val="clear" w:color="auto" w:fill="auto"/>
                <w:vAlign w:val="bottom"/>
              </w:tcPr>
            </w:tcPrChange>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Change w:id="522" w:author="Victor" w:date="2022-08-05T10:24:00Z">
              <w:tcPr>
                <w:tcW w:w="851" w:type="dxa"/>
                <w:tcBorders>
                  <w:top w:val="single" w:sz="12" w:space="0" w:color="auto"/>
                  <w:bottom w:val="single" w:sz="4" w:space="0" w:color="auto"/>
                </w:tcBorders>
                <w:shd w:val="clear" w:color="auto" w:fill="auto"/>
                <w:vAlign w:val="bottom"/>
              </w:tcPr>
            </w:tcPrChange>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Change w:id="523" w:author="Victor" w:date="2022-08-05T10:24:00Z">
              <w:tcPr>
                <w:tcW w:w="708" w:type="dxa"/>
                <w:tcBorders>
                  <w:top w:val="single" w:sz="12" w:space="0" w:color="auto"/>
                  <w:bottom w:val="single" w:sz="4" w:space="0" w:color="auto"/>
                </w:tcBorders>
                <w:shd w:val="clear" w:color="auto" w:fill="auto"/>
                <w:vAlign w:val="bottom"/>
              </w:tcPr>
            </w:tcPrChange>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Change w:id="524" w:author="Victor" w:date="2022-08-05T10:24:00Z">
              <w:tcPr>
                <w:tcW w:w="851" w:type="dxa"/>
                <w:tcBorders>
                  <w:top w:val="single" w:sz="12" w:space="0" w:color="auto"/>
                  <w:bottom w:val="single" w:sz="4" w:space="0" w:color="auto"/>
                </w:tcBorders>
                <w:shd w:val="clear" w:color="auto" w:fill="auto"/>
                <w:vAlign w:val="bottom"/>
              </w:tcPr>
            </w:tcPrChange>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955813">
        <w:trPr>
          <w:trHeight w:val="266"/>
          <w:trPrChange w:id="525" w:author="Victor" w:date="2022-08-05T10:24:00Z">
            <w:trPr>
              <w:trHeight w:val="266"/>
            </w:trPr>
          </w:trPrChange>
        </w:trPr>
        <w:tc>
          <w:tcPr>
            <w:tcW w:w="993" w:type="dxa"/>
            <w:tcBorders>
              <w:top w:val="single" w:sz="4" w:space="0" w:color="auto"/>
            </w:tcBorders>
            <w:shd w:val="clear" w:color="auto" w:fill="auto"/>
            <w:vAlign w:val="bottom"/>
            <w:tcPrChange w:id="526" w:author="Victor" w:date="2022-08-05T10:24:00Z">
              <w:tcPr>
                <w:tcW w:w="885" w:type="dxa"/>
                <w:tcBorders>
                  <w:top w:val="single" w:sz="4" w:space="0" w:color="auto"/>
                </w:tcBorders>
                <w:shd w:val="clear" w:color="auto" w:fill="auto"/>
                <w:vAlign w:val="bottom"/>
              </w:tcPr>
            </w:tcPrChange>
          </w:tcPr>
          <w:p w14:paraId="4C2163F6" w14:textId="77777777" w:rsidR="00F27904" w:rsidRPr="00BD10F6" w:rsidRDefault="00F27904" w:rsidP="006127A7">
            <w:pPr>
              <w:pStyle w:val="JENUINormal"/>
              <w:ind w:firstLine="0"/>
              <w:jc w:val="left"/>
            </w:pPr>
            <w:r w:rsidRPr="00BD10F6">
              <w:t>RMSE</w:t>
            </w:r>
          </w:p>
        </w:tc>
        <w:tc>
          <w:tcPr>
            <w:tcW w:w="779" w:type="dxa"/>
            <w:tcBorders>
              <w:top w:val="single" w:sz="4" w:space="0" w:color="auto"/>
            </w:tcBorders>
            <w:shd w:val="clear" w:color="auto" w:fill="auto"/>
            <w:vAlign w:val="bottom"/>
            <w:tcPrChange w:id="527" w:author="Victor" w:date="2022-08-05T10:24:00Z">
              <w:tcPr>
                <w:tcW w:w="850" w:type="dxa"/>
                <w:tcBorders>
                  <w:top w:val="single" w:sz="4" w:space="0" w:color="auto"/>
                </w:tcBorders>
                <w:shd w:val="clear" w:color="auto" w:fill="auto"/>
                <w:vAlign w:val="bottom"/>
              </w:tcPr>
            </w:tcPrChange>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Change w:id="528" w:author="Victor" w:date="2022-08-05T10:24:00Z">
              <w:tcPr>
                <w:tcW w:w="851" w:type="dxa"/>
                <w:tcBorders>
                  <w:top w:val="single" w:sz="4" w:space="0" w:color="auto"/>
                </w:tcBorders>
                <w:shd w:val="clear" w:color="auto" w:fill="auto"/>
                <w:vAlign w:val="bottom"/>
              </w:tcPr>
            </w:tcPrChange>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Change w:id="529" w:author="Victor" w:date="2022-08-05T10:24:00Z">
              <w:tcPr>
                <w:tcW w:w="708" w:type="dxa"/>
                <w:tcBorders>
                  <w:top w:val="single" w:sz="4" w:space="0" w:color="auto"/>
                </w:tcBorders>
                <w:shd w:val="clear" w:color="auto" w:fill="auto"/>
                <w:vAlign w:val="bottom"/>
              </w:tcPr>
            </w:tcPrChange>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Change w:id="530" w:author="Victor" w:date="2022-08-05T10:24:00Z">
              <w:tcPr>
                <w:tcW w:w="851" w:type="dxa"/>
                <w:tcBorders>
                  <w:top w:val="single" w:sz="4" w:space="0" w:color="auto"/>
                </w:tcBorders>
                <w:shd w:val="clear" w:color="auto" w:fill="auto"/>
                <w:vAlign w:val="bottom"/>
              </w:tcPr>
            </w:tcPrChange>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955813">
        <w:trPr>
          <w:trHeight w:val="227"/>
          <w:trPrChange w:id="531" w:author="Victor" w:date="2022-08-05T10:24:00Z">
            <w:trPr>
              <w:trHeight w:val="227"/>
            </w:trPr>
          </w:trPrChange>
        </w:trPr>
        <w:tc>
          <w:tcPr>
            <w:tcW w:w="993" w:type="dxa"/>
            <w:tcBorders>
              <w:bottom w:val="single" w:sz="12" w:space="0" w:color="auto"/>
            </w:tcBorders>
            <w:shd w:val="clear" w:color="auto" w:fill="auto"/>
            <w:vAlign w:val="bottom"/>
            <w:tcPrChange w:id="532" w:author="Victor" w:date="2022-08-05T10:24:00Z">
              <w:tcPr>
                <w:tcW w:w="885" w:type="dxa"/>
                <w:tcBorders>
                  <w:bottom w:val="single" w:sz="12" w:space="0" w:color="auto"/>
                </w:tcBorders>
                <w:shd w:val="clear" w:color="auto" w:fill="auto"/>
                <w:vAlign w:val="bottom"/>
              </w:tcPr>
            </w:tcPrChange>
          </w:tcPr>
          <w:p w14:paraId="3D840294" w14:textId="77777777" w:rsidR="00F27904" w:rsidRPr="00BD10F6" w:rsidRDefault="00F27904" w:rsidP="006127A7">
            <w:pPr>
              <w:pStyle w:val="JENUINormal"/>
              <w:ind w:firstLine="0"/>
              <w:jc w:val="left"/>
            </w:pPr>
            <w:r w:rsidRPr="00BD10F6">
              <w:t>MAE</w:t>
            </w:r>
          </w:p>
        </w:tc>
        <w:tc>
          <w:tcPr>
            <w:tcW w:w="779" w:type="dxa"/>
            <w:tcBorders>
              <w:bottom w:val="single" w:sz="12" w:space="0" w:color="auto"/>
            </w:tcBorders>
            <w:shd w:val="clear" w:color="auto" w:fill="auto"/>
            <w:vAlign w:val="bottom"/>
            <w:tcPrChange w:id="533" w:author="Victor" w:date="2022-08-05T10:24:00Z">
              <w:tcPr>
                <w:tcW w:w="850" w:type="dxa"/>
                <w:tcBorders>
                  <w:bottom w:val="single" w:sz="12" w:space="0" w:color="auto"/>
                </w:tcBorders>
                <w:shd w:val="clear" w:color="auto" w:fill="auto"/>
                <w:vAlign w:val="bottom"/>
              </w:tcPr>
            </w:tcPrChange>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Change w:id="534" w:author="Victor" w:date="2022-08-05T10:24:00Z">
              <w:tcPr>
                <w:tcW w:w="851" w:type="dxa"/>
                <w:tcBorders>
                  <w:bottom w:val="single" w:sz="12" w:space="0" w:color="auto"/>
                </w:tcBorders>
                <w:shd w:val="clear" w:color="auto" w:fill="auto"/>
                <w:vAlign w:val="bottom"/>
              </w:tcPr>
            </w:tcPrChange>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Change w:id="535" w:author="Victor" w:date="2022-08-05T10:24:00Z">
              <w:tcPr>
                <w:tcW w:w="708" w:type="dxa"/>
                <w:tcBorders>
                  <w:bottom w:val="single" w:sz="12" w:space="0" w:color="auto"/>
                </w:tcBorders>
                <w:shd w:val="clear" w:color="auto" w:fill="auto"/>
                <w:vAlign w:val="bottom"/>
              </w:tcPr>
            </w:tcPrChange>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Change w:id="536" w:author="Victor" w:date="2022-08-05T10:24:00Z">
              <w:tcPr>
                <w:tcW w:w="851" w:type="dxa"/>
                <w:tcBorders>
                  <w:bottom w:val="single" w:sz="12" w:space="0" w:color="auto"/>
                </w:tcBorders>
                <w:shd w:val="clear" w:color="auto" w:fill="auto"/>
                <w:vAlign w:val="bottom"/>
              </w:tcPr>
            </w:tcPrChange>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955813">
        <w:trPr>
          <w:trHeight w:val="227"/>
          <w:trPrChange w:id="537" w:author="Victor" w:date="2022-08-05T10:24:00Z">
            <w:trPr>
              <w:trHeight w:val="227"/>
            </w:trPr>
          </w:trPrChange>
        </w:trPr>
        <w:tc>
          <w:tcPr>
            <w:tcW w:w="4111" w:type="dxa"/>
            <w:gridSpan w:val="5"/>
            <w:tcBorders>
              <w:top w:val="single" w:sz="12" w:space="0" w:color="auto"/>
            </w:tcBorders>
            <w:shd w:val="clear" w:color="auto" w:fill="auto"/>
            <w:vAlign w:val="bottom"/>
            <w:tcPrChange w:id="538" w:author="Victor" w:date="2022-08-05T10:24:00Z">
              <w:tcPr>
                <w:tcW w:w="4145" w:type="dxa"/>
                <w:gridSpan w:val="5"/>
                <w:tcBorders>
                  <w:top w:val="single" w:sz="12" w:space="0" w:color="auto"/>
                </w:tcBorders>
                <w:shd w:val="clear" w:color="auto" w:fill="auto"/>
                <w:vAlign w:val="bottom"/>
              </w:tcPr>
            </w:tcPrChange>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r w:rsidR="00466761" w:rsidRPr="0083097E">
              <w:rPr>
                <w:bCs/>
                <w:i/>
                <w:sz w:val="16"/>
                <w:szCs w:val="16"/>
                <w:lang w:val="es-ES_tradnl"/>
              </w:rPr>
              <w:t>rolling window</w:t>
            </w:r>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RMSE y </w:t>
            </w:r>
            <w:r>
              <w:rPr>
                <w:bCs/>
                <w:sz w:val="16"/>
                <w:szCs w:val="16"/>
                <w:lang w:val="es-ES_tradnl"/>
              </w:rPr>
              <w:t>MAE</w:t>
            </w:r>
            <w:r w:rsidR="00466761">
              <w:rPr>
                <w:bCs/>
                <w:sz w:val="16"/>
                <w:szCs w:val="16"/>
                <w:lang w:val="es-ES_tradnl"/>
              </w:rPr>
              <w:t>.</w:t>
            </w:r>
          </w:p>
        </w:tc>
      </w:tr>
    </w:tbl>
    <w:p w14:paraId="09FACFC9" w14:textId="7601FFDF" w:rsidR="00906251" w:rsidRDefault="00906251" w:rsidP="009E0992">
      <w:pPr>
        <w:pStyle w:val="JENUINormal"/>
        <w:ind w:firstLine="0"/>
      </w:pPr>
    </w:p>
    <w:p w14:paraId="45C21482" w14:textId="2F921DA8" w:rsidR="00906251" w:rsidRDefault="001645A3" w:rsidP="001645A3">
      <w:pPr>
        <w:pStyle w:val="JENUINormal"/>
        <w:ind w:firstLine="0"/>
      </w:pPr>
      <w:r>
        <w:t xml:space="preserve">   </w:t>
      </w:r>
      <w:ins w:id="539" w:author="Victor" w:date="2022-08-05T10:28:00Z">
        <w:r w:rsidR="003C4B3B">
          <w:t>La Tabla 2 muestra los resultados de la comparaci</w:t>
        </w:r>
      </w:ins>
      <w:ins w:id="540" w:author="Victor" w:date="2022-08-05T10:29:00Z">
        <w:r w:rsidR="003C4B3B">
          <w:t>ón del desempeño de los modelos en la muestra de validación</w:t>
        </w:r>
      </w:ins>
      <w:del w:id="541" w:author="Victor" w:date="2022-08-05T10:29:00Z">
        <w:r w:rsidDel="003C4B3B">
          <w:delText xml:space="preserve">En la Tabla 2 </w:delText>
        </w:r>
        <w:r w:rsidR="00716152" w:rsidDel="003C4B3B">
          <w:delText xml:space="preserve">se utiliza </w:delText>
        </w:r>
        <w:r w:rsidDel="003C4B3B">
          <w:delText>una muestra</w:delText>
        </w:r>
        <w:r w:rsidR="00716152" w:rsidDel="003C4B3B">
          <w:delText xml:space="preserve"> de validación</w:delText>
        </w:r>
      </w:del>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63CB3B22" w14:textId="7DB93C69" w:rsidR="002B2A30" w:rsidDel="0086445E" w:rsidRDefault="002B2A30" w:rsidP="002B2A30">
      <w:pPr>
        <w:pStyle w:val="JENUINormal"/>
        <w:ind w:firstLine="0"/>
        <w:rPr>
          <w:del w:id="542" w:author="Victor" w:date="2022-08-05T10:27:00Z"/>
        </w:rPr>
      </w:pPr>
      <w:r w:rsidRPr="0084709D">
        <w:rPr>
          <w:b/>
          <w:iCs/>
        </w:rPr>
        <w:t xml:space="preserve">Tabla </w:t>
      </w:r>
      <w:r>
        <w:rPr>
          <w:b/>
          <w:iCs/>
        </w:rPr>
        <w:t>3.</w:t>
      </w:r>
      <w:r w:rsidRPr="0084709D">
        <w:rPr>
          <w:b/>
          <w:iCs/>
        </w:rPr>
        <w:t xml:space="preserve"> </w:t>
      </w:r>
      <w:r>
        <w:t>Contraste de Diebold-Mariano sobre los distintos modelos</w:t>
      </w:r>
    </w:p>
    <w:p w14:paraId="464F849A" w14:textId="77777777" w:rsidR="002B2A30" w:rsidRDefault="002B2A30" w:rsidP="002B2A30">
      <w:pPr>
        <w:pStyle w:val="JENUINormal"/>
        <w:ind w:firstLine="0"/>
      </w:pPr>
    </w:p>
    <w:tbl>
      <w:tblPr>
        <w:tblW w:w="4111" w:type="dxa"/>
        <w:tblLayout w:type="fixed"/>
        <w:tblLook w:val="04A0" w:firstRow="1" w:lastRow="0" w:firstColumn="1" w:lastColumn="0" w:noHBand="0" w:noVBand="1"/>
        <w:tblPrChange w:id="543" w:author="Victor" w:date="2022-08-05T10:24:00Z">
          <w:tblPr>
            <w:tblW w:w="4145" w:type="dxa"/>
            <w:tblInd w:w="108" w:type="dxa"/>
            <w:tblLayout w:type="fixed"/>
            <w:tblLook w:val="04A0" w:firstRow="1" w:lastRow="0" w:firstColumn="1" w:lastColumn="0" w:noHBand="0" w:noVBand="1"/>
          </w:tblPr>
        </w:tblPrChange>
      </w:tblPr>
      <w:tblGrid>
        <w:gridCol w:w="1370"/>
        <w:gridCol w:w="1370"/>
        <w:gridCol w:w="1371"/>
        <w:tblGridChange w:id="544">
          <w:tblGrid>
            <w:gridCol w:w="1381"/>
            <w:gridCol w:w="1382"/>
            <w:gridCol w:w="1382"/>
          </w:tblGrid>
        </w:tblGridChange>
      </w:tblGrid>
      <w:tr w:rsidR="002B2A30" w:rsidRPr="006127A7" w14:paraId="60762170" w14:textId="77777777" w:rsidTr="006A66DF">
        <w:trPr>
          <w:trHeight w:val="127"/>
          <w:trPrChange w:id="545" w:author="Victor" w:date="2022-08-05T10:24:00Z">
            <w:trPr>
              <w:trHeight w:val="127"/>
            </w:trPr>
          </w:trPrChange>
        </w:trPr>
        <w:tc>
          <w:tcPr>
            <w:tcW w:w="1370" w:type="dxa"/>
            <w:tcBorders>
              <w:top w:val="single" w:sz="12" w:space="0" w:color="auto"/>
              <w:bottom w:val="single" w:sz="4" w:space="0" w:color="auto"/>
            </w:tcBorders>
            <w:shd w:val="clear" w:color="auto" w:fill="auto"/>
            <w:vAlign w:val="bottom"/>
            <w:tcPrChange w:id="546" w:author="Victor" w:date="2022-08-05T10:24:00Z">
              <w:tcPr>
                <w:tcW w:w="1381" w:type="dxa"/>
                <w:tcBorders>
                  <w:top w:val="single" w:sz="12" w:space="0" w:color="auto"/>
                  <w:bottom w:val="single" w:sz="4" w:space="0" w:color="auto"/>
                </w:tcBorders>
                <w:shd w:val="clear" w:color="auto" w:fill="auto"/>
                <w:vAlign w:val="bottom"/>
              </w:tcPr>
            </w:tcPrChange>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Change w:id="547" w:author="Victor" w:date="2022-08-05T10:24:00Z">
              <w:tcPr>
                <w:tcW w:w="1382" w:type="dxa"/>
                <w:tcBorders>
                  <w:top w:val="single" w:sz="12" w:space="0" w:color="auto"/>
                  <w:bottom w:val="single" w:sz="4" w:space="0" w:color="auto"/>
                </w:tcBorders>
                <w:shd w:val="clear" w:color="auto" w:fill="auto"/>
                <w:vAlign w:val="bottom"/>
              </w:tcPr>
            </w:tcPrChange>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Change w:id="548" w:author="Victor" w:date="2022-08-05T10:24:00Z">
              <w:tcPr>
                <w:tcW w:w="1382" w:type="dxa"/>
                <w:tcBorders>
                  <w:top w:val="single" w:sz="12" w:space="0" w:color="auto"/>
                  <w:bottom w:val="single" w:sz="4" w:space="0" w:color="auto"/>
                </w:tcBorders>
                <w:shd w:val="clear" w:color="auto" w:fill="auto"/>
                <w:vAlign w:val="bottom"/>
              </w:tcPr>
            </w:tcPrChange>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6A66DF">
        <w:trPr>
          <w:trHeight w:val="266"/>
          <w:trPrChange w:id="549" w:author="Victor" w:date="2022-08-05T10:24:00Z">
            <w:trPr>
              <w:trHeight w:val="266"/>
            </w:trPr>
          </w:trPrChange>
        </w:trPr>
        <w:tc>
          <w:tcPr>
            <w:tcW w:w="1370" w:type="dxa"/>
            <w:tcBorders>
              <w:top w:val="single" w:sz="4" w:space="0" w:color="auto"/>
            </w:tcBorders>
            <w:shd w:val="clear" w:color="auto" w:fill="auto"/>
            <w:vAlign w:val="bottom"/>
            <w:tcPrChange w:id="550" w:author="Victor" w:date="2022-08-05T10:24:00Z">
              <w:tcPr>
                <w:tcW w:w="1381" w:type="dxa"/>
                <w:tcBorders>
                  <w:top w:val="single" w:sz="4" w:space="0" w:color="auto"/>
                </w:tcBorders>
                <w:shd w:val="clear" w:color="auto" w:fill="auto"/>
                <w:vAlign w:val="bottom"/>
              </w:tcPr>
            </w:tcPrChange>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Change w:id="551" w:author="Victor" w:date="2022-08-05T10:24:00Z">
              <w:tcPr>
                <w:tcW w:w="1382" w:type="dxa"/>
                <w:tcBorders>
                  <w:top w:val="single" w:sz="4" w:space="0" w:color="auto"/>
                </w:tcBorders>
                <w:shd w:val="clear" w:color="auto" w:fill="auto"/>
                <w:vAlign w:val="bottom"/>
              </w:tcPr>
            </w:tcPrChange>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Change w:id="552" w:author="Victor" w:date="2022-08-05T10:24:00Z">
              <w:tcPr>
                <w:tcW w:w="1382" w:type="dxa"/>
                <w:tcBorders>
                  <w:top w:val="single" w:sz="4" w:space="0" w:color="auto"/>
                </w:tcBorders>
                <w:shd w:val="clear" w:color="auto" w:fill="auto"/>
                <w:vAlign w:val="bottom"/>
              </w:tcPr>
            </w:tcPrChange>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6A66DF">
        <w:trPr>
          <w:trHeight w:val="227"/>
          <w:trPrChange w:id="553" w:author="Victor" w:date="2022-08-05T10:24:00Z">
            <w:trPr>
              <w:trHeight w:val="227"/>
            </w:trPr>
          </w:trPrChange>
        </w:trPr>
        <w:tc>
          <w:tcPr>
            <w:tcW w:w="1370" w:type="dxa"/>
            <w:shd w:val="clear" w:color="auto" w:fill="auto"/>
            <w:vAlign w:val="bottom"/>
            <w:tcPrChange w:id="554" w:author="Victor" w:date="2022-08-05T10:24:00Z">
              <w:tcPr>
                <w:tcW w:w="1381" w:type="dxa"/>
                <w:shd w:val="clear" w:color="auto" w:fill="auto"/>
                <w:vAlign w:val="bottom"/>
              </w:tcPr>
            </w:tcPrChange>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Change w:id="555" w:author="Victor" w:date="2022-08-05T10:24:00Z">
              <w:tcPr>
                <w:tcW w:w="1382" w:type="dxa"/>
                <w:shd w:val="clear" w:color="auto" w:fill="auto"/>
                <w:vAlign w:val="bottom"/>
              </w:tcPr>
            </w:tcPrChange>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Change w:id="556" w:author="Victor" w:date="2022-08-05T10:24:00Z">
              <w:tcPr>
                <w:tcW w:w="1382" w:type="dxa"/>
                <w:shd w:val="clear" w:color="auto" w:fill="auto"/>
                <w:vAlign w:val="bottom"/>
              </w:tcPr>
            </w:tcPrChange>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6A66DF">
        <w:trPr>
          <w:trHeight w:val="227"/>
          <w:trPrChange w:id="557" w:author="Victor" w:date="2022-08-05T10:24:00Z">
            <w:trPr>
              <w:trHeight w:val="227"/>
            </w:trPr>
          </w:trPrChange>
        </w:trPr>
        <w:tc>
          <w:tcPr>
            <w:tcW w:w="1370" w:type="dxa"/>
            <w:tcBorders>
              <w:bottom w:val="single" w:sz="12" w:space="0" w:color="auto"/>
            </w:tcBorders>
            <w:shd w:val="clear" w:color="auto" w:fill="auto"/>
            <w:vAlign w:val="bottom"/>
            <w:tcPrChange w:id="558" w:author="Victor" w:date="2022-08-05T10:24:00Z">
              <w:tcPr>
                <w:tcW w:w="1381" w:type="dxa"/>
                <w:tcBorders>
                  <w:bottom w:val="single" w:sz="12" w:space="0" w:color="auto"/>
                </w:tcBorders>
                <w:shd w:val="clear" w:color="auto" w:fill="auto"/>
                <w:vAlign w:val="bottom"/>
              </w:tcPr>
            </w:tcPrChange>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Change w:id="559" w:author="Victor" w:date="2022-08-05T10:24:00Z">
              <w:tcPr>
                <w:tcW w:w="1382" w:type="dxa"/>
                <w:tcBorders>
                  <w:bottom w:val="single" w:sz="12" w:space="0" w:color="auto"/>
                </w:tcBorders>
                <w:shd w:val="clear" w:color="auto" w:fill="auto"/>
                <w:vAlign w:val="bottom"/>
              </w:tcPr>
            </w:tcPrChange>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Change w:id="560" w:author="Victor" w:date="2022-08-05T10:24:00Z">
              <w:tcPr>
                <w:tcW w:w="1382" w:type="dxa"/>
                <w:tcBorders>
                  <w:bottom w:val="single" w:sz="12" w:space="0" w:color="auto"/>
                </w:tcBorders>
                <w:shd w:val="clear" w:color="auto" w:fill="auto"/>
                <w:vAlign w:val="bottom"/>
              </w:tcPr>
            </w:tcPrChange>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6A66DF">
        <w:trPr>
          <w:trHeight w:val="227"/>
          <w:trPrChange w:id="561" w:author="Victor" w:date="2022-08-05T10:24:00Z">
            <w:trPr>
              <w:trHeight w:val="227"/>
            </w:trPr>
          </w:trPrChange>
        </w:trPr>
        <w:tc>
          <w:tcPr>
            <w:tcW w:w="4111" w:type="dxa"/>
            <w:gridSpan w:val="3"/>
            <w:tcBorders>
              <w:top w:val="single" w:sz="12" w:space="0" w:color="auto"/>
            </w:tcBorders>
            <w:shd w:val="clear" w:color="auto" w:fill="auto"/>
            <w:vAlign w:val="bottom"/>
            <w:tcPrChange w:id="562" w:author="Victor" w:date="2022-08-05T10:24:00Z">
              <w:tcPr>
                <w:tcW w:w="4145" w:type="dxa"/>
                <w:gridSpan w:val="3"/>
                <w:tcBorders>
                  <w:top w:val="single" w:sz="12" w:space="0" w:color="auto"/>
                </w:tcBorders>
                <w:shd w:val="clear" w:color="auto" w:fill="auto"/>
                <w:vAlign w:val="bottom"/>
              </w:tcPr>
            </w:tcPrChange>
          </w:tcPr>
          <w:p w14:paraId="60232401" w14:textId="5E824838" w:rsidR="0065629A" w:rsidRDefault="0079645B" w:rsidP="00927961">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w:t>
            </w:r>
            <w:del w:id="563" w:author="Victor" w:date="2022-08-05T10:24:00Z">
              <w:r w:rsidDel="006A66DF">
                <w:rPr>
                  <w:bCs/>
                  <w:sz w:val="16"/>
                  <w:szCs w:val="16"/>
                  <w:lang w:val="es-ES_tradnl"/>
                </w:rPr>
                <w:delText>(</w:delText>
              </w:r>
            </w:del>
            <w:r>
              <w:rPr>
                <w:bCs/>
                <w:sz w:val="16"/>
                <w:szCs w:val="16"/>
                <w:lang w:val="es-ES_tradnl"/>
              </w:rPr>
              <w:t>DM</w:t>
            </w:r>
            <w:ins w:id="564" w:author="Victor" w:date="2022-08-05T10:24:00Z">
              <w:r w:rsidR="006A66DF">
                <w:rPr>
                  <w:bCs/>
                  <w:sz w:val="16"/>
                  <w:szCs w:val="16"/>
                  <w:lang w:val="es-ES_tradnl"/>
                </w:rPr>
                <w:t>, defini</w:t>
              </w:r>
            </w:ins>
            <w:ins w:id="565" w:author="Victor" w:date="2022-08-05T10:25:00Z">
              <w:r w:rsidR="006A66DF">
                <w:rPr>
                  <w:bCs/>
                  <w:sz w:val="16"/>
                  <w:szCs w:val="16"/>
                  <w:lang w:val="es-ES_tradnl"/>
                </w:rPr>
                <w:t>do en la Subsección 2.7,</w:t>
              </w:r>
            </w:ins>
            <w:del w:id="566" w:author="Victor" w:date="2022-08-05T10:24:00Z">
              <w:r w:rsidDel="006A66DF">
                <w:rPr>
                  <w:bCs/>
                  <w:sz w:val="16"/>
                  <w:szCs w:val="16"/>
                  <w:lang w:val="es-ES_tradnl"/>
                </w:rPr>
                <w:delText>)</w:delText>
              </w:r>
            </w:del>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de Diebold-Mariano</w:t>
            </w:r>
            <w:r>
              <w:rPr>
                <w:bCs/>
                <w:i/>
                <w:iCs/>
                <w:sz w:val="16"/>
                <w:szCs w:val="16"/>
                <w:lang w:val="es-ES_tradnl"/>
              </w:rPr>
              <w:t xml:space="preserve"> </w:t>
            </w:r>
            <w:r w:rsidR="0011322E">
              <w:rPr>
                <w:bCs/>
                <w:i/>
                <w:iCs/>
                <w:sz w:val="16"/>
                <w:szCs w:val="16"/>
                <w:lang w:val="es-ES_tradnl"/>
              </w:rPr>
              <w:fldChar w:fldCharType="begin"/>
            </w:r>
            <w:r w:rsidR="00AD1055">
              <w:rPr>
                <w:bCs/>
                <w:i/>
                <w:iCs/>
                <w:sz w:val="16"/>
                <w:szCs w:val="16"/>
                <w:lang w:val="es-ES_tradnl"/>
              </w:rPr>
              <w:instrText xml:space="preserve"> ADDIN ZOTERO_ITEM CSL_CITATION {"citationID":"XkigOlfU","properties":{"formattedCitation":"[20]","plainCitation":"[20]","noteIndex":0},"citationItems":[{"id":17,"uris":["http://zotero.org/users/9733613/items/QIAI8GYM"],"itemData":{"id":17,"type":"article-journal","container-title":"Journal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AD1055" w:rsidRPr="00AD1055">
              <w:rPr>
                <w:sz w:val="16"/>
              </w:rPr>
              <w:t>[20]</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44F09775"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r w:rsidR="00B03D09">
        <w:t xml:space="preserve">Diebold-Mariano </w:t>
      </w:r>
      <w:r w:rsidR="00B03D09">
        <w:fldChar w:fldCharType="begin"/>
      </w:r>
      <w:r w:rsidR="00AD1055">
        <w:instrText xml:space="preserve"> ADDIN ZOTERO_ITEM CSL_CITATION {"citationID":"jgx7tTeh","properties":{"formattedCitation":"[20]","plainCitation":"[20]","noteIndex":0},"citationItems":[{"id":17,"uris":["http://zotero.org/users/9733613/items/QIAI8GYM"],"itemData":{"id":17,"type":"article-journal","container-title":"Journal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AD1055" w:rsidRPr="00AD1055">
        <w:t>[20]</w:t>
      </w:r>
      <w:r w:rsidR="00B03D09">
        <w:fldChar w:fldCharType="end"/>
      </w:r>
      <w:r w:rsidR="00B03D09">
        <w:t xml:space="preserve">, definido en la Subsección 2.7,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w:t>
      </w:r>
      <w:r w:rsidR="003514BB">
        <w:lastRenderedPageBreak/>
        <w:t>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253AEE5A" w:rsidR="007D5BCC" w:rsidRDefault="007D5BCC" w:rsidP="007D5BCC">
      <w:pPr>
        <w:pStyle w:val="JENUINormal"/>
        <w:rPr>
          <w:kern w:val="2"/>
        </w:rPr>
      </w:pPr>
      <w:r>
        <w:t>Las criptomonedas son activos que no están regulados ni controlados por ninguna institución,</w:t>
      </w:r>
      <w:del w:id="567" w:author="Daniel Ramos Hoogwout" w:date="2022-08-07T15:44:00Z">
        <w:r w:rsidDel="006D6854">
          <w:delText xml:space="preserve"> </w:delText>
        </w:r>
      </w:del>
      <w:ins w:id="568" w:author="Victor" w:date="2022-08-05T10:30:00Z">
        <w:del w:id="569" w:author="Daniel Ramos Hoogwout" w:date="2022-08-07T15:44:00Z">
          <w:r w:rsidR="009C78F3" w:rsidDel="006D6854">
            <w:delText>que</w:delText>
          </w:r>
        </w:del>
        <w:r w:rsidR="009C78F3">
          <w:t xml:space="preserve"> </w:t>
        </w:r>
      </w:ins>
      <w:r>
        <w:t>tampoco requieren</w:t>
      </w:r>
      <w:ins w:id="570" w:author="Victor" w:date="2022-08-05T10:30:00Z">
        <w:r w:rsidR="009C78F3">
          <w:t xml:space="preserve"> </w:t>
        </w:r>
      </w:ins>
      <w:del w:id="571" w:author="Victor" w:date="2022-08-05T10:30:00Z">
        <w:r w:rsidDel="009C78F3">
          <w:delText xml:space="preserve"> de </w:delText>
        </w:r>
      </w:del>
      <w:r>
        <w:t>intermediaros</w:t>
      </w:r>
      <w:ins w:id="572" w:author="Victor" w:date="2022-08-05T10:30:00Z">
        <w:r w:rsidR="009C78F3">
          <w:t>, por lo que</w:t>
        </w:r>
      </w:ins>
      <w:del w:id="573" w:author="Victor" w:date="2022-08-05T10:30:00Z">
        <w:r w:rsidDel="009C78F3">
          <w:delText xml:space="preserve"> y esto hace que</w:delText>
        </w:r>
      </w:del>
      <w:r>
        <w:t xml:space="preserve"> </w:t>
      </w:r>
      <w:ins w:id="574" w:author="Victor" w:date="2022-08-05T10:30:00Z">
        <w:r w:rsidR="009C78F3">
          <w:t>su</w:t>
        </w:r>
      </w:ins>
      <w:del w:id="575" w:author="Victor" w:date="2022-08-05T10:30:00Z">
        <w:r w:rsidDel="009C78F3">
          <w:delText>el</w:delText>
        </w:r>
      </w:del>
      <w:r>
        <w:t xml:space="preserve"> tiempo de transacción </w:t>
      </w:r>
      <w:del w:id="576" w:author="Daniel Ramos Hoogwout" w:date="2022-08-07T15:44:00Z">
        <w:r w:rsidDel="006D6854">
          <w:delText xml:space="preserve">sea </w:delText>
        </w:r>
      </w:del>
      <w:ins w:id="577" w:author="Daniel Ramos Hoogwout" w:date="2022-08-07T15:44:00Z">
        <w:r w:rsidR="006D6854">
          <w:t xml:space="preserve">es </w:t>
        </w:r>
      </w:ins>
      <w:r>
        <w:t>mucho más reducido respecto al</w:t>
      </w:r>
      <w:ins w:id="578" w:author="Victor" w:date="2022-08-05T10:30:00Z">
        <w:r w:rsidR="009C78F3">
          <w:t xml:space="preserve"> del</w:t>
        </w:r>
      </w:ins>
      <w:r>
        <w:t xml:space="preserve"> sistema bancario</w:t>
      </w:r>
      <w:ins w:id="579" w:author="Victor" w:date="2022-08-05T10:30:00Z">
        <w:r w:rsidR="009C78F3">
          <w:t xml:space="preserve"> convencional</w:t>
        </w:r>
      </w:ins>
      <w:r>
        <w:t>. La facilidad para 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ins w:id="580" w:author="Victor" w:date="2022-08-05T10:31:00Z">
        <w:r w:rsidR="00280804">
          <w:t>,</w:t>
        </w:r>
      </w:ins>
      <w:r>
        <w:t xml:space="preserve"> tal y como también se hace con </w:t>
      </w:r>
      <w:ins w:id="581" w:author="Victor" w:date="2022-08-05T10:31:00Z">
        <w:r w:rsidR="00202B45">
          <w:t xml:space="preserve">los </w:t>
        </w:r>
      </w:ins>
      <w:r>
        <w:t>índices bursátiles.</w:t>
      </w:r>
    </w:p>
    <w:p w14:paraId="63341208" w14:textId="3F5A08C7" w:rsidR="007D5BCC" w:rsidRDefault="007D5BCC" w:rsidP="007D5BCC">
      <w:pPr>
        <w:pStyle w:val="JENUINormal"/>
      </w:pPr>
      <w:r>
        <w:t xml:space="preserve">En este </w:t>
      </w:r>
      <w:del w:id="582" w:author="Victor" w:date="2022-08-05T10:31:00Z">
        <w:r w:rsidDel="00E358F7">
          <w:delText xml:space="preserve">análisis </w:delText>
        </w:r>
      </w:del>
      <w:ins w:id="583" w:author="Victor" w:date="2022-08-05T10:31:00Z">
        <w:r w:rsidR="00E358F7">
          <w:t xml:space="preserve">trabajo </w:t>
        </w:r>
      </w:ins>
      <w:r>
        <w:t xml:space="preserve">se han utilizado los precios de apertura y cierre del Bitcoin para intentar predecir su precio futuro mediante redes neuronales recurrentes (RNR), en concreto, </w:t>
      </w:r>
      <w:r>
        <w:rPr>
          <w:i/>
          <w:iCs/>
        </w:rPr>
        <w:t>Long Short-Term</w:t>
      </w:r>
      <w:r>
        <w:t xml:space="preserve"> Memory (LSTM), uno de los algoritmos de </w:t>
      </w:r>
      <w:r>
        <w:rPr>
          <w:i/>
          <w:iCs/>
        </w:rPr>
        <w:t>deep learning</w:t>
      </w:r>
      <w:r>
        <w:t xml:space="preserve"> más avanzados que existen que</w:t>
      </w:r>
      <w:ins w:id="584" w:author="Victor" w:date="2022-08-05T10:32:00Z">
        <w:r w:rsidR="00E358F7">
          <w:t>,</w:t>
        </w:r>
      </w:ins>
      <w:r>
        <w:t xml:space="preserve"> gracias a su celda de memoria</w:t>
      </w:r>
      <w:ins w:id="585" w:author="Victor" w:date="2022-08-05T10:32:00Z">
        <w:r w:rsidR="00E358F7">
          <w:t>,</w:t>
        </w:r>
      </w:ins>
      <w:r>
        <w:t xml:space="preserve"> permiten almacenar información del pasado para hacer predicciones más precisas. </w:t>
      </w:r>
    </w:p>
    <w:p w14:paraId="5FA4BBAF" w14:textId="09DD88BB" w:rsidR="007D5BCC" w:rsidRDefault="007D5BCC" w:rsidP="007D5BCC">
      <w:pPr>
        <w:pStyle w:val="JENUINormal"/>
      </w:pPr>
      <w:r>
        <w:t xml:space="preserve">Se ha construido una red con cuatro capas de entrada constituidas con 50 neuronas cada </w:t>
      </w:r>
      <w:del w:id="586" w:author="Victor" w:date="2022-08-05T10:32:00Z">
        <w:r w:rsidDel="00E358F7">
          <w:delText xml:space="preserve">uno </w:delText>
        </w:r>
      </w:del>
      <w:ins w:id="587" w:author="Victor" w:date="2022-08-05T10:32:00Z">
        <w:r w:rsidR="00E358F7">
          <w:t xml:space="preserve">una </w:t>
        </w:r>
      </w:ins>
      <w:r>
        <w:t xml:space="preserve">e intercaladas con capas de </w:t>
      </w:r>
      <w:r w:rsidRPr="005155E8">
        <w:rPr>
          <w:i/>
          <w:iCs/>
        </w:rPr>
        <w:t>dropout</w:t>
      </w:r>
      <w:r>
        <w:t xml:space="preserve"> para evitar el sobreajuste. Este tipo de estructura ofrece una elevada dimensionalidad que ayuda a captar relaciones entre precios más complejas. Se ha escogido un </w:t>
      </w:r>
      <w:r w:rsidRPr="005155E8">
        <w:rPr>
          <w:i/>
          <w:iCs/>
        </w:rPr>
        <w:t>batch size</w:t>
      </w:r>
      <w:r>
        <w:t xml:space="preserve"> de 32 </w:t>
      </w:r>
      <w:del w:id="588" w:author="Victor" w:date="2022-08-05T10:33:00Z">
        <w:r w:rsidDel="00D57F58">
          <w:delText>así el proceso converge</w:delText>
        </w:r>
      </w:del>
      <w:ins w:id="589" w:author="Victor" w:date="2022-08-05T10:33:00Z">
        <w:r w:rsidR="00D57F58">
          <w:t>para que el proceso converja</w:t>
        </w:r>
      </w:ins>
      <w:r>
        <w:t xml:space="preserve"> rápidamente </w:t>
      </w:r>
      <w:del w:id="590" w:author="Victor" w:date="2022-08-05T10:34:00Z">
        <w:r w:rsidDel="00D57F58">
          <w:delText xml:space="preserve">para </w:delText>
        </w:r>
      </w:del>
      <w:ins w:id="591" w:author="Victor" w:date="2022-08-05T10:34:00Z">
        <w:r w:rsidR="00D57F58">
          <w:t xml:space="preserve">dado </w:t>
        </w:r>
      </w:ins>
      <w:r>
        <w:t>el coste computacional que supon</w:t>
      </w:r>
      <w:ins w:id="592" w:author="Victor" w:date="2022-08-05T10:34:00Z">
        <w:r w:rsidR="00D57F58">
          <w:t>e. Asimismo,</w:t>
        </w:r>
      </w:ins>
      <w:del w:id="593" w:author="Victor" w:date="2022-08-05T10:34:00Z">
        <w:r w:rsidDel="00D57F58">
          <w:delText>e, también</w:delText>
        </w:r>
      </w:del>
      <w:r>
        <w:t xml:space="preserve"> se ha e</w:t>
      </w:r>
      <w:ins w:id="594" w:author="Victor" w:date="2022-08-05T10:34:00Z">
        <w:r w:rsidR="00D57F58">
          <w:t>mplea</w:t>
        </w:r>
      </w:ins>
      <w:del w:id="595" w:author="Victor" w:date="2022-08-05T10:34:00Z">
        <w:r w:rsidDel="00D57F58">
          <w:delText>scogi</w:delText>
        </w:r>
      </w:del>
      <w:r>
        <w:t xml:space="preserve">do un máximo de 100 </w:t>
      </w:r>
      <w:r w:rsidRPr="005155E8">
        <w:rPr>
          <w:i/>
          <w:iCs/>
        </w:rPr>
        <w:t>epochs</w:t>
      </w:r>
      <w:r>
        <w:t xml:space="preserve"> con una paciencia de</w:t>
      </w:r>
      <w:ins w:id="596" w:author="Victor" w:date="2022-08-05T10:34:00Z">
        <w:r w:rsidR="00D57F58">
          <w:t>l</w:t>
        </w:r>
      </w:ins>
      <w:r>
        <w:t xml:space="preserve"> 10</w:t>
      </w:r>
      <w:ins w:id="597" w:author="Victor" w:date="2022-08-05T10:34:00Z">
        <w:r w:rsidR="00D57F58">
          <w:t xml:space="preserve"> </w:t>
        </w:r>
      </w:ins>
      <w:r>
        <w:t>%</w:t>
      </w:r>
      <w:ins w:id="598" w:author="Victor" w:date="2022-08-05T10:34:00Z">
        <w:r w:rsidR="00D57F58">
          <w:t xml:space="preserve"> a fin de</w:t>
        </w:r>
      </w:ins>
      <w:del w:id="599" w:author="Victor" w:date="2022-08-05T10:34:00Z">
        <w:r w:rsidDel="00D57F58">
          <w:delText xml:space="preserve"> para</w:delText>
        </w:r>
      </w:del>
      <w:r>
        <w:t xml:space="preserve"> evitar </w:t>
      </w:r>
      <w:del w:id="600" w:author="Victor" w:date="2022-08-05T10:34:00Z">
        <w:r w:rsidDel="00D57F58">
          <w:delText>sobre ajustar</w:delText>
        </w:r>
      </w:del>
      <w:ins w:id="601" w:author="Victor" w:date="2022-08-05T10:34:00Z">
        <w:r w:rsidR="00D57F58">
          <w:t>un sobreajuste</w:t>
        </w:r>
      </w:ins>
      <w:r>
        <w:t xml:space="preserve"> </w:t>
      </w:r>
      <w:ins w:id="602" w:author="Daniel Ramos Hoogwout" w:date="2022-08-07T15:45:00Z">
        <w:r w:rsidR="006D6854">
          <w:t>d</w:t>
        </w:r>
      </w:ins>
      <w:r>
        <w:t xml:space="preserve">el modelo. </w:t>
      </w:r>
    </w:p>
    <w:p w14:paraId="4DC10F4D" w14:textId="4B7B1394" w:rsidR="007D5BCC" w:rsidRDefault="007D5BCC" w:rsidP="007D5BCC">
      <w:pPr>
        <w:pStyle w:val="JENUINormal"/>
      </w:pPr>
      <w:r>
        <w:t xml:space="preserve">Por último, se han seleccionado cuatro tamaños de </w:t>
      </w:r>
      <w:del w:id="603" w:author="Victor" w:date="2022-08-05T10:35:00Z">
        <w:r w:rsidRPr="00C56426" w:rsidDel="00C56426">
          <w:rPr>
            <w:i/>
            <w:iCs/>
          </w:rPr>
          <w:delText xml:space="preserve">Rolling </w:delText>
        </w:r>
      </w:del>
      <w:ins w:id="604" w:author="Victor" w:date="2022-08-05T10:35:00Z">
        <w:r w:rsidR="00C56426">
          <w:rPr>
            <w:i/>
            <w:iCs/>
          </w:rPr>
          <w:t>r</w:t>
        </w:r>
        <w:r w:rsidR="00C56426" w:rsidRPr="00C56426">
          <w:rPr>
            <w:i/>
            <w:iCs/>
          </w:rPr>
          <w:t xml:space="preserve">olling </w:t>
        </w:r>
      </w:ins>
      <w:r w:rsidRPr="00C56426">
        <w:rPr>
          <w:i/>
          <w:iCs/>
        </w:rPr>
        <w:t>window</w:t>
      </w:r>
      <w:ins w:id="605" w:author="Victor" w:date="2022-08-05T10:35:00Z">
        <w:r w:rsidR="00C56426">
          <w:rPr>
            <w:i/>
            <w:iCs/>
          </w:rPr>
          <w:t xml:space="preserve"> </w:t>
        </w:r>
        <w:r w:rsidR="00C56426">
          <w:rPr>
            <w:iCs/>
          </w:rPr>
          <w:t>–</w:t>
        </w:r>
      </w:ins>
      <w:del w:id="606" w:author="Victor" w:date="2022-08-05T10:35:00Z">
        <w:r w:rsidDel="00C56426">
          <w:delText xml:space="preserve">, en concreto: </w:delText>
        </w:r>
      </w:del>
      <w:r>
        <w:t>30, 60, 90 y 120 días</w:t>
      </w:r>
      <w:ins w:id="607" w:author="Victor" w:date="2022-08-05T10:35:00Z">
        <w:r w:rsidR="00C56426">
          <w:t>–</w:t>
        </w:r>
      </w:ins>
      <w:r>
        <w:t xml:space="preserve"> y se han puntuado los modelos según las medidas de MAE y RMSE</w:t>
      </w:r>
      <w:ins w:id="608" w:author="Victor" w:date="2022-08-05T10:35:00Z">
        <w:r w:rsidR="00C56426">
          <w:t xml:space="preserve">; </w:t>
        </w:r>
      </w:ins>
      <w:del w:id="609" w:author="Victor" w:date="2022-08-05T10:35:00Z">
        <w:r w:rsidDel="00C56426">
          <w:delText xml:space="preserve"> donde se</w:delText>
        </w:r>
      </w:del>
      <w:del w:id="610" w:author="Victor" w:date="2022-08-05T10:36:00Z">
        <w:r w:rsidDel="00C56426">
          <w:delText xml:space="preserve"> ha </w:delText>
        </w:r>
      </w:del>
      <w:del w:id="611" w:author="Victor" w:date="2022-08-05T10:35:00Z">
        <w:r w:rsidDel="00C56426">
          <w:delText>podido observar</w:delText>
        </w:r>
      </w:del>
      <w:del w:id="612" w:author="Victor" w:date="2022-08-05T10:36:00Z">
        <w:r w:rsidDel="00C56426">
          <w:delText xml:space="preserve"> que el </w:delText>
        </w:r>
      </w:del>
      <w:r>
        <w:t xml:space="preserve">modelo que </w:t>
      </w:r>
      <w:ins w:id="613" w:author="Victor" w:date="2022-08-05T10:36:00Z">
        <w:r w:rsidR="00C56426">
          <w:t xml:space="preserve">ha obtenido la </w:t>
        </w:r>
      </w:ins>
      <w:r>
        <w:t>mejor puntuación</w:t>
      </w:r>
      <w:ins w:id="614" w:author="Victor" w:date="2022-08-05T10:36:00Z">
        <w:r w:rsidR="00C56426">
          <w:t xml:space="preserve"> </w:t>
        </w:r>
      </w:ins>
      <w:del w:id="615" w:author="Victor" w:date="2022-08-05T10:36:00Z">
        <w:r w:rsidDel="00C56426">
          <w:delText xml:space="preserve"> obtenía </w:delText>
        </w:r>
      </w:del>
      <w:r>
        <w:t xml:space="preserve">en la fase de validación </w:t>
      </w:r>
      <w:del w:id="616" w:author="Victor" w:date="2022-08-05T10:36:00Z">
        <w:r w:rsidDel="00C56426">
          <w:delText xml:space="preserve">era </w:delText>
        </w:r>
      </w:del>
      <w:ins w:id="617" w:author="Victor" w:date="2022-08-05T10:36:00Z">
        <w:r w:rsidR="00C56426">
          <w:t xml:space="preserve">es </w:t>
        </w:r>
      </w:ins>
      <w:r>
        <w:t xml:space="preserve">el de 90 días. </w:t>
      </w:r>
      <w:del w:id="618" w:author="Victor" w:date="2022-08-05T10:36:00Z">
        <w:r w:rsidDel="0095764F">
          <w:delText>En última instancia</w:delText>
        </w:r>
      </w:del>
      <w:ins w:id="619" w:author="Victor" w:date="2022-08-05T10:36:00Z">
        <w:r w:rsidR="0095764F">
          <w:t>Finalmente</w:t>
        </w:r>
        <w:r w:rsidR="00C56426">
          <w:t>,</w:t>
        </w:r>
      </w:ins>
      <w:r>
        <w:t xml:space="preserve"> se ha utilizado el contraste de Diebold-Mariano</w:t>
      </w:r>
      <w:ins w:id="620" w:author="Victor" w:date="2022-08-05T10:36:00Z">
        <w:r w:rsidR="0095764F">
          <w:t>,</w:t>
        </w:r>
      </w:ins>
      <w:r>
        <w:t xml:space="preserve"> confirmando que este modelo predecía mejor que el resto</w:t>
      </w:r>
      <w:ins w:id="621" w:author="Victor" w:date="2022-08-05T10:37:00Z">
        <w:r w:rsidR="0095764F">
          <w:t xml:space="preserve"> al 1 % de significación</w:t>
        </w:r>
      </w:ins>
      <w:r>
        <w:t>.</w:t>
      </w:r>
    </w:p>
    <w:p w14:paraId="0274D7F1" w14:textId="212E9586" w:rsidR="007D5BCC" w:rsidRDefault="007D5BCC" w:rsidP="007D5BCC">
      <w:pPr>
        <w:pStyle w:val="JENUINormal"/>
      </w:pPr>
      <w:r>
        <w:t>Este análisis abre las puertas a futuras investigaciones a la hora de realizar predicciones sobre el precio de las criptomonedas mediante redes LSTM</w:t>
      </w:r>
      <w:ins w:id="622" w:author="Victor" w:date="2022-08-05T10:37:00Z">
        <w:r w:rsidR="0095764F">
          <w:t>,</w:t>
        </w:r>
      </w:ins>
      <w:r>
        <w:t xml:space="preserve"> ya que se ha demostrado que son aptas para predecir el precio futuro haciendo uso del precio de apertura y cierre pasados. </w:t>
      </w:r>
      <w:ins w:id="623" w:author="Victor" w:date="2022-08-05T10:37:00Z">
        <w:r w:rsidR="0095764F">
          <w:t xml:space="preserve">En trabajos futuros, </w:t>
        </w:r>
      </w:ins>
      <w:del w:id="624" w:author="Victor" w:date="2022-08-05T10:37:00Z">
        <w:r w:rsidDel="0095764F">
          <w:delText>S</w:delText>
        </w:r>
      </w:del>
      <w:ins w:id="625" w:author="Victor" w:date="2022-08-05T10:37:00Z">
        <w:r w:rsidR="0095764F">
          <w:t>s</w:t>
        </w:r>
      </w:ins>
      <w:r>
        <w:t>ería interesante</w:t>
      </w:r>
      <w:ins w:id="626" w:author="Victor" w:date="2022-08-05T10:37:00Z">
        <w:r w:rsidR="0095764F">
          <w:t xml:space="preserve"> añadir al modelo</w:t>
        </w:r>
      </w:ins>
      <w:del w:id="627" w:author="Victor" w:date="2022-08-05T10:37:00Z">
        <w:r w:rsidDel="0095764F">
          <w:delText xml:space="preserve"> la adición de</w:delText>
        </w:r>
      </w:del>
      <w:ins w:id="628" w:author="Victor" w:date="2022-08-05T10:37:00Z">
        <w:r w:rsidR="0095764F">
          <w:t xml:space="preserve"> </w:t>
        </w:r>
      </w:ins>
      <w:del w:id="629" w:author="Victor" w:date="2022-08-05T10:37:00Z">
        <w:r w:rsidDel="0095764F">
          <w:delText xml:space="preserve"> </w:delText>
        </w:r>
      </w:del>
      <w:r>
        <w:t>índices bursátiles u otros indicadores que puedan ayudar a detectar cambios en el precio</w:t>
      </w:r>
      <w:ins w:id="630" w:author="Victor" w:date="2022-08-05T10:38:00Z">
        <w:r w:rsidR="0095764F">
          <w:t>,</w:t>
        </w:r>
      </w:ins>
      <w:r>
        <w:t xml:space="preserve"> mejorando así la capacidad predictiva de la red.</w:t>
      </w:r>
    </w:p>
    <w:p w14:paraId="5E5472A2" w14:textId="64EEE494" w:rsidR="003057F6" w:rsidDel="007D5BCC" w:rsidRDefault="003057F6" w:rsidP="007D5BCC">
      <w:pPr>
        <w:pStyle w:val="JENUINormal"/>
        <w:rPr>
          <w:del w:id="631" w:author="Daniel Ramos Hoogwout" w:date="2022-08-02T13:14:00Z"/>
        </w:rPr>
      </w:pPr>
      <w:del w:id="632" w:author="Daniel Ramos Hoogwout" w:date="2022-08-02T13:14:00Z">
        <w:r w:rsidDel="007D5BCC">
          <w:delText xml:space="preserve">e redes neuronales recurrentes, en concreto, LSTM </w:delText>
        </w:r>
        <w:r w:rsidR="00F24B5A" w:rsidDel="007D5BCC">
          <w:delText xml:space="preserve">es </w:delText>
        </w:r>
        <w:r w:rsidDel="007D5BCC">
          <w:delText xml:space="preserve">útil a la hora de predecir el precio de apertura de la criptomoneda por excelencia, Bitcoin. </w:delText>
        </w:r>
      </w:del>
    </w:p>
    <w:p w14:paraId="3BC3F827" w14:textId="77777777" w:rsidR="007D5BCC" w:rsidRDefault="007D5BCC" w:rsidP="007D5BCC">
      <w:pPr>
        <w:pStyle w:val="JENUINormal"/>
        <w:rPr>
          <w:ins w:id="633" w:author="Daniel Ramos Hoogwout" w:date="2022-08-02T13:14:00Z"/>
        </w:rPr>
      </w:pPr>
    </w:p>
    <w:p w14:paraId="73AA19A3" w14:textId="6726F38C" w:rsidR="003057F6" w:rsidDel="007D5BCC" w:rsidRDefault="00F24B5A">
      <w:pPr>
        <w:pStyle w:val="JENUITtulo1"/>
        <w:tabs>
          <w:tab w:val="clear" w:pos="360"/>
        </w:tabs>
        <w:rPr>
          <w:del w:id="634" w:author="Daniel Ramos Hoogwout" w:date="2022-08-02T13:14:00Z"/>
        </w:rPr>
        <w:pPrChange w:id="635" w:author="Daniel Ramos Hoogwout" w:date="2022-08-02T13:14:00Z">
          <w:pPr>
            <w:pStyle w:val="JENUINormal"/>
          </w:pPr>
        </w:pPrChange>
      </w:pPr>
      <w:del w:id="636" w:author="Daniel Ramos Hoogwout" w:date="2022-08-02T13:14:00Z">
        <w:r w:rsidDel="007D5BCC">
          <w:delText>Se</w:delText>
        </w:r>
        <w:r w:rsidR="003057F6" w:rsidDel="007D5BCC">
          <w:delText xml:space="preserve"> ha entrenado y evolucionado un modelo haciendo uso de las mejores prácticas, optimización de hiperparámetros y mejor arquitectura para obtener un modelo que predice el precio del bitcoin con el mejor ajuste posible.</w:delText>
        </w:r>
      </w:del>
    </w:p>
    <w:p w14:paraId="12A98BD4" w14:textId="026352CD" w:rsidR="003057F6" w:rsidDel="007D5BCC" w:rsidRDefault="003057F6">
      <w:pPr>
        <w:pStyle w:val="JENUITtulo1"/>
        <w:tabs>
          <w:tab w:val="clear" w:pos="360"/>
        </w:tabs>
        <w:rPr>
          <w:del w:id="637" w:author="Daniel Ramos Hoogwout" w:date="2022-08-02T13:14:00Z"/>
        </w:rPr>
        <w:pPrChange w:id="638" w:author="Daniel Ramos Hoogwout" w:date="2022-08-02T13:14:00Z">
          <w:pPr>
            <w:pStyle w:val="JENUINormal"/>
          </w:pPr>
        </w:pPrChange>
      </w:pPr>
      <w:del w:id="639" w:author="Daniel Ramos Hoogwout" w:date="2022-08-02T13:14:00Z">
        <w:r w:rsidDel="007D5BCC">
          <w:delText>De estos resultados obtenidos se puede concluir que precio del bitcoin es predecible en mayor o menor medida por una LSTM por lo que se abre la veda a nuevos estudios utilizando este tipo de redes neuronales para hacer predicciones.</w:delText>
        </w:r>
      </w:del>
    </w:p>
    <w:p w14:paraId="1B0E175F" w14:textId="102058D7" w:rsidR="003057F6" w:rsidDel="007D5BCC" w:rsidRDefault="003057F6">
      <w:pPr>
        <w:pStyle w:val="JENUITtulo1"/>
        <w:tabs>
          <w:tab w:val="clear" w:pos="360"/>
        </w:tabs>
        <w:rPr>
          <w:del w:id="640" w:author="Daniel Ramos Hoogwout" w:date="2022-08-02T13:14:00Z"/>
        </w:rPr>
        <w:pPrChange w:id="641" w:author="Daniel Ramos Hoogwout" w:date="2022-08-02T13:14:00Z">
          <w:pPr>
            <w:pStyle w:val="JENUINormal"/>
          </w:pPr>
        </w:pPrChange>
      </w:pPr>
      <w:del w:id="642" w:author="Daniel Ramos Hoogwout" w:date="2022-08-02T13:14:00Z">
        <w:r w:rsidDel="007D5BCC">
          <w:delText xml:space="preserve">El modelo puede optimizarse más </w:delText>
        </w:r>
        <w:r w:rsidR="007A01AF" w:rsidDel="007D5BCC">
          <w:delText>aun</w:delText>
        </w:r>
        <w:r w:rsidDel="007D5BCC">
          <w:delTex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delText>
        </w:r>
      </w:del>
    </w:p>
    <w:p w14:paraId="7AC9F627" w14:textId="38BAA4DE" w:rsidR="004A1626" w:rsidDel="007D5BCC" w:rsidRDefault="003057F6">
      <w:pPr>
        <w:pStyle w:val="JENUITtulo1"/>
        <w:tabs>
          <w:tab w:val="clear" w:pos="360"/>
        </w:tabs>
        <w:rPr>
          <w:del w:id="643" w:author="Daniel Ramos Hoogwout" w:date="2022-08-02T13:14:00Z"/>
        </w:rPr>
        <w:pPrChange w:id="644" w:author="Daniel Ramos Hoogwout" w:date="2022-08-02T13:14:00Z">
          <w:pPr>
            <w:pStyle w:val="JENUINormal"/>
          </w:pPr>
        </w:pPrChange>
      </w:pPr>
      <w:del w:id="645" w:author="Daniel Ramos Hoogwout" w:date="2022-08-02T13:14:00Z">
        <w:r w:rsidDel="007D5BCC">
          <w:delTex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delText>
        </w:r>
      </w:del>
    </w:p>
    <w:p w14:paraId="4C8D021B" w14:textId="3646389A" w:rsidR="003057F6" w:rsidDel="007D5BCC" w:rsidRDefault="003057F6">
      <w:pPr>
        <w:pStyle w:val="JENUITtulo1"/>
        <w:tabs>
          <w:tab w:val="clear" w:pos="360"/>
        </w:tabs>
        <w:rPr>
          <w:del w:id="646" w:author="Daniel Ramos Hoogwout" w:date="2022-08-02T13:14:00Z"/>
        </w:rPr>
        <w:pPrChange w:id="647" w:author="Daniel Ramos Hoogwout" w:date="2022-08-02T13:14:00Z">
          <w:pPr>
            <w:pStyle w:val="JENUINormal"/>
          </w:pPr>
        </w:pPrChange>
      </w:pPr>
      <w:del w:id="648" w:author="Daniel Ramos Hoogwout" w:date="2022-08-02T13:14:00Z">
        <w:r w:rsidDel="007D5BCC">
          <w:delText xml:space="preserve">Aunque en este estudio se haya introducido sin </w:delText>
        </w:r>
        <w:r w:rsidR="00D84887" w:rsidDel="007D5BCC">
          <w:delText>éxito</w:delText>
        </w:r>
        <w:r w:rsidDel="007D5BCC">
          <w:delText xml:space="preserve"> un índice bursátil, en un futuro puede ser interesante la adicción de este tipo de activos</w:delText>
        </w:r>
        <w:r w:rsidR="00D84887" w:rsidDel="007D5BCC">
          <w:delText>,</w:delText>
        </w:r>
        <w:r w:rsidDel="007D5BCC">
          <w:delText xml:space="preserve"> ya que las criptomonedas están ganando popularidad y por ello cada vez tienen comportamientos más parecidos a los de un índice bursátil.</w:delText>
        </w:r>
      </w:del>
    </w:p>
    <w:p w14:paraId="03A8A193" w14:textId="3AF4E331" w:rsidR="003057F6" w:rsidRPr="00E24E85" w:rsidDel="007D5BCC" w:rsidRDefault="003057F6">
      <w:pPr>
        <w:pStyle w:val="JENUITtulo1"/>
        <w:tabs>
          <w:tab w:val="clear" w:pos="360"/>
        </w:tabs>
        <w:rPr>
          <w:del w:id="649" w:author="Daniel Ramos Hoogwout" w:date="2022-08-02T13:14:00Z"/>
        </w:rPr>
        <w:pPrChange w:id="650" w:author="Daniel Ramos Hoogwout" w:date="2022-08-02T13:14:00Z">
          <w:pPr>
            <w:pStyle w:val="JENUINormal"/>
          </w:pPr>
        </w:pPrChange>
      </w:pPr>
      <w:del w:id="651" w:author="Daniel Ramos Hoogwout" w:date="2022-08-02T13:14:00Z">
        <w:r w:rsidDel="007D5BCC">
          <w:delText>Por último, recordar que las redes neuronales, en concreto, las redes neuronales recurrentes son muy complejas y si no te tiene especial cuidado con la elección de hiperparámetros, como</w:delText>
        </w:r>
        <w:r w:rsidR="00D84887" w:rsidDel="007D5BCC">
          <w:delText>,</w:delText>
        </w:r>
        <w:r w:rsidDel="007D5BCC">
          <w:delText xml:space="preserve"> por ejemplo, un número excesivo de </w:delText>
        </w:r>
        <w:r w:rsidRPr="007D5BCC" w:rsidDel="007D5BCC">
          <w:rPr>
            <w:rPrChange w:id="652" w:author="Daniel Ramos Hoogwout" w:date="2022-08-02T13:14:00Z">
              <w:rPr>
                <w:i/>
              </w:rPr>
            </w:rPrChange>
          </w:rPr>
          <w:delText>epochs</w:delText>
        </w:r>
        <w:r w:rsidR="00D84887" w:rsidDel="007D5BCC">
          <w:delText>,</w:delText>
        </w:r>
        <w:r w:rsidDel="007D5BCC">
          <w:delText xml:space="preserve"> el </w:delText>
        </w:r>
        <w:r w:rsidR="00D84887" w:rsidDel="007D5BCC">
          <w:delText>sobreajuste</w:delText>
        </w:r>
        <w:r w:rsidDel="007D5BCC">
          <w:delText xml:space="preserve"> ocurre increíblemente rápido</w:delText>
        </w:r>
        <w:r w:rsidR="00D84887" w:rsidDel="007D5BCC">
          <w:delText>. De ahí</w:delText>
        </w:r>
        <w:r w:rsidDel="007D5BCC">
          <w:delText xml:space="preserve"> que</w:delText>
        </w:r>
        <w:r w:rsidR="00D84887" w:rsidDel="007D5BCC">
          <w:delText xml:space="preserve"> hay que</w:delText>
        </w:r>
        <w:r w:rsidDel="007D5BCC">
          <w:delText xml:space="preserve"> tener un especial cuidado y conocimiento a </w:delText>
        </w:r>
      </w:del>
      <w:del w:id="653" w:author="Daniel Ramos Hoogwout" w:date="2022-08-02T13:13:00Z">
        <w:r w:rsidDel="007D5BCC">
          <w:delText>la hora de entrenar redes neuronales</w:delText>
        </w:r>
        <w:r w:rsidR="00D84887" w:rsidDel="007D5BCC">
          <w:delText>,</w:delText>
        </w:r>
        <w:r w:rsidDel="007D5BCC">
          <w:delText xml:space="preserve"> porque pueden ocasionar resultados demasiado buenos para ser ciertos que luego a la hora de la verdad fracasan estrepitosamente.</w:delText>
        </w:r>
      </w:del>
    </w:p>
    <w:p w14:paraId="3D3AC341" w14:textId="04BB8A83" w:rsidR="000D7D75" w:rsidRPr="00E24E85" w:rsidDel="00CB11AD" w:rsidRDefault="000D7D75">
      <w:pPr>
        <w:pStyle w:val="JENUITtulo1"/>
        <w:tabs>
          <w:tab w:val="clear" w:pos="360"/>
        </w:tabs>
        <w:rPr>
          <w:del w:id="654" w:author="Daniel Ramos Hoogwout" w:date="2022-08-10T17:19:00Z"/>
        </w:rPr>
        <w:pPrChange w:id="655" w:author="Daniel Ramos Hoogwout" w:date="2022-08-02T13:14:00Z">
          <w:pPr>
            <w:pStyle w:val="JENUINormal"/>
          </w:pPr>
        </w:pPrChange>
      </w:pPr>
      <w:del w:id="656" w:author="Daniel Ramos Hoogwout" w:date="2022-08-10T17:19:00Z">
        <w:r w:rsidRPr="00E24E85" w:rsidDel="00CB11AD">
          <w:delText>Bibliografía</w:delText>
        </w:r>
      </w:del>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Del="007E12F2" w:rsidRDefault="002B6D50" w:rsidP="002B6D50">
      <w:pPr>
        <w:pStyle w:val="JENUINormal"/>
        <w:rPr>
          <w:del w:id="657" w:author="Victor" w:date="2022-08-05T10:38:00Z"/>
        </w:rPr>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37EF857F" w14:textId="5DEE36FA" w:rsidR="00DE3242" w:rsidRDefault="00DE3242">
      <w:pPr>
        <w:pStyle w:val="JENUINormal"/>
        <w:pPrChange w:id="658" w:author="Victor" w:date="2022-08-05T10:38:00Z">
          <w:pPr>
            <w:pStyle w:val="JENUINormal"/>
            <w:ind w:firstLine="0"/>
          </w:pPr>
        </w:pPrChange>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03855BC3" w14:textId="77777777" w:rsidR="002B6D50" w:rsidRDefault="002B6D50">
      <w:pPr>
        <w:pStyle w:val="JENUINormal"/>
      </w:pPr>
    </w:p>
    <w:p w14:paraId="618660CC" w14:textId="45F0551E" w:rsidR="008A3764" w:rsidRPr="008A3764" w:rsidDel="00CB11AD" w:rsidRDefault="001F189E" w:rsidP="008A3764">
      <w:pPr>
        <w:pStyle w:val="Ttulo1"/>
        <w:tabs>
          <w:tab w:val="left" w:pos="1701"/>
        </w:tabs>
        <w:rPr>
          <w:del w:id="659" w:author="Daniel Ramos Hoogwout" w:date="2022-08-10T17:19:00Z"/>
        </w:rPr>
      </w:pPr>
      <w:del w:id="660" w:author="Daniel Ramos Hoogwout" w:date="2022-08-10T17:19:00Z">
        <w:r w:rsidDel="00CB11AD">
          <w:delText>Modelos descartados</w:delText>
        </w:r>
      </w:del>
    </w:p>
    <w:p w14:paraId="7EA5E9BF" w14:textId="487B0801" w:rsidR="008A3764" w:rsidRPr="008A3764" w:rsidDel="00CB11AD" w:rsidRDefault="008A3764" w:rsidP="008A3764">
      <w:pPr>
        <w:pStyle w:val="JENUITtulo2"/>
        <w:numPr>
          <w:ilvl w:val="0"/>
          <w:numId w:val="0"/>
        </w:numPr>
        <w:rPr>
          <w:del w:id="661" w:author="Daniel Ramos Hoogwout" w:date="2022-08-10T17:19:00Z"/>
        </w:rPr>
      </w:pPr>
      <w:del w:id="662" w:author="Daniel Ramos Hoogwout" w:date="2022-08-10T17:19:00Z">
        <w:r w:rsidDel="00CB11AD">
          <w:delText>Modelo inicial</w:delText>
        </w:r>
      </w:del>
    </w:p>
    <w:p w14:paraId="448266D8" w14:textId="0FF8FF77" w:rsidR="008A3764" w:rsidDel="00CB11AD" w:rsidRDefault="008A3764" w:rsidP="008A3764">
      <w:pPr>
        <w:pStyle w:val="JENUITtulo2"/>
        <w:numPr>
          <w:ilvl w:val="0"/>
          <w:numId w:val="0"/>
        </w:numPr>
        <w:rPr>
          <w:del w:id="663" w:author="Daniel Ramos Hoogwout" w:date="2022-08-10T17:19:00Z"/>
        </w:rPr>
      </w:pPr>
      <w:del w:id="664" w:author="Daniel Ramos Hoogwout" w:date="2022-08-10T17:19:00Z">
        <w:r w:rsidDel="00CB11AD">
          <w:delText>Modelo con un índice bursátil</w:delText>
        </w:r>
      </w:del>
    </w:p>
    <w:p w14:paraId="6890751B" w14:textId="1F1B3A71" w:rsidR="008A3764" w:rsidDel="00CB11AD" w:rsidRDefault="008A3764" w:rsidP="008A3764">
      <w:pPr>
        <w:pStyle w:val="JENUITtulo2"/>
        <w:numPr>
          <w:ilvl w:val="0"/>
          <w:numId w:val="0"/>
        </w:numPr>
        <w:rPr>
          <w:del w:id="665" w:author="Daniel Ramos Hoogwout" w:date="2022-08-10T17:19:00Z"/>
        </w:rPr>
      </w:pPr>
      <w:del w:id="666" w:author="Daniel Ramos Hoogwout" w:date="2022-08-10T17:19:00Z">
        <w:r w:rsidDel="00CB11AD">
          <w:delText>Modelo con un periodo de 30 días</w:delText>
        </w:r>
      </w:del>
    </w:p>
    <w:p w14:paraId="0A210308" w14:textId="729DD066" w:rsidR="008A3764" w:rsidDel="00CB11AD" w:rsidRDefault="008A3764" w:rsidP="008A3764">
      <w:pPr>
        <w:pStyle w:val="JENUINormal"/>
        <w:ind w:firstLine="0"/>
        <w:rPr>
          <w:del w:id="667" w:author="Daniel Ramos Hoogwout" w:date="2022-08-10T17:19:00Z"/>
        </w:rPr>
      </w:pPr>
    </w:p>
    <w:p w14:paraId="35C774C9" w14:textId="53F9D558" w:rsidR="008A3764" w:rsidDel="00CB11AD" w:rsidRDefault="008A3764" w:rsidP="008A3764">
      <w:pPr>
        <w:pStyle w:val="JENUITtulo2"/>
        <w:numPr>
          <w:ilvl w:val="0"/>
          <w:numId w:val="0"/>
        </w:numPr>
        <w:rPr>
          <w:del w:id="668" w:author="Daniel Ramos Hoogwout" w:date="2022-08-10T17:19:00Z"/>
        </w:rPr>
      </w:pPr>
      <w:del w:id="669" w:author="Daniel Ramos Hoogwout" w:date="2022-08-10T17:19:00Z">
        <w:r w:rsidDel="00CB11AD">
          <w:delText>Modelo con un periodo de 60 días</w:delText>
        </w:r>
      </w:del>
    </w:p>
    <w:p w14:paraId="348695AC" w14:textId="215CCAF6" w:rsidR="008A3764" w:rsidRPr="008A3764" w:rsidDel="00CB11AD" w:rsidRDefault="008A3764" w:rsidP="008A3764">
      <w:pPr>
        <w:pStyle w:val="JENUITtulo2"/>
        <w:numPr>
          <w:ilvl w:val="0"/>
          <w:numId w:val="0"/>
        </w:numPr>
        <w:rPr>
          <w:del w:id="670" w:author="Daniel Ramos Hoogwout" w:date="2022-08-10T17:19:00Z"/>
        </w:rPr>
      </w:pPr>
      <w:del w:id="671" w:author="Daniel Ramos Hoogwout" w:date="2022-08-10T17:19:00Z">
        <w:r w:rsidDel="00CB11AD">
          <w:delText>Modelo con un periodo de 120 días</w:delText>
        </w:r>
      </w:del>
    </w:p>
    <w:p w14:paraId="3714D044" w14:textId="77777777" w:rsidR="008A3764" w:rsidRPr="008A3764" w:rsidDel="00CB11AD" w:rsidRDefault="008A3764" w:rsidP="008A3764">
      <w:pPr>
        <w:pStyle w:val="JENUINormal"/>
        <w:rPr>
          <w:del w:id="672" w:author="Daniel Ramos Hoogwout" w:date="2022-08-10T17:19:00Z"/>
        </w:rPr>
      </w:pPr>
    </w:p>
    <w:p w14:paraId="0DCABD29" w14:textId="77777777" w:rsidR="008A3764" w:rsidRPr="008A3764" w:rsidDel="00CB11AD" w:rsidRDefault="008A3764" w:rsidP="008A3764">
      <w:pPr>
        <w:pStyle w:val="JENUINormal"/>
        <w:ind w:firstLine="0"/>
        <w:rPr>
          <w:del w:id="673" w:author="Daniel Ramos Hoogwout" w:date="2022-08-10T17:19:00Z"/>
        </w:rPr>
      </w:pPr>
    </w:p>
    <w:p w14:paraId="2B782CD9" w14:textId="5F5624BD" w:rsidR="008A3764" w:rsidRPr="008A3764" w:rsidDel="00CB11AD" w:rsidRDefault="008A3764" w:rsidP="008A3764">
      <w:pPr>
        <w:pStyle w:val="JENUINormal"/>
        <w:ind w:firstLine="0"/>
        <w:rPr>
          <w:del w:id="674" w:author="Daniel Ramos Hoogwout" w:date="2022-08-10T17:19:00Z"/>
        </w:rPr>
      </w:pPr>
    </w:p>
    <w:p w14:paraId="576AAAB6" w14:textId="77777777" w:rsidR="008A3764" w:rsidRPr="008A3764" w:rsidDel="00CB11AD" w:rsidRDefault="008A3764" w:rsidP="008A3764">
      <w:pPr>
        <w:pStyle w:val="Textoindependiente"/>
        <w:rPr>
          <w:del w:id="675" w:author="Daniel Ramos Hoogwout" w:date="2022-08-10T17:19:00Z"/>
          <w:lang w:val="gl-ES"/>
        </w:rPr>
      </w:pPr>
    </w:p>
    <w:p w14:paraId="5A373E44" w14:textId="77777777" w:rsidR="00D81417" w:rsidDel="00CB11AD" w:rsidRDefault="00D81417" w:rsidP="00D81417">
      <w:pPr>
        <w:suppressAutoHyphens w:val="0"/>
        <w:spacing w:line="240" w:lineRule="auto"/>
        <w:textAlignment w:val="auto"/>
        <w:rPr>
          <w:del w:id="676" w:author="Daniel Ramos Hoogwout" w:date="2022-08-10T17:19:00Z"/>
          <w:rFonts w:ascii="Times" w:hAnsi="Times"/>
          <w:kern w:val="0"/>
          <w:sz w:val="20"/>
          <w:lang w:val="es-ES_tradnl" w:eastAsia="en-US"/>
        </w:rPr>
      </w:pPr>
    </w:p>
    <w:p w14:paraId="413422D6" w14:textId="77777777" w:rsidR="00D81417" w:rsidRPr="00E24E85" w:rsidRDefault="00D81417" w:rsidP="00CB11AD">
      <w:pPr>
        <w:pStyle w:val="JENUINormal"/>
        <w:ind w:firstLine="0"/>
        <w:pPrChange w:id="677" w:author="Daniel Ramos Hoogwout" w:date="2022-08-10T17:19:00Z">
          <w:pPr>
            <w:pStyle w:val="JENUINormal"/>
          </w:pPr>
        </w:pPrChange>
      </w:pPr>
    </w:p>
    <w:p w14:paraId="3DD3AD60" w14:textId="524842EE" w:rsidR="00130685" w:rsidRDefault="00CB11AD" w:rsidP="00130685">
      <w:pPr>
        <w:pStyle w:val="JENUITtulo1"/>
        <w:pPrChange w:id="678" w:author="Daniel Ramos Hoogwout" w:date="2022-08-10T17:19:00Z">
          <w:pPr>
            <w:pStyle w:val="JENUITtuloReferencias"/>
          </w:pPr>
        </w:pPrChange>
      </w:pPr>
      <w:ins w:id="679" w:author="Daniel Ramos Hoogwout" w:date="2022-08-10T17:19:00Z">
        <w:r w:rsidRPr="00E24E85">
          <w:t>Bibliografía</w:t>
        </w:r>
      </w:ins>
      <w:del w:id="680" w:author="Daniel Ramos Hoogwout" w:date="2022-08-10T17:19:00Z">
        <w:r w:rsidR="000D7D75" w:rsidRPr="00E24E85" w:rsidDel="00CB11AD">
          <w:delText>Referencias</w:delText>
        </w:r>
      </w:del>
      <w:bookmarkEnd w:id="0"/>
    </w:p>
    <w:p w14:paraId="257B6E82" w14:textId="77777777" w:rsidR="00CB11AD" w:rsidRPr="00CB11AD" w:rsidRDefault="00D70044" w:rsidP="00CB11AD">
      <w:pPr>
        <w:pStyle w:val="Bibliografa"/>
        <w:rPr>
          <w:sz w:val="20"/>
        </w:rPr>
      </w:pPr>
      <w:r>
        <w:fldChar w:fldCharType="begin"/>
      </w:r>
      <w:r w:rsidR="00CB11AD">
        <w:instrText xml:space="preserve"> ADDIN ZOTERO_BIBL {"uncited":[],"omitted":[],"custom":[]} CSL_BIBLIOGRAPHY </w:instrText>
      </w:r>
      <w:r>
        <w:fldChar w:fldCharType="separate"/>
      </w:r>
      <w:r w:rsidR="00CB11AD" w:rsidRPr="00CB11AD">
        <w:rPr>
          <w:sz w:val="20"/>
        </w:rPr>
        <w:t>[1]</w:t>
      </w:r>
      <w:r w:rsidR="00CB11AD" w:rsidRPr="00CB11AD">
        <w:rPr>
          <w:sz w:val="20"/>
        </w:rPr>
        <w:tab/>
        <w:t>D. Yaga, P. Mell, N. Roby, y K. Scarfone, «Blockchain Technology Overview», 2019, doi: 10.48550/ARXIV.1906.11078.</w:t>
      </w:r>
    </w:p>
    <w:p w14:paraId="0B4B295A" w14:textId="77777777" w:rsidR="00CB11AD" w:rsidRPr="00CB11AD" w:rsidRDefault="00CB11AD" w:rsidP="00CB11AD">
      <w:pPr>
        <w:pStyle w:val="Bibliografa"/>
        <w:rPr>
          <w:sz w:val="20"/>
        </w:rPr>
      </w:pPr>
      <w:r w:rsidRPr="00CB11AD">
        <w:rPr>
          <w:sz w:val="20"/>
        </w:rPr>
        <w:t>[2]</w:t>
      </w:r>
      <w:r w:rsidRPr="00CB11AD">
        <w:rPr>
          <w:sz w:val="20"/>
        </w:rPr>
        <w:tab/>
        <w:t xml:space="preserve">K. K. Lai, L. Yu, y S. Wang, «A Neural Network and Web-Based Decision Support System for Forex Forecasting and Trading», en </w:t>
      </w:r>
      <w:r w:rsidRPr="00CB11AD">
        <w:rPr>
          <w:i/>
          <w:iCs/>
          <w:sz w:val="20"/>
        </w:rPr>
        <w:t>Data Mining and Knowledge Management</w:t>
      </w:r>
      <w:r w:rsidRPr="00CB11AD">
        <w:rPr>
          <w:sz w:val="20"/>
        </w:rPr>
        <w:t>, vol. 3327, Y. Shi, W. Xu, y Z. Chen, Eds. Berlin, Heidelberg: Springer Berlin Heidelberg, 2005, pp. 243-253. doi: 10.1007/978-3-540-30537-8_27.</w:t>
      </w:r>
    </w:p>
    <w:p w14:paraId="5D7E170B" w14:textId="77777777" w:rsidR="00CB11AD" w:rsidRPr="00CB11AD" w:rsidRDefault="00CB11AD" w:rsidP="00CB11AD">
      <w:pPr>
        <w:pStyle w:val="Bibliografa"/>
        <w:rPr>
          <w:sz w:val="20"/>
        </w:rPr>
      </w:pPr>
      <w:r w:rsidRPr="00CB11AD">
        <w:rPr>
          <w:sz w:val="20"/>
        </w:rPr>
        <w:t>[3]</w:t>
      </w:r>
      <w:r w:rsidRPr="00CB11AD">
        <w:rPr>
          <w:sz w:val="20"/>
        </w:rPr>
        <w:tab/>
        <w:t xml:space="preserve">J. Yao y C. L. Tan, «A case study on using neural networks to perform technical forecasting of forex», </w:t>
      </w:r>
      <w:r w:rsidRPr="00CB11AD">
        <w:rPr>
          <w:i/>
          <w:iCs/>
          <w:sz w:val="20"/>
        </w:rPr>
        <w:t>Neurocomputing</w:t>
      </w:r>
      <w:r w:rsidRPr="00CB11AD">
        <w:rPr>
          <w:sz w:val="20"/>
        </w:rPr>
        <w:t>, vol. 34, n.</w:t>
      </w:r>
      <w:r w:rsidRPr="00CB11AD">
        <w:rPr>
          <w:sz w:val="20"/>
          <w:vertAlign w:val="superscript"/>
        </w:rPr>
        <w:t>o</w:t>
      </w:r>
      <w:r w:rsidRPr="00CB11AD">
        <w:rPr>
          <w:sz w:val="20"/>
        </w:rPr>
        <w:t xml:space="preserve"> 1-4, pp. 79-98, sep. 2000, doi: 10.1016/S0925-2312(00)00300-3.</w:t>
      </w:r>
    </w:p>
    <w:p w14:paraId="4946E76C" w14:textId="77777777" w:rsidR="00CB11AD" w:rsidRPr="00CB11AD" w:rsidRDefault="00CB11AD" w:rsidP="00CB11AD">
      <w:pPr>
        <w:pStyle w:val="Bibliografa"/>
        <w:rPr>
          <w:sz w:val="20"/>
        </w:rPr>
      </w:pPr>
      <w:r w:rsidRPr="00CB11AD">
        <w:rPr>
          <w:sz w:val="20"/>
        </w:rPr>
        <w:t>[4]</w:t>
      </w:r>
      <w:r w:rsidRPr="00CB11AD">
        <w:rPr>
          <w:sz w:val="20"/>
        </w:rPr>
        <w:tab/>
        <w:t xml:space="preserve">L. Ni, Y. Li, X. Wang, J. Zhang, J. Yu, y C. Qi, «Forecasting of Forex Time Series Data Based on Deep Learning», </w:t>
      </w:r>
      <w:r w:rsidRPr="00CB11AD">
        <w:rPr>
          <w:i/>
          <w:iCs/>
          <w:sz w:val="20"/>
        </w:rPr>
        <w:t>Procedia Comput. Sci.</w:t>
      </w:r>
      <w:r w:rsidRPr="00CB11AD">
        <w:rPr>
          <w:sz w:val="20"/>
        </w:rPr>
        <w:t>, vol. 147, pp. 647-652, 2019, doi: 10.1016/j.procs.2019.01.189.</w:t>
      </w:r>
    </w:p>
    <w:p w14:paraId="4028FFB0" w14:textId="77777777" w:rsidR="00CB11AD" w:rsidRPr="00CB11AD" w:rsidRDefault="00CB11AD" w:rsidP="00CB11AD">
      <w:pPr>
        <w:pStyle w:val="Bibliografa"/>
        <w:rPr>
          <w:sz w:val="20"/>
        </w:rPr>
      </w:pPr>
      <w:r w:rsidRPr="00CB11AD">
        <w:rPr>
          <w:sz w:val="20"/>
        </w:rPr>
        <w:t>[5]</w:t>
      </w:r>
      <w:r w:rsidRPr="00CB11AD">
        <w:rPr>
          <w:sz w:val="20"/>
        </w:rPr>
        <w:tab/>
        <w:t xml:space="preserve">K. Kamijo y T. Tanigawa, «Stock price pattern recognition-a recurrent neural network approach», en </w:t>
      </w:r>
      <w:r w:rsidRPr="00CB11AD">
        <w:rPr>
          <w:i/>
          <w:iCs/>
          <w:sz w:val="20"/>
        </w:rPr>
        <w:t>1990 IJCNN international joint conference on neural networks</w:t>
      </w:r>
      <w:r w:rsidRPr="00CB11AD">
        <w:rPr>
          <w:sz w:val="20"/>
        </w:rPr>
        <w:t>, 1990, pp. 215-221.</w:t>
      </w:r>
    </w:p>
    <w:p w14:paraId="7FE5DA86" w14:textId="77777777" w:rsidR="00CB11AD" w:rsidRPr="00CB11AD" w:rsidRDefault="00CB11AD" w:rsidP="00CB11AD">
      <w:pPr>
        <w:pStyle w:val="Bibliografa"/>
        <w:rPr>
          <w:sz w:val="20"/>
        </w:rPr>
      </w:pPr>
      <w:r w:rsidRPr="00CB11AD">
        <w:rPr>
          <w:sz w:val="20"/>
        </w:rPr>
        <w:t>[6]</w:t>
      </w:r>
      <w:r w:rsidRPr="00CB11AD">
        <w:rPr>
          <w:sz w:val="20"/>
        </w:rPr>
        <w:tab/>
        <w:t xml:space="preserve">J.-Z. Wang, J.-J. Wang, Z.-G. Zhang, y S.-P. Guo, «Forecasting stock indices with back propagation neural network», </w:t>
      </w:r>
      <w:r w:rsidRPr="00CB11AD">
        <w:rPr>
          <w:i/>
          <w:iCs/>
          <w:sz w:val="20"/>
        </w:rPr>
        <w:t>Expert Syst. Appl.</w:t>
      </w:r>
      <w:r w:rsidRPr="00CB11AD">
        <w:rPr>
          <w:sz w:val="20"/>
        </w:rPr>
        <w:t>, vol. 38, n.</w:t>
      </w:r>
      <w:r w:rsidRPr="00CB11AD">
        <w:rPr>
          <w:sz w:val="20"/>
          <w:vertAlign w:val="superscript"/>
        </w:rPr>
        <w:t>o</w:t>
      </w:r>
      <w:r w:rsidRPr="00CB11AD">
        <w:rPr>
          <w:sz w:val="20"/>
        </w:rPr>
        <w:t xml:space="preserve"> 11, pp. 14346-14355, oct. 2011, doi: 10.1016/j.eswa.2011.04.222.</w:t>
      </w:r>
    </w:p>
    <w:p w14:paraId="2FFD53D9" w14:textId="77777777" w:rsidR="00CB11AD" w:rsidRPr="00CB11AD" w:rsidRDefault="00CB11AD" w:rsidP="00CB11AD">
      <w:pPr>
        <w:pStyle w:val="Bibliografa"/>
        <w:rPr>
          <w:sz w:val="20"/>
        </w:rPr>
      </w:pPr>
      <w:r w:rsidRPr="00CB11AD">
        <w:rPr>
          <w:sz w:val="20"/>
        </w:rPr>
        <w:t>[7]</w:t>
      </w:r>
      <w:r w:rsidRPr="00CB11AD">
        <w:rPr>
          <w:sz w:val="20"/>
        </w:rPr>
        <w:tab/>
        <w:t xml:space="preserve">D. Olson y C. Mossman, «Neural network forecasts of Canadian stock returns using accounting ratios», </w:t>
      </w:r>
      <w:r w:rsidRPr="00CB11AD">
        <w:rPr>
          <w:i/>
          <w:iCs/>
          <w:sz w:val="20"/>
        </w:rPr>
        <w:t>Int. J. Forecast.</w:t>
      </w:r>
      <w:r w:rsidRPr="00CB11AD">
        <w:rPr>
          <w:sz w:val="20"/>
        </w:rPr>
        <w:t>, vol. 19, n.</w:t>
      </w:r>
      <w:r w:rsidRPr="00CB11AD">
        <w:rPr>
          <w:sz w:val="20"/>
          <w:vertAlign w:val="superscript"/>
        </w:rPr>
        <w:t>o</w:t>
      </w:r>
      <w:r w:rsidRPr="00CB11AD">
        <w:rPr>
          <w:sz w:val="20"/>
        </w:rPr>
        <w:t xml:space="preserve"> 3, </w:t>
      </w:r>
      <w:r w:rsidRPr="00CB11AD">
        <w:rPr>
          <w:sz w:val="20"/>
        </w:rPr>
        <w:lastRenderedPageBreak/>
        <w:t>pp. 453-465, jul. 2003, doi: 10.1016/S0169-2070(02)00058-4.</w:t>
      </w:r>
    </w:p>
    <w:p w14:paraId="24866767" w14:textId="77777777" w:rsidR="00CB11AD" w:rsidRPr="00CB11AD" w:rsidRDefault="00CB11AD" w:rsidP="00CB11AD">
      <w:pPr>
        <w:pStyle w:val="Bibliografa"/>
        <w:rPr>
          <w:sz w:val="20"/>
        </w:rPr>
      </w:pPr>
      <w:r w:rsidRPr="00CB11AD">
        <w:rPr>
          <w:sz w:val="20"/>
        </w:rPr>
        <w:t>[8]</w:t>
      </w:r>
      <w:r w:rsidRPr="00CB11AD">
        <w:rPr>
          <w:sz w:val="20"/>
        </w:rPr>
        <w:tab/>
        <w:t xml:space="preserve">J. Qiu, B. Wang, y C. Zhou, «Forecasting stock prices with long-short term memory neural network based on attention mechanism», </w:t>
      </w:r>
      <w:r w:rsidRPr="00CB11AD">
        <w:rPr>
          <w:i/>
          <w:iCs/>
          <w:sz w:val="20"/>
        </w:rPr>
        <w:t>PLOS ONE</w:t>
      </w:r>
      <w:r w:rsidRPr="00CB11AD">
        <w:rPr>
          <w:sz w:val="20"/>
        </w:rPr>
        <w:t>, vol. 15, n.</w:t>
      </w:r>
      <w:r w:rsidRPr="00CB11AD">
        <w:rPr>
          <w:sz w:val="20"/>
          <w:vertAlign w:val="superscript"/>
        </w:rPr>
        <w:t>o</w:t>
      </w:r>
      <w:r w:rsidRPr="00CB11AD">
        <w:rPr>
          <w:sz w:val="20"/>
        </w:rPr>
        <w:t xml:space="preserve"> 1, p. e0227222, ene. 2020, doi: 10.1371/journal.pone.0227222.</w:t>
      </w:r>
    </w:p>
    <w:p w14:paraId="53399D67" w14:textId="77777777" w:rsidR="00CB11AD" w:rsidRPr="00CB11AD" w:rsidRDefault="00CB11AD" w:rsidP="00CB11AD">
      <w:pPr>
        <w:pStyle w:val="Bibliografa"/>
        <w:rPr>
          <w:sz w:val="20"/>
        </w:rPr>
      </w:pPr>
      <w:r w:rsidRPr="00CB11AD">
        <w:rPr>
          <w:sz w:val="20"/>
        </w:rPr>
        <w:t>[9]</w:t>
      </w:r>
      <w:r w:rsidRPr="00CB11AD">
        <w:rPr>
          <w:sz w:val="20"/>
        </w:rPr>
        <w:tab/>
        <w:t xml:space="preserve">S. Hochreiter y J. Schmidhuber, «Long Short-Term Memory», </w:t>
      </w:r>
      <w:r w:rsidRPr="00CB11AD">
        <w:rPr>
          <w:i/>
          <w:iCs/>
          <w:sz w:val="20"/>
        </w:rPr>
        <w:t>Neural Comput.</w:t>
      </w:r>
      <w:r w:rsidRPr="00CB11AD">
        <w:rPr>
          <w:sz w:val="20"/>
        </w:rPr>
        <w:t>, vol. 9, n.</w:t>
      </w:r>
      <w:r w:rsidRPr="00CB11AD">
        <w:rPr>
          <w:sz w:val="20"/>
          <w:vertAlign w:val="superscript"/>
        </w:rPr>
        <w:t>o</w:t>
      </w:r>
      <w:r w:rsidRPr="00CB11AD">
        <w:rPr>
          <w:sz w:val="20"/>
        </w:rPr>
        <w:t xml:space="preserve"> 8, pp. 1735-1780, nov. 1997, doi: 10.1162/neco.1997.9.8.1735.</w:t>
      </w:r>
    </w:p>
    <w:p w14:paraId="64586117" w14:textId="77777777" w:rsidR="00CB11AD" w:rsidRPr="00CB11AD" w:rsidRDefault="00CB11AD" w:rsidP="00CB11AD">
      <w:pPr>
        <w:pStyle w:val="Bibliografa"/>
        <w:rPr>
          <w:sz w:val="20"/>
        </w:rPr>
      </w:pPr>
      <w:r w:rsidRPr="00CB11AD">
        <w:rPr>
          <w:sz w:val="20"/>
        </w:rPr>
        <w:t>[10]</w:t>
      </w:r>
      <w:r w:rsidRPr="00CB11AD">
        <w:rPr>
          <w:sz w:val="20"/>
        </w:rPr>
        <w:tab/>
        <w:t>H. Sak, A. Senior, y F. Beaufays, «Long Short-Term Memory Based Recurrent Neural Network Architectures for Large Vocabulary Speech Recognition», 2014, doi: 10.48550/ARXIV.1402.1128.</w:t>
      </w:r>
    </w:p>
    <w:p w14:paraId="2D91A60B" w14:textId="77777777" w:rsidR="00CB11AD" w:rsidRPr="00CB11AD" w:rsidRDefault="00CB11AD" w:rsidP="00CB11AD">
      <w:pPr>
        <w:pStyle w:val="Bibliografa"/>
        <w:rPr>
          <w:sz w:val="20"/>
        </w:rPr>
      </w:pPr>
      <w:r w:rsidRPr="00CB11AD">
        <w:rPr>
          <w:sz w:val="20"/>
        </w:rPr>
        <w:t>[11]</w:t>
      </w:r>
      <w:r w:rsidRPr="00CB11AD">
        <w:rPr>
          <w:sz w:val="20"/>
        </w:rPr>
        <w:tab/>
        <w:t>J. Cheng, L. Dong, y M. Lapata, «Long Short-Term Memory-Networks for Machine Reading», 2016, doi: 10.48550/ARXIV.1601.06733.</w:t>
      </w:r>
    </w:p>
    <w:p w14:paraId="479BC30C" w14:textId="77777777" w:rsidR="00CB11AD" w:rsidRPr="00CB11AD" w:rsidRDefault="00CB11AD" w:rsidP="00CB11AD">
      <w:pPr>
        <w:pStyle w:val="Bibliografa"/>
        <w:rPr>
          <w:sz w:val="20"/>
        </w:rPr>
      </w:pPr>
      <w:r w:rsidRPr="00CB11AD">
        <w:rPr>
          <w:sz w:val="20"/>
        </w:rPr>
        <w:t>[12]</w:t>
      </w:r>
      <w:r w:rsidRPr="00CB11AD">
        <w:rPr>
          <w:sz w:val="20"/>
        </w:rPr>
        <w:tab/>
        <w:t>X. Li y X. Wu, «Modeling speaker variability using long short-term memory networks for speech recognition», 2015.</w:t>
      </w:r>
    </w:p>
    <w:p w14:paraId="3D966F0A" w14:textId="77777777" w:rsidR="00CB11AD" w:rsidRPr="00CB11AD" w:rsidRDefault="00CB11AD" w:rsidP="00CB11AD">
      <w:pPr>
        <w:pStyle w:val="Bibliografa"/>
        <w:rPr>
          <w:sz w:val="20"/>
        </w:rPr>
      </w:pPr>
      <w:r w:rsidRPr="00CB11AD">
        <w:rPr>
          <w:sz w:val="20"/>
        </w:rPr>
        <w:t>[13]</w:t>
      </w:r>
      <w:r w:rsidRPr="00CB11AD">
        <w:rPr>
          <w:sz w:val="20"/>
        </w:rPr>
        <w:tab/>
        <w:t xml:space="preserve">IBM Cloud Education, «Recurrent Neural Networks», </w:t>
      </w:r>
      <w:r w:rsidRPr="00CB11AD">
        <w:rPr>
          <w:i/>
          <w:iCs/>
          <w:sz w:val="20"/>
        </w:rPr>
        <w:t>IBM</w:t>
      </w:r>
      <w:r w:rsidRPr="00CB11AD">
        <w:rPr>
          <w:sz w:val="20"/>
        </w:rPr>
        <w:t>, 14 de septiembre de 2020. https://www.ibm.com/cloud/learn/recurrent-neural-networks (accedido 19 de mayo de 2022).</w:t>
      </w:r>
    </w:p>
    <w:p w14:paraId="4F2E97A4" w14:textId="77777777" w:rsidR="00CB11AD" w:rsidRPr="00CB11AD" w:rsidRDefault="00CB11AD" w:rsidP="00CB11AD">
      <w:pPr>
        <w:pStyle w:val="Bibliografa"/>
        <w:rPr>
          <w:sz w:val="20"/>
        </w:rPr>
      </w:pPr>
      <w:r w:rsidRPr="00CB11AD">
        <w:rPr>
          <w:sz w:val="20"/>
        </w:rPr>
        <w:t>[14]</w:t>
      </w:r>
      <w:r w:rsidRPr="00CB11AD">
        <w:rPr>
          <w:sz w:val="20"/>
        </w:rPr>
        <w:tab/>
        <w:t xml:space="preserve">S. Hochreiter, «The vanishing gradient problem during learning recurrent neural nets and problem solutions», </w:t>
      </w:r>
      <w:r w:rsidRPr="00CB11AD">
        <w:rPr>
          <w:i/>
          <w:iCs/>
          <w:sz w:val="20"/>
        </w:rPr>
        <w:t>Int. J. Uncertain. Fuzziness Knowl.-Based Syst.</w:t>
      </w:r>
      <w:r w:rsidRPr="00CB11AD">
        <w:rPr>
          <w:sz w:val="20"/>
        </w:rPr>
        <w:t>, vol. 6, n.</w:t>
      </w:r>
      <w:r w:rsidRPr="00CB11AD">
        <w:rPr>
          <w:sz w:val="20"/>
          <w:vertAlign w:val="superscript"/>
        </w:rPr>
        <w:t>o</w:t>
      </w:r>
      <w:r w:rsidRPr="00CB11AD">
        <w:rPr>
          <w:sz w:val="20"/>
        </w:rPr>
        <w:t xml:space="preserve"> 02, pp. 107-116, 1998.</w:t>
      </w:r>
    </w:p>
    <w:p w14:paraId="497C5395" w14:textId="77777777" w:rsidR="00CB11AD" w:rsidRPr="00CB11AD" w:rsidRDefault="00CB11AD" w:rsidP="00CB11AD">
      <w:pPr>
        <w:pStyle w:val="Bibliografa"/>
        <w:rPr>
          <w:sz w:val="20"/>
        </w:rPr>
      </w:pPr>
      <w:r w:rsidRPr="00CB11AD">
        <w:rPr>
          <w:sz w:val="20"/>
        </w:rPr>
        <w:t>[15]</w:t>
      </w:r>
      <w:r w:rsidRPr="00CB11AD">
        <w:rPr>
          <w:sz w:val="20"/>
        </w:rPr>
        <w:tab/>
        <w:t xml:space="preserve">«Understanding LSTM Networks», </w:t>
      </w:r>
      <w:r w:rsidRPr="00CB11AD">
        <w:rPr>
          <w:i/>
          <w:iCs/>
          <w:sz w:val="20"/>
        </w:rPr>
        <w:t>Colah.github.io</w:t>
      </w:r>
      <w:r w:rsidRPr="00CB11AD">
        <w:rPr>
          <w:sz w:val="20"/>
        </w:rPr>
        <w:t>, 27 de agosto de 2015. https://colah.github.io/posts/2015-08-Understanding-LSTMs/ (accedido 20 de mayo de 2022).</w:t>
      </w:r>
    </w:p>
    <w:p w14:paraId="419F4F46" w14:textId="77777777" w:rsidR="00CB11AD" w:rsidRPr="00CB11AD" w:rsidRDefault="00CB11AD" w:rsidP="00CB11AD">
      <w:pPr>
        <w:pStyle w:val="Bibliografa"/>
        <w:rPr>
          <w:sz w:val="20"/>
        </w:rPr>
      </w:pPr>
      <w:r w:rsidRPr="00CB11AD">
        <w:rPr>
          <w:sz w:val="20"/>
        </w:rPr>
        <w:t>[16]</w:t>
      </w:r>
      <w:r w:rsidRPr="00CB11AD">
        <w:rPr>
          <w:sz w:val="20"/>
        </w:rPr>
        <w:tab/>
        <w:t>R. Pascanu, T. Mikolov, y Y. Bengio, «On the diﬃculty of training recurrent neural networks», p. 9.</w:t>
      </w:r>
    </w:p>
    <w:p w14:paraId="17B10999" w14:textId="77777777" w:rsidR="00CB11AD" w:rsidRPr="00CB11AD" w:rsidRDefault="00CB11AD" w:rsidP="00CB11AD">
      <w:pPr>
        <w:pStyle w:val="Bibliografa"/>
        <w:rPr>
          <w:sz w:val="20"/>
        </w:rPr>
      </w:pPr>
      <w:r w:rsidRPr="00CB11AD">
        <w:rPr>
          <w:sz w:val="20"/>
        </w:rPr>
        <w:t>[17]</w:t>
      </w:r>
      <w:r w:rsidRPr="00CB11AD">
        <w:rPr>
          <w:sz w:val="20"/>
        </w:rPr>
        <w:tab/>
        <w:t xml:space="preserve">J. Brownlee, «Difference Between a Batch and an Epoch in a Neural Network», </w:t>
      </w:r>
      <w:r w:rsidRPr="00CB11AD">
        <w:rPr>
          <w:i/>
          <w:iCs/>
          <w:sz w:val="20"/>
        </w:rPr>
        <w:t>Machine Learning Mastery</w:t>
      </w:r>
      <w:r w:rsidRPr="00CB11AD">
        <w:rPr>
          <w:sz w:val="20"/>
        </w:rPr>
        <w:t>, 20 de julio de 2018. https://machinelearningmastery.com/difference-between-a-batch-and-an-epoch/ (accedido 22 de mayo de 2022).</w:t>
      </w:r>
    </w:p>
    <w:p w14:paraId="7DC9EBE6" w14:textId="77777777" w:rsidR="00CB11AD" w:rsidRPr="00CB11AD" w:rsidRDefault="00CB11AD" w:rsidP="00CB11AD">
      <w:pPr>
        <w:pStyle w:val="Bibliografa"/>
        <w:rPr>
          <w:sz w:val="20"/>
        </w:rPr>
      </w:pPr>
      <w:r w:rsidRPr="00CB11AD">
        <w:rPr>
          <w:sz w:val="20"/>
        </w:rPr>
        <w:t>[18]</w:t>
      </w:r>
      <w:r w:rsidRPr="00CB11AD">
        <w:rPr>
          <w:sz w:val="20"/>
        </w:rPr>
        <w:tab/>
        <w:t xml:space="preserve">J. Brownlee, «A Gentle Introduction to Mini-Batch Gradient Descent and How to Configure Batch Size», </w:t>
      </w:r>
      <w:r w:rsidRPr="00CB11AD">
        <w:rPr>
          <w:i/>
          <w:iCs/>
          <w:sz w:val="20"/>
        </w:rPr>
        <w:t>Machine Learning Mastery</w:t>
      </w:r>
      <w:r w:rsidRPr="00CB11AD">
        <w:rPr>
          <w:sz w:val="20"/>
        </w:rPr>
        <w:t>, julio de 2021. https://machinelearningmastery.com/gentle-introduction-mini-batch-gradient-descent-configure-batch-size/ (accedido 22 de mayo de 2022).</w:t>
      </w:r>
    </w:p>
    <w:p w14:paraId="466BD509" w14:textId="77777777" w:rsidR="00CB11AD" w:rsidRPr="00CB11AD" w:rsidRDefault="00CB11AD" w:rsidP="00CB11AD">
      <w:pPr>
        <w:pStyle w:val="Bibliografa"/>
        <w:rPr>
          <w:sz w:val="20"/>
        </w:rPr>
      </w:pPr>
      <w:r w:rsidRPr="00CB11AD">
        <w:rPr>
          <w:sz w:val="20"/>
        </w:rPr>
        <w:t>[19]</w:t>
      </w:r>
      <w:r w:rsidRPr="00CB11AD">
        <w:rPr>
          <w:sz w:val="20"/>
        </w:rPr>
        <w:tab/>
        <w:t xml:space="preserve">MathWorks, «Rolling-Window Analysis of Time-Series Models», </w:t>
      </w:r>
      <w:r w:rsidRPr="00CB11AD">
        <w:rPr>
          <w:i/>
          <w:iCs/>
          <w:sz w:val="20"/>
        </w:rPr>
        <w:t>MathWorks</w:t>
      </w:r>
      <w:r w:rsidRPr="00CB11AD">
        <w:rPr>
          <w:sz w:val="20"/>
        </w:rPr>
        <w:t>, 2022. https://www.mathworks.com/help/econ/rolling-</w:t>
      </w:r>
      <w:r w:rsidRPr="00CB11AD">
        <w:rPr>
          <w:sz w:val="20"/>
        </w:rPr>
        <w:t>window-estimation-of-state-space-models.html (accedido 3 de julio de 2022).</w:t>
      </w:r>
    </w:p>
    <w:p w14:paraId="31D88520" w14:textId="77777777" w:rsidR="00CB11AD" w:rsidRPr="00CB11AD" w:rsidRDefault="00CB11AD" w:rsidP="00CB11AD">
      <w:pPr>
        <w:pStyle w:val="Bibliografa"/>
        <w:rPr>
          <w:sz w:val="20"/>
        </w:rPr>
      </w:pPr>
      <w:r w:rsidRPr="00CB11AD">
        <w:rPr>
          <w:sz w:val="20"/>
        </w:rPr>
        <w:t>[20]</w:t>
      </w:r>
      <w:r w:rsidRPr="00CB11AD">
        <w:rPr>
          <w:sz w:val="20"/>
        </w:rPr>
        <w:tab/>
        <w:t xml:space="preserve">F. X. Diebold y R. S. Mariano, «Comparing predictive accuracy», </w:t>
      </w:r>
      <w:r w:rsidRPr="00CB11AD">
        <w:rPr>
          <w:i/>
          <w:iCs/>
          <w:sz w:val="20"/>
        </w:rPr>
        <w:t>J. Bus. Econ. Stat.</w:t>
      </w:r>
      <w:r w:rsidRPr="00CB11AD">
        <w:rPr>
          <w:sz w:val="20"/>
        </w:rPr>
        <w:t>, vol. 20, n.</w:t>
      </w:r>
      <w:r w:rsidRPr="00CB11AD">
        <w:rPr>
          <w:sz w:val="20"/>
          <w:vertAlign w:val="superscript"/>
        </w:rPr>
        <w:t>o</w:t>
      </w:r>
      <w:r w:rsidRPr="00CB11AD">
        <w:rPr>
          <w:sz w:val="20"/>
        </w:rPr>
        <w:t xml:space="preserve"> 1, pp. 134-144, 2002.</w:t>
      </w:r>
    </w:p>
    <w:p w14:paraId="0BB914F9" w14:textId="441AC8BA"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1" w:author="Victor" w:date="2022-08-05T10:08:00Z" w:initials="VET">
    <w:p w14:paraId="37B473F8" w14:textId="5E26FB24" w:rsidR="00294410" w:rsidRDefault="00294410">
      <w:pPr>
        <w:pStyle w:val="Textocomentario"/>
      </w:pPr>
      <w:r>
        <w:rPr>
          <w:rStyle w:val="Refdecomentario"/>
        </w:rPr>
        <w:annotationRef/>
      </w:r>
      <w:r>
        <w:t>Evita empezar un párrafo con un conector de consecuencia como &lt;&lt;por tanto, en consecuencia, etc.&gt;&gt;.</w:t>
      </w:r>
    </w:p>
  </w:comment>
  <w:comment w:id="314" w:author="Victor" w:date="2022-08-05T10:17:00Z" w:initials="VET">
    <w:p w14:paraId="292A89F3" w14:textId="1D7C3BC9" w:rsidR="00294410" w:rsidRDefault="00294410">
      <w:pPr>
        <w:pStyle w:val="Textocomentario"/>
      </w:pPr>
      <w:r>
        <w:rPr>
          <w:rStyle w:val="Refdecomentario"/>
        </w:rPr>
        <w:annotationRef/>
      </w:r>
      <w:r>
        <w:t>No es la figura anterior porque aún no la has introducido. De ahí que es mejor escribir &lt;&lt;Figura 4&gt;&gt;</w:t>
      </w:r>
    </w:p>
  </w:comment>
  <w:comment w:id="397" w:author="Victor" w:date="2022-08-05T10:20:00Z" w:initials="VET">
    <w:p w14:paraId="1F43685E" w14:textId="1B3C980B" w:rsidR="00294410" w:rsidRDefault="00294410">
      <w:pPr>
        <w:pStyle w:val="Textocomentario"/>
      </w:pPr>
      <w:r>
        <w:rPr>
          <w:rStyle w:val="Refdecomentario"/>
        </w:rPr>
        <w:annotationRef/>
      </w:r>
      <w:r>
        <w:t>No has comentado esta figura. Coméntala antes de introducirla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473F8" w15:done="1"/>
  <w15:commentEx w15:paraId="292A89F3" w15:done="1"/>
  <w15:commentEx w15:paraId="1F43685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473F8" w16cid:durableId="269A5BCC"/>
  <w16cid:commentId w16cid:paraId="292A89F3" w16cid:durableId="269A5BCD"/>
  <w16cid:commentId w16cid:paraId="1F43685E" w16cid:durableId="269A5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3C75" w14:textId="77777777" w:rsidR="00643862" w:rsidRDefault="00643862">
      <w:pPr>
        <w:spacing w:line="240" w:lineRule="auto"/>
      </w:pPr>
      <w:r>
        <w:separator/>
      </w:r>
    </w:p>
  </w:endnote>
  <w:endnote w:type="continuationSeparator" w:id="0">
    <w:p w14:paraId="39F2053D" w14:textId="77777777" w:rsidR="00643862" w:rsidRDefault="00643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1110B8" w:rsidRPr="001110B8">
          <w:rPr>
            <w:noProof/>
            <w:sz w:val="20"/>
            <w:szCs w:val="20"/>
            <w:lang w:val="es-ES"/>
          </w:rPr>
          <w:t>9</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997A" w14:textId="77777777" w:rsidR="00643862" w:rsidRDefault="00643862">
      <w:pPr>
        <w:spacing w:line="240" w:lineRule="auto"/>
      </w:pPr>
      <w:r>
        <w:separator/>
      </w:r>
    </w:p>
  </w:footnote>
  <w:footnote w:type="continuationSeparator" w:id="0">
    <w:p w14:paraId="00F959C6" w14:textId="77777777" w:rsidR="00643862" w:rsidRDefault="00643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658025">
    <w:abstractNumId w:val="11"/>
  </w:num>
  <w:num w:numId="2" w16cid:durableId="1851218243">
    <w:abstractNumId w:val="12"/>
  </w:num>
  <w:num w:numId="3" w16cid:durableId="1043293451">
    <w:abstractNumId w:val="13"/>
  </w:num>
  <w:num w:numId="4" w16cid:durableId="1575581530">
    <w:abstractNumId w:val="14"/>
  </w:num>
  <w:num w:numId="5" w16cid:durableId="896279339">
    <w:abstractNumId w:val="15"/>
  </w:num>
  <w:num w:numId="6" w16cid:durableId="1310868644">
    <w:abstractNumId w:val="16"/>
  </w:num>
  <w:num w:numId="7" w16cid:durableId="904339725">
    <w:abstractNumId w:val="17"/>
  </w:num>
  <w:num w:numId="8" w16cid:durableId="1839417507">
    <w:abstractNumId w:val="18"/>
  </w:num>
  <w:num w:numId="9" w16cid:durableId="203712322">
    <w:abstractNumId w:val="19"/>
  </w:num>
  <w:num w:numId="10" w16cid:durableId="319501142">
    <w:abstractNumId w:val="33"/>
  </w:num>
  <w:num w:numId="11" w16cid:durableId="1104687357">
    <w:abstractNumId w:val="9"/>
  </w:num>
  <w:num w:numId="12" w16cid:durableId="1043288593">
    <w:abstractNumId w:val="4"/>
  </w:num>
  <w:num w:numId="13" w16cid:durableId="539056459">
    <w:abstractNumId w:val="3"/>
  </w:num>
  <w:num w:numId="14" w16cid:durableId="862135915">
    <w:abstractNumId w:val="2"/>
  </w:num>
  <w:num w:numId="15" w16cid:durableId="1826511781">
    <w:abstractNumId w:val="1"/>
  </w:num>
  <w:num w:numId="16" w16cid:durableId="1041708520">
    <w:abstractNumId w:val="10"/>
  </w:num>
  <w:num w:numId="17" w16cid:durableId="1446584593">
    <w:abstractNumId w:val="8"/>
  </w:num>
  <w:num w:numId="18" w16cid:durableId="315693297">
    <w:abstractNumId w:val="7"/>
  </w:num>
  <w:num w:numId="19" w16cid:durableId="927540682">
    <w:abstractNumId w:val="6"/>
  </w:num>
  <w:num w:numId="20" w16cid:durableId="612708219">
    <w:abstractNumId w:val="5"/>
  </w:num>
  <w:num w:numId="21" w16cid:durableId="1870869569">
    <w:abstractNumId w:val="25"/>
  </w:num>
  <w:num w:numId="22" w16cid:durableId="507063774">
    <w:abstractNumId w:val="23"/>
  </w:num>
  <w:num w:numId="23" w16cid:durableId="2081049747">
    <w:abstractNumId w:val="32"/>
  </w:num>
  <w:num w:numId="24" w16cid:durableId="1331711878">
    <w:abstractNumId w:val="21"/>
  </w:num>
  <w:num w:numId="25" w16cid:durableId="1541934939">
    <w:abstractNumId w:val="29"/>
  </w:num>
  <w:num w:numId="26" w16cid:durableId="1179344836">
    <w:abstractNumId w:val="20"/>
  </w:num>
  <w:num w:numId="27" w16cid:durableId="1940798342">
    <w:abstractNumId w:val="26"/>
  </w:num>
  <w:num w:numId="28" w16cid:durableId="1097214155">
    <w:abstractNumId w:val="30"/>
  </w:num>
  <w:num w:numId="29" w16cid:durableId="1822696489">
    <w:abstractNumId w:val="34"/>
  </w:num>
  <w:num w:numId="30" w16cid:durableId="1845244324">
    <w:abstractNumId w:val="28"/>
  </w:num>
  <w:num w:numId="31" w16cid:durableId="1065184617">
    <w:abstractNumId w:val="0"/>
  </w:num>
  <w:num w:numId="32" w16cid:durableId="1691638908">
    <w:abstractNumId w:val="24"/>
  </w:num>
  <w:num w:numId="33" w16cid:durableId="814493878">
    <w:abstractNumId w:val="27"/>
  </w:num>
  <w:num w:numId="34" w16cid:durableId="1928269475">
    <w:abstractNumId w:val="31"/>
  </w:num>
  <w:num w:numId="35" w16cid:durableId="7485420">
    <w:abstractNumId w:val="26"/>
  </w:num>
  <w:num w:numId="36" w16cid:durableId="1076584623">
    <w:abstractNumId w:val="26"/>
  </w:num>
  <w:num w:numId="37" w16cid:durableId="108548727">
    <w:abstractNumId w:val="26"/>
  </w:num>
  <w:num w:numId="38" w16cid:durableId="1974824432">
    <w:abstractNumId w:val="26"/>
  </w:num>
  <w:num w:numId="39" w16cid:durableId="1447460172">
    <w:abstractNumId w:val="26"/>
  </w:num>
  <w:num w:numId="40" w16cid:durableId="2119443792">
    <w:abstractNumId w:val="26"/>
  </w:num>
  <w:num w:numId="41" w16cid:durableId="924654554">
    <w:abstractNumId w:val="26"/>
  </w:num>
  <w:num w:numId="42" w16cid:durableId="1162427135">
    <w:abstractNumId w:val="26"/>
  </w:num>
  <w:num w:numId="43" w16cid:durableId="426972249">
    <w:abstractNumId w:val="26"/>
  </w:num>
  <w:num w:numId="44" w16cid:durableId="1987391271">
    <w:abstractNumId w:val="26"/>
  </w:num>
  <w:num w:numId="45" w16cid:durableId="315185935">
    <w:abstractNumId w:val="26"/>
  </w:num>
  <w:num w:numId="46" w16cid:durableId="135800913">
    <w:abstractNumId w:val="26"/>
  </w:num>
  <w:num w:numId="47" w16cid:durableId="1262450495">
    <w:abstractNumId w:val="22"/>
  </w:num>
  <w:num w:numId="48" w16cid:durableId="20788654">
    <w:abstractNumId w:val="26"/>
  </w:num>
  <w:num w:numId="49" w16cid:durableId="179721712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3A5A"/>
    <w:rsid w:val="0008676C"/>
    <w:rsid w:val="00090CE8"/>
    <w:rsid w:val="00091036"/>
    <w:rsid w:val="000923F0"/>
    <w:rsid w:val="0009510D"/>
    <w:rsid w:val="000A0720"/>
    <w:rsid w:val="000B4EC4"/>
    <w:rsid w:val="000B6E2F"/>
    <w:rsid w:val="000C388A"/>
    <w:rsid w:val="000C3A30"/>
    <w:rsid w:val="000C3B60"/>
    <w:rsid w:val="000D7D75"/>
    <w:rsid w:val="000E76C0"/>
    <w:rsid w:val="000F0AC8"/>
    <w:rsid w:val="000F1449"/>
    <w:rsid w:val="00102C13"/>
    <w:rsid w:val="001039EC"/>
    <w:rsid w:val="00104693"/>
    <w:rsid w:val="00104FE8"/>
    <w:rsid w:val="00105596"/>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68FB"/>
    <w:rsid w:val="00181B72"/>
    <w:rsid w:val="0018366A"/>
    <w:rsid w:val="001859F0"/>
    <w:rsid w:val="00190A13"/>
    <w:rsid w:val="00195F10"/>
    <w:rsid w:val="001A383C"/>
    <w:rsid w:val="001B4E84"/>
    <w:rsid w:val="001B5911"/>
    <w:rsid w:val="001B65BA"/>
    <w:rsid w:val="001C1E98"/>
    <w:rsid w:val="001C28F2"/>
    <w:rsid w:val="001C54CC"/>
    <w:rsid w:val="001C5E33"/>
    <w:rsid w:val="001C65D4"/>
    <w:rsid w:val="001D6879"/>
    <w:rsid w:val="001E0C19"/>
    <w:rsid w:val="001E2A01"/>
    <w:rsid w:val="001E5DD4"/>
    <w:rsid w:val="001F189E"/>
    <w:rsid w:val="001F1D65"/>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71690"/>
    <w:rsid w:val="00273905"/>
    <w:rsid w:val="00274CA1"/>
    <w:rsid w:val="0027655D"/>
    <w:rsid w:val="00280804"/>
    <w:rsid w:val="00281EF6"/>
    <w:rsid w:val="002838A7"/>
    <w:rsid w:val="00286223"/>
    <w:rsid w:val="002916D4"/>
    <w:rsid w:val="00294410"/>
    <w:rsid w:val="002945D0"/>
    <w:rsid w:val="00294A6E"/>
    <w:rsid w:val="002956EA"/>
    <w:rsid w:val="00297020"/>
    <w:rsid w:val="002A1C4B"/>
    <w:rsid w:val="002A71F3"/>
    <w:rsid w:val="002B0D22"/>
    <w:rsid w:val="002B2A30"/>
    <w:rsid w:val="002B6D50"/>
    <w:rsid w:val="002C1768"/>
    <w:rsid w:val="002C2C96"/>
    <w:rsid w:val="002C2FDF"/>
    <w:rsid w:val="002C32BC"/>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4E61"/>
    <w:rsid w:val="003B0C52"/>
    <w:rsid w:val="003B10B8"/>
    <w:rsid w:val="003B55CB"/>
    <w:rsid w:val="003B65AD"/>
    <w:rsid w:val="003B694D"/>
    <w:rsid w:val="003C3C85"/>
    <w:rsid w:val="003C4B3B"/>
    <w:rsid w:val="003C7D3B"/>
    <w:rsid w:val="003D3608"/>
    <w:rsid w:val="003D3B00"/>
    <w:rsid w:val="003E6AD7"/>
    <w:rsid w:val="003F720B"/>
    <w:rsid w:val="00411A37"/>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305D"/>
    <w:rsid w:val="004655BE"/>
    <w:rsid w:val="00466761"/>
    <w:rsid w:val="00467096"/>
    <w:rsid w:val="0047120E"/>
    <w:rsid w:val="004744E6"/>
    <w:rsid w:val="00480AB6"/>
    <w:rsid w:val="004817DE"/>
    <w:rsid w:val="00483D74"/>
    <w:rsid w:val="00485A53"/>
    <w:rsid w:val="00492134"/>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33FB8"/>
    <w:rsid w:val="00536191"/>
    <w:rsid w:val="00542073"/>
    <w:rsid w:val="00542947"/>
    <w:rsid w:val="00546A5A"/>
    <w:rsid w:val="00547465"/>
    <w:rsid w:val="00550DB8"/>
    <w:rsid w:val="005538C3"/>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D5CE6"/>
    <w:rsid w:val="005E0413"/>
    <w:rsid w:val="005E36BF"/>
    <w:rsid w:val="005E521C"/>
    <w:rsid w:val="005E6209"/>
    <w:rsid w:val="005E7933"/>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974A2"/>
    <w:rsid w:val="006A1D0C"/>
    <w:rsid w:val="006A66DF"/>
    <w:rsid w:val="006A73BC"/>
    <w:rsid w:val="006B0DE0"/>
    <w:rsid w:val="006B1822"/>
    <w:rsid w:val="006B5A31"/>
    <w:rsid w:val="006C0006"/>
    <w:rsid w:val="006C127F"/>
    <w:rsid w:val="006C5C09"/>
    <w:rsid w:val="006C659F"/>
    <w:rsid w:val="006D44D0"/>
    <w:rsid w:val="006D6217"/>
    <w:rsid w:val="006D6854"/>
    <w:rsid w:val="006D7DA3"/>
    <w:rsid w:val="006E2EE2"/>
    <w:rsid w:val="006E4E75"/>
    <w:rsid w:val="006E6579"/>
    <w:rsid w:val="006E6656"/>
    <w:rsid w:val="006F0F94"/>
    <w:rsid w:val="006F6AF7"/>
    <w:rsid w:val="006F7EEE"/>
    <w:rsid w:val="0070075B"/>
    <w:rsid w:val="00701BF9"/>
    <w:rsid w:val="00701D58"/>
    <w:rsid w:val="00702133"/>
    <w:rsid w:val="00705516"/>
    <w:rsid w:val="007064C0"/>
    <w:rsid w:val="007104E3"/>
    <w:rsid w:val="00711309"/>
    <w:rsid w:val="00716152"/>
    <w:rsid w:val="007264E3"/>
    <w:rsid w:val="0073130A"/>
    <w:rsid w:val="00731520"/>
    <w:rsid w:val="007315C2"/>
    <w:rsid w:val="007354FE"/>
    <w:rsid w:val="00736BDD"/>
    <w:rsid w:val="00741EFC"/>
    <w:rsid w:val="00751C92"/>
    <w:rsid w:val="00754208"/>
    <w:rsid w:val="007544B2"/>
    <w:rsid w:val="00755F0D"/>
    <w:rsid w:val="0075696E"/>
    <w:rsid w:val="0076177D"/>
    <w:rsid w:val="007617B8"/>
    <w:rsid w:val="00761BD7"/>
    <w:rsid w:val="007733DE"/>
    <w:rsid w:val="00775FF7"/>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3B3B"/>
    <w:rsid w:val="007C51CD"/>
    <w:rsid w:val="007C53F4"/>
    <w:rsid w:val="007C66AA"/>
    <w:rsid w:val="007D051E"/>
    <w:rsid w:val="007D1B3F"/>
    <w:rsid w:val="007D1B9A"/>
    <w:rsid w:val="007D5BCC"/>
    <w:rsid w:val="007D73C4"/>
    <w:rsid w:val="007E12F2"/>
    <w:rsid w:val="007E2CDF"/>
    <w:rsid w:val="007E32A2"/>
    <w:rsid w:val="007E39A5"/>
    <w:rsid w:val="007E5D1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097E"/>
    <w:rsid w:val="008320B5"/>
    <w:rsid w:val="00833C55"/>
    <w:rsid w:val="00834832"/>
    <w:rsid w:val="00834C65"/>
    <w:rsid w:val="0084709D"/>
    <w:rsid w:val="0085003C"/>
    <w:rsid w:val="008509DE"/>
    <w:rsid w:val="008536B1"/>
    <w:rsid w:val="008573C7"/>
    <w:rsid w:val="00861F0E"/>
    <w:rsid w:val="0086445E"/>
    <w:rsid w:val="008732D7"/>
    <w:rsid w:val="00873F6A"/>
    <w:rsid w:val="00875196"/>
    <w:rsid w:val="008826F6"/>
    <w:rsid w:val="008832E4"/>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6453"/>
    <w:rsid w:val="008F7787"/>
    <w:rsid w:val="00906251"/>
    <w:rsid w:val="00906407"/>
    <w:rsid w:val="0090755F"/>
    <w:rsid w:val="00920A10"/>
    <w:rsid w:val="00921DC1"/>
    <w:rsid w:val="00922DFA"/>
    <w:rsid w:val="0092775B"/>
    <w:rsid w:val="00927961"/>
    <w:rsid w:val="00927D56"/>
    <w:rsid w:val="00931A23"/>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307A0"/>
    <w:rsid w:val="00A31062"/>
    <w:rsid w:val="00A322BD"/>
    <w:rsid w:val="00A326CA"/>
    <w:rsid w:val="00A356F9"/>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E0453"/>
    <w:rsid w:val="00AE6392"/>
    <w:rsid w:val="00AF5C9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643A"/>
    <w:rsid w:val="00C20FCF"/>
    <w:rsid w:val="00C46640"/>
    <w:rsid w:val="00C47B66"/>
    <w:rsid w:val="00C47FAD"/>
    <w:rsid w:val="00C53A15"/>
    <w:rsid w:val="00C53B8C"/>
    <w:rsid w:val="00C55F65"/>
    <w:rsid w:val="00C56426"/>
    <w:rsid w:val="00C57F37"/>
    <w:rsid w:val="00C61879"/>
    <w:rsid w:val="00C61B01"/>
    <w:rsid w:val="00C63E3A"/>
    <w:rsid w:val="00C67607"/>
    <w:rsid w:val="00C70E9B"/>
    <w:rsid w:val="00C715FB"/>
    <w:rsid w:val="00C77A71"/>
    <w:rsid w:val="00C81A01"/>
    <w:rsid w:val="00C81BD8"/>
    <w:rsid w:val="00C82492"/>
    <w:rsid w:val="00C90D36"/>
    <w:rsid w:val="00C92718"/>
    <w:rsid w:val="00C9605D"/>
    <w:rsid w:val="00CA4E34"/>
    <w:rsid w:val="00CA797A"/>
    <w:rsid w:val="00CB11AD"/>
    <w:rsid w:val="00CB30B0"/>
    <w:rsid w:val="00CB380B"/>
    <w:rsid w:val="00CD49D7"/>
    <w:rsid w:val="00CD7AE9"/>
    <w:rsid w:val="00CE408F"/>
    <w:rsid w:val="00CE7C79"/>
    <w:rsid w:val="00CF0067"/>
    <w:rsid w:val="00CF22C1"/>
    <w:rsid w:val="00CF27B9"/>
    <w:rsid w:val="00CF45C2"/>
    <w:rsid w:val="00CF7517"/>
    <w:rsid w:val="00D02173"/>
    <w:rsid w:val="00D0490B"/>
    <w:rsid w:val="00D0692E"/>
    <w:rsid w:val="00D10FE8"/>
    <w:rsid w:val="00D231FA"/>
    <w:rsid w:val="00D26B4F"/>
    <w:rsid w:val="00D349CD"/>
    <w:rsid w:val="00D57F58"/>
    <w:rsid w:val="00D62731"/>
    <w:rsid w:val="00D630E4"/>
    <w:rsid w:val="00D6458C"/>
    <w:rsid w:val="00D65F66"/>
    <w:rsid w:val="00D67DE2"/>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D4DE9"/>
    <w:rsid w:val="00DD54B2"/>
    <w:rsid w:val="00DE3242"/>
    <w:rsid w:val="00DE4051"/>
    <w:rsid w:val="00DE4FEC"/>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B0F"/>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8F5"/>
    <w:rsid w:val="00E97F0B"/>
    <w:rsid w:val="00EA2FB5"/>
    <w:rsid w:val="00EA45C5"/>
    <w:rsid w:val="00EC09AA"/>
    <w:rsid w:val="00EC146A"/>
    <w:rsid w:val="00EC566F"/>
    <w:rsid w:val="00EC6BEB"/>
    <w:rsid w:val="00EC6EB0"/>
    <w:rsid w:val="00EC770E"/>
    <w:rsid w:val="00ED0222"/>
    <w:rsid w:val="00ED0E68"/>
    <w:rsid w:val="00ED2C3B"/>
    <w:rsid w:val="00ED5499"/>
    <w:rsid w:val="00ED76BB"/>
    <w:rsid w:val="00EE4A57"/>
    <w:rsid w:val="00EE5401"/>
    <w:rsid w:val="00EE608B"/>
    <w:rsid w:val="00EF1A1A"/>
    <w:rsid w:val="00EF4B51"/>
    <w:rsid w:val="00EF4BC1"/>
    <w:rsid w:val="00F005B1"/>
    <w:rsid w:val="00F00FC4"/>
    <w:rsid w:val="00F0221E"/>
    <w:rsid w:val="00F02C4E"/>
    <w:rsid w:val="00F06FE3"/>
    <w:rsid w:val="00F1083A"/>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75E0"/>
    <w:rsid w:val="00F9147D"/>
    <w:rsid w:val="00F96A36"/>
    <w:rsid w:val="00F96EFD"/>
    <w:rsid w:val="00FA058A"/>
    <w:rsid w:val="00FA09DB"/>
    <w:rsid w:val="00FA393A"/>
    <w:rsid w:val="00FA4554"/>
    <w:rsid w:val="00FA4D14"/>
    <w:rsid w:val="00FA7164"/>
    <w:rsid w:val="00FB4F81"/>
    <w:rsid w:val="00FB7E0B"/>
    <w:rsid w:val="00FC5229"/>
    <w:rsid w:val="00FC643E"/>
    <w:rsid w:val="00FC6CA7"/>
    <w:rsid w:val="00FD0B25"/>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finance.yahoo.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2B1DB5-D471-42E4-8FC9-6B62FC00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10567</Words>
  <Characters>58119</Characters>
  <Application>Microsoft Office Word</Application>
  <DocSecurity>0</DocSecurity>
  <Lines>484</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68549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24</cp:revision>
  <cp:lastPrinted>2022-05-17T16:45:00Z</cp:lastPrinted>
  <dcterms:created xsi:type="dcterms:W3CDTF">2022-08-07T13:57:00Z</dcterms:created>
  <dcterms:modified xsi:type="dcterms:W3CDTF">2022-08-10T15:33:00Z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zotero-version="6.0.10"&gt;&lt;session id="zaV5cePR"/&gt;&lt;style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
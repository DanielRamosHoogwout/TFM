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proofErr w:type="spellStart"/>
            <w:r w:rsidR="00B73BB9" w:rsidRPr="0007301C">
              <w:t>Victor</w:t>
            </w:r>
            <w:proofErr w:type="spellEnd"/>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7F45B962" w14:textId="77777777" w:rsidR="002237F0" w:rsidRDefault="00A51A0E" w:rsidP="0007301C">
      <w:pPr>
        <w:pStyle w:val="JENUINormal"/>
        <w:ind w:firstLine="0"/>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w:t>
      </w:r>
      <w:proofErr w:type="spellStart"/>
      <w:r w:rsidR="00FF2F89" w:rsidRPr="00FF2F89">
        <w:rPr>
          <w:i/>
          <w:iCs/>
        </w:rPr>
        <w:t>Term</w:t>
      </w:r>
      <w:proofErr w:type="spellEnd"/>
      <w:r w:rsidR="00FF2F89">
        <w:t xml:space="preserve"> </w:t>
      </w:r>
      <w:proofErr w:type="spellStart"/>
      <w:r w:rsidR="00FF2F89">
        <w:t>Memory</w:t>
      </w:r>
      <w:proofErr w:type="spellEnd"/>
      <w:r w:rsidR="00FF2F89">
        <w:t xml:space="preserve"> (LSTM), uno de los algoritmos de </w:t>
      </w:r>
      <w:proofErr w:type="spellStart"/>
      <w:r w:rsidR="00FF2F89">
        <w:rPr>
          <w:i/>
          <w:iCs/>
        </w:rPr>
        <w:t>deep</w:t>
      </w:r>
      <w:proofErr w:type="spellEnd"/>
      <w:r w:rsidR="00FF2F89">
        <w:rPr>
          <w:i/>
          <w:iCs/>
        </w:rPr>
        <w:t xml:space="preserve"> </w:t>
      </w:r>
      <w:proofErr w:type="spellStart"/>
      <w:r w:rsidR="00FF2F89">
        <w:rPr>
          <w:i/>
          <w:iCs/>
        </w:rPr>
        <w:t>learning</w:t>
      </w:r>
      <w:proofErr w:type="spellEnd"/>
      <w:r w:rsidR="00FF2F89">
        <w:t xml:space="preserve"> más avanzados que existen que gracias a su celda de memoria permiten almacenar información del pasado para hacer predicciones más precisas.</w:t>
      </w:r>
    </w:p>
    <w:p w14:paraId="41AD022F" w14:textId="255C8192" w:rsidR="002237F0" w:rsidRPr="00D26B4F" w:rsidRDefault="002237F0" w:rsidP="0007301C">
      <w:pPr>
        <w:pStyle w:val="JENUINormal"/>
        <w:ind w:firstLine="0"/>
      </w:pPr>
      <w:r w:rsidRPr="002237F0">
        <w:rPr>
          <w:b/>
          <w:sz w:val="22"/>
        </w:rPr>
        <w:t>Palabras clave</w:t>
      </w:r>
      <w:r>
        <w:rPr>
          <w:sz w:val="22"/>
        </w:rPr>
        <w:t xml:space="preserve">: </w:t>
      </w:r>
      <w:r>
        <w:t>predicción, series temporales, redes neuronales recurrentes, LSTM, Bitcoin, Cripto.</w:t>
      </w:r>
    </w:p>
    <w:p w14:paraId="75394514" w14:textId="77777777" w:rsidR="00A51A0E" w:rsidRDefault="00A51A0E" w:rsidP="0007301C">
      <w:pPr>
        <w:pStyle w:val="JENUINormal"/>
        <w:ind w:firstLine="0"/>
      </w:pPr>
    </w:p>
    <w:p w14:paraId="311C03BB" w14:textId="77777777" w:rsidR="00E72920" w:rsidRPr="007B5D6B" w:rsidRDefault="00813FF0" w:rsidP="00E72920">
      <w:pPr>
        <w:pStyle w:val="JENUITtuloNoNumerado"/>
        <w:rPr>
          <w:lang w:val="en-US"/>
        </w:rPr>
      </w:pPr>
      <w:r w:rsidRPr="007B5D6B">
        <w:rPr>
          <w:lang w:val="en-US"/>
        </w:rPr>
        <w:t>Abstract</w:t>
      </w:r>
    </w:p>
    <w:p w14:paraId="4D189997" w14:textId="77777777" w:rsidR="002237F0" w:rsidRPr="007B5D6B" w:rsidRDefault="00E72920" w:rsidP="007B5D6B">
      <w:pPr>
        <w:pStyle w:val="JENUINormal"/>
        <w:ind w:firstLine="0"/>
        <w:rPr>
          <w:lang w:val="en-US"/>
        </w:rPr>
      </w:pPr>
      <w:r w:rsidRPr="007B5D6B">
        <w:rPr>
          <w:lang w:val="en-US"/>
        </w:rPr>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indexes, for this reason the objective of this study is to try to predict the price of Bitcoin, the cryptocurrency by excellence, through a type of recurrent neural network, specifically, Long Short-Term Memory (LSTM), one of the most advanced deep learning algorithms to date, that thanks to its memory cell, allows to store</w:t>
      </w:r>
      <w:r w:rsidR="00A7547E" w:rsidRPr="007B5D6B">
        <w:rPr>
          <w:lang w:val="en-US"/>
        </w:rPr>
        <w:t xml:space="preserve"> past </w:t>
      </w:r>
      <w:r w:rsidRPr="007B5D6B">
        <w:rPr>
          <w:lang w:val="en-US"/>
        </w:rPr>
        <w:t>information to make more precise predictions.</w:t>
      </w:r>
    </w:p>
    <w:p w14:paraId="72A45F29" w14:textId="4375CB59" w:rsidR="002237F0" w:rsidRPr="002237F0" w:rsidRDefault="002237F0" w:rsidP="0007301C">
      <w:pPr>
        <w:pStyle w:val="JENUINormal"/>
        <w:ind w:firstLine="0"/>
      </w:pPr>
      <w:proofErr w:type="spellStart"/>
      <w:r w:rsidRPr="0007301C">
        <w:rPr>
          <w:b/>
        </w:rPr>
        <w:t>Keywords</w:t>
      </w:r>
      <w:proofErr w:type="spellEnd"/>
      <w:r w:rsidRPr="0007301C">
        <w:rPr>
          <w:b/>
        </w:rPr>
        <w:t xml:space="preserve">: </w:t>
      </w:r>
      <w:proofErr w:type="spellStart"/>
      <w:r>
        <w:t>forecast</w:t>
      </w:r>
      <w:proofErr w:type="spellEnd"/>
      <w:r>
        <w:t xml:space="preserve">, time series, </w:t>
      </w:r>
      <w:proofErr w:type="spellStart"/>
      <w:r>
        <w:t>Recurrent</w:t>
      </w:r>
      <w:proofErr w:type="spellEnd"/>
      <w:r>
        <w:t xml:space="preserve"> Neural Networks, LSTM, Bitcoin, </w:t>
      </w:r>
      <w:proofErr w:type="spellStart"/>
      <w:r>
        <w:t>Cryptocurrencies</w:t>
      </w:r>
      <w:proofErr w:type="spellEnd"/>
      <w:r>
        <w:t>.</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6599AC2F" w:rsidR="00754208" w:rsidRDefault="00754208" w:rsidP="00887EA2">
      <w:pPr>
        <w:pStyle w:val="JENUINormal"/>
      </w:pPr>
      <w:r>
        <w:t>Las redes neuronal</w:t>
      </w:r>
      <w:r w:rsidR="00964A49">
        <w:t>e</w:t>
      </w:r>
      <w:r>
        <w:t xml:space="preserve">s recurrentes, en concreto, la variante de </w:t>
      </w:r>
      <w:r w:rsidRPr="0066046F">
        <w:rPr>
          <w:i/>
          <w:rPrChange w:id="1" w:author="Victor" w:date="2022-06-16T10:50:00Z">
            <w:rPr/>
          </w:rPrChange>
        </w:rPr>
        <w:t>Long Short-</w:t>
      </w:r>
      <w:proofErr w:type="spellStart"/>
      <w:r w:rsidRPr="0066046F">
        <w:rPr>
          <w:i/>
          <w:rPrChange w:id="2" w:author="Victor" w:date="2022-06-16T10:50:00Z">
            <w:rPr/>
          </w:rPrChange>
        </w:rPr>
        <w:t>Term</w:t>
      </w:r>
      <w:proofErr w:type="spellEnd"/>
      <w:r w:rsidRPr="0066046F">
        <w:rPr>
          <w:i/>
          <w:rPrChange w:id="3" w:author="Victor" w:date="2022-06-16T10:50:00Z">
            <w:rPr/>
          </w:rPrChange>
        </w:rPr>
        <w:t xml:space="preserve"> </w:t>
      </w:r>
      <w:proofErr w:type="spellStart"/>
      <w:r w:rsidRPr="0066046F">
        <w:rPr>
          <w:i/>
          <w:rPrChange w:id="4" w:author="Victor" w:date="2022-06-16T10:50:00Z">
            <w:rPr/>
          </w:rPrChange>
        </w:rPr>
        <w:t>Memory</w:t>
      </w:r>
      <w:proofErr w:type="spellEnd"/>
      <w:r>
        <w:t xml:space="preserve"> (LSTM) son redes neuronales muy adecuadas para datos de series temporales ya que gracias a su estructura incluye una celda de memoria que permite mantener información por periodos prolongados en el tiempo venciendo así al problema del gradiente descend</w:t>
      </w:r>
      <w:del w:id="5" w:author="Victor" w:date="2022-06-16T20:41:00Z">
        <w:r w:rsidDel="006D7DA3">
          <w:delText>i</w:delText>
        </w:r>
      </w:del>
      <w:r>
        <w:t>ente</w:t>
      </w:r>
      <w:r w:rsidR="00986A7F">
        <w:t>, un problema inherente de las redes neuronales recurrentes clásicas</w:t>
      </w:r>
      <w:r>
        <w:t>.</w:t>
      </w: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lastRenderedPageBreak/>
        <w:t xml:space="preserve">Redes </w:t>
      </w:r>
      <w:r w:rsidR="00701BF9">
        <w:t>neuronales recurrentes</w:t>
      </w:r>
    </w:p>
    <w:p w14:paraId="06C28ABF" w14:textId="74F6D583" w:rsidR="00195F10" w:rsidRDefault="00330B75" w:rsidP="00195F10">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2D975B75"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ED5499" w:rsidRPr="00ED5499">
        <w:rPr>
          <w:color w:val="000000"/>
        </w:rPr>
        <w:t>[1]</w:t>
      </w:r>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2A9191E9" w:rsidR="00807ACE" w:rsidRDefault="00807ACE" w:rsidP="00436F28">
      <w:pPr>
        <w:pStyle w:val="JENUINormal"/>
        <w:ind w:firstLine="0"/>
        <w:rPr>
          <w:color w:val="000000"/>
        </w:rPr>
      </w:pPr>
      <w:r>
        <w:rPr>
          <w:color w:val="000000"/>
        </w:rPr>
        <w:t xml:space="preserve">Fuente: </w:t>
      </w:r>
      <w:proofErr w:type="spellStart"/>
      <w:r>
        <w:rPr>
          <w:color w:val="000000"/>
        </w:rPr>
        <w:t>Colah’s</w:t>
      </w:r>
      <w:proofErr w:type="spellEnd"/>
      <w:r>
        <w:rPr>
          <w:color w:val="000000"/>
        </w:rPr>
        <w:t xml:space="preserve"> </w:t>
      </w:r>
      <w:r w:rsidR="001E5DD4">
        <w:rPr>
          <w:color w:val="000000"/>
        </w:rPr>
        <w:t>Blog [1]</w:t>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77E30DFD" w14:textId="7F85359E" w:rsidR="00071A42" w:rsidRDefault="00071A42" w:rsidP="00071A42">
      <w:pPr>
        <w:pStyle w:val="JENUINormal"/>
      </w:pPr>
      <w:r>
        <w:t xml:space="preserve">Este problema que presentan las redes neuronales recurrentes fue descubierto por Josep </w:t>
      </w:r>
      <w:proofErr w:type="spellStart"/>
      <w:r>
        <w:t>Hochreiter</w:t>
      </w:r>
      <w:proofErr w:type="spellEnd"/>
      <w:r>
        <w:t>.</w:t>
      </w:r>
      <w:r w:rsidR="00ED5499" w:rsidRPr="00ED5499">
        <w:rPr>
          <w:color w:val="000000"/>
        </w:rPr>
        <w:t>[2]</w:t>
      </w:r>
    </w:p>
    <w:p w14:paraId="45453DCB" w14:textId="03D2EF86" w:rsidR="005B2F00" w:rsidRDefault="00071A42" w:rsidP="0007301C">
      <w:pPr>
        <w:pStyle w:val="JENUINormal"/>
        <w:ind w:firstLine="0"/>
      </w:pPr>
      <w:r>
        <w:t>El problema radica que en la red neuronal utiliza un algoritmo de gradiente descend</w:t>
      </w:r>
      <w:del w:id="6" w:author="Victor" w:date="2022-06-16T20:41:00Z">
        <w:r w:rsidDel="006D7DA3">
          <w:delText>i</w:delText>
        </w:r>
      </w:del>
      <w:r>
        <w:t>ente para encontrar el mínimo global de la función de costes</w:t>
      </w:r>
      <w:r w:rsidR="005970E1">
        <w:t xml:space="preserve"> que es la configuración óptima de la red. </w:t>
      </w: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77236D3F" w:rsidR="005B2F00" w:rsidRDefault="007544B2" w:rsidP="007544B2">
      <w:pPr>
        <w:pStyle w:val="JENUINormal"/>
        <w:ind w:firstLine="0"/>
      </w:pPr>
      <w:r>
        <w:t xml:space="preserve">Figura 2: Diagrama de RNR </w:t>
      </w:r>
      <w:proofErr w:type="spellStart"/>
      <w:r w:rsidRPr="007544B2">
        <w:rPr>
          <w:i/>
          <w:iCs/>
        </w:rPr>
        <w:t>Many</w:t>
      </w:r>
      <w:proofErr w:type="spellEnd"/>
      <w:r w:rsidRPr="007544B2">
        <w:rPr>
          <w:i/>
          <w:iCs/>
        </w:rPr>
        <w:t xml:space="preserve"> </w:t>
      </w:r>
      <w:proofErr w:type="spellStart"/>
      <w:r w:rsidRPr="007544B2">
        <w:rPr>
          <w:i/>
          <w:iCs/>
        </w:rPr>
        <w:t>to</w:t>
      </w:r>
      <w:proofErr w:type="spellEnd"/>
      <w:r w:rsidRPr="007544B2">
        <w:rPr>
          <w:i/>
          <w:iCs/>
        </w:rPr>
        <w:t xml:space="preserve"> </w:t>
      </w:r>
      <w:proofErr w:type="spellStart"/>
      <w:r w:rsidRPr="007544B2">
        <w:rPr>
          <w:i/>
          <w:iCs/>
        </w:rPr>
        <w:t>One</w:t>
      </w:r>
      <w:proofErr w:type="spellEnd"/>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6BD9C76E" w:rsidR="00920A10" w:rsidRDefault="007C21B7" w:rsidP="00920A10">
      <w:pPr>
        <w:pStyle w:val="JENUINormal"/>
      </w:pPr>
      <w:r>
        <w:t>El LSTM (</w:t>
      </w:r>
      <w:r>
        <w:rPr>
          <w:i/>
        </w:rPr>
        <w:t>Long short-</w:t>
      </w:r>
      <w:proofErr w:type="spellStart"/>
      <w:r>
        <w:rPr>
          <w:i/>
        </w:rPr>
        <w:t>term</w:t>
      </w:r>
      <w:proofErr w:type="spellEnd"/>
      <w:r>
        <w:rPr>
          <w:i/>
        </w:rPr>
        <w:t xml:space="preserve"> </w:t>
      </w:r>
      <w:proofErr w:type="spellStart"/>
      <w:r w:rsidRPr="007C21B7">
        <w:rPr>
          <w:i/>
        </w:rPr>
        <w:t>memory</w:t>
      </w:r>
      <w:proofErr w:type="spellEnd"/>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r w:rsidR="00E668EA" w:rsidRPr="00E668EA">
        <w:t>Schmidhuber</w:t>
      </w:r>
      <w:proofErr w:type="spellEnd"/>
      <w:r w:rsidR="00E668EA" w:rsidRPr="00E668EA">
        <w:rPr>
          <w:color w:val="000000"/>
        </w:rPr>
        <w:t>[1]</w:t>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r>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731EDEB6" w:rsidR="009640C2" w:rsidRDefault="009640C2" w:rsidP="00112666">
      <w:pPr>
        <w:pStyle w:val="JENUINormal"/>
        <w:ind w:firstLine="0"/>
        <w:rPr>
          <w:color w:val="000000"/>
        </w:rPr>
      </w:pPr>
      <w:r>
        <w:rPr>
          <w:color w:val="000000"/>
        </w:rPr>
        <w:t xml:space="preserve">Fuente: Adaptado de </w:t>
      </w:r>
      <w:r w:rsidR="00ED5499" w:rsidRPr="00ED5499">
        <w:rPr>
          <w:color w:val="000000"/>
        </w:rPr>
        <w:t>[3]</w:t>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1F2AB76" w14:textId="77777777" w:rsidR="000D7D75" w:rsidRDefault="00BD75A1">
      <w:pPr>
        <w:pStyle w:val="JENUITtulo1"/>
      </w:pPr>
      <w:r>
        <w:t>Metodología</w:t>
      </w:r>
    </w:p>
    <w:p w14:paraId="75A88DC7" w14:textId="77777777" w:rsidR="006C0006" w:rsidRDefault="006C0006" w:rsidP="006C0006">
      <w:pPr>
        <w:pStyle w:val="JENUINormal"/>
      </w:pPr>
    </w:p>
    <w:p w14:paraId="22283527" w14:textId="20B742C7" w:rsidR="007A6637" w:rsidRDefault="006C0006" w:rsidP="00555E9D">
      <w:pPr>
        <w:pStyle w:val="JENUINormal"/>
      </w:pPr>
      <w:r>
        <w:lastRenderedPageBreak/>
        <w:t xml:space="preserve">En esta sección se expone la metodología utilizada para obtener el modelo </w:t>
      </w:r>
      <w:r w:rsidR="00B75AFA">
        <w:t>de redes neuronales recurrentes que se empleará para predecir el precio del bitcoin</w:t>
      </w:r>
      <w:r>
        <w:t>.</w:t>
      </w:r>
      <w:r w:rsidR="005125A1">
        <w:t xml:space="preserve"> Generalmente</w:t>
      </w:r>
      <w:ins w:id="7" w:author="Victor" w:date="2022-06-16T11:13:00Z">
        <w:r w:rsidR="00CF27B9">
          <w:t>,</w:t>
        </w:r>
      </w:ins>
      <w:r w:rsidR="005125A1">
        <w:t xml:space="preserve"> una predicción se basa en la descomposición de </w:t>
      </w:r>
      <w:commentRangeStart w:id="8"/>
      <w:r w:rsidR="005125A1">
        <w:t xml:space="preserve">una serie temporal </w:t>
      </w:r>
      <w:commentRangeEnd w:id="8"/>
      <w:r w:rsidR="000C388A">
        <w:rPr>
          <w:rStyle w:val="Refdecomentario"/>
        </w:rPr>
        <w:commentReference w:id="8"/>
      </w:r>
      <w:ins w:id="9" w:author="Victor" w:date="2022-06-16T11:13:00Z">
        <w:r w:rsidR="00CF27B9">
          <w:t>(</w:t>
        </w:r>
      </w:ins>
      <m:oMath>
        <m:sSub>
          <m:sSubPr>
            <m:ctrlPr>
              <w:ins w:id="10" w:author="Victor" w:date="2022-06-16T11:13:00Z">
                <w:rPr>
                  <w:rFonts w:ascii="Cambria Math" w:hAnsi="Cambria Math"/>
                  <w:i/>
                </w:rPr>
              </w:ins>
            </m:ctrlPr>
          </m:sSubPr>
          <m:e>
            <m:r>
              <w:ins w:id="11" w:author="Victor" w:date="2022-06-16T11:13:00Z">
                <w:rPr>
                  <w:rFonts w:ascii="Cambria Math" w:hAnsi="Cambria Math"/>
                </w:rPr>
                <m:t>y</m:t>
              </w:ins>
            </m:r>
          </m:e>
          <m:sub>
            <m:r>
              <w:ins w:id="12" w:author="Victor" w:date="2022-06-16T11:13:00Z">
                <w:rPr>
                  <w:rFonts w:ascii="Cambria Math" w:hAnsi="Cambria Math"/>
                </w:rPr>
                <m:t>t</m:t>
              </w:ins>
            </m:r>
          </m:sub>
        </m:sSub>
        <m:r>
          <w:ins w:id="13" w:author="Victor" w:date="2022-06-16T11:13:00Z">
            <w:rPr>
              <w:rFonts w:ascii="Cambria Math" w:hAnsi="Cambria Math"/>
            </w:rPr>
            <m:t xml:space="preserve">) </m:t>
          </w:ins>
        </m:r>
      </m:oMath>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555E9D">
        <w:tc>
          <w:tcPr>
            <w:tcW w:w="3539" w:type="dxa"/>
            <w:tcBorders>
              <w:top w:val="nil"/>
              <w:left w:val="nil"/>
              <w:bottom w:val="nil"/>
              <w:right w:val="nil"/>
            </w:tcBorders>
          </w:tcPr>
          <w:p w14:paraId="2B90ED3E" w14:textId="4CFAE7F6" w:rsidR="00555E9D" w:rsidRDefault="00E97554">
            <w:pPr>
              <w:pStyle w:val="JENUINormal"/>
              <w:ind w:firstLine="0"/>
              <w:jc w:val="center"/>
              <w:pPrChange w:id="14" w:author="Victor" w:date="2022-06-16T11:12:00Z">
                <w:pPr>
                  <w:pStyle w:val="JENUINormal"/>
                  <w:ind w:firstLine="0"/>
                </w:pPr>
              </w:pPrChange>
            </w:pPr>
            <m:oMath>
              <m:sSub>
                <m:sSubPr>
                  <m:ctrlPr>
                    <w:rPr>
                      <w:rFonts w:ascii="Cambria Math" w:hAnsi="Cambria Math"/>
                      <w:i/>
                    </w:rPr>
                  </m:ctrlPr>
                </m:sSubPr>
                <m:e>
                  <m:r>
                    <w:del w:id="15" w:author="Victor" w:date="2022-06-16T11:12:00Z">
                      <w:rPr>
                        <w:rFonts w:ascii="Cambria Math" w:hAnsi="Cambria Math"/>
                      </w:rPr>
                      <m:t>X</m:t>
                    </w:del>
                  </m:r>
                  <m:r>
                    <w:ins w:id="16" w:author="Victor" w:date="2022-06-16T11:12:00Z">
                      <w:rPr>
                        <w:rFonts w:ascii="Cambria Math" w:hAnsi="Cambria Math"/>
                      </w:rPr>
                      <m:t>y</m:t>
                    </w:ins>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ins w:id="17" w:author="Victor" w:date="2022-06-16T10:51:00Z">
              <w:r w:rsidR="00C715FB">
                <w:t>,</w:t>
              </w:r>
            </w:ins>
          </w:p>
        </w:tc>
        <w:tc>
          <w:tcPr>
            <w:tcW w:w="632" w:type="dxa"/>
            <w:tcBorders>
              <w:top w:val="nil"/>
              <w:left w:val="nil"/>
              <w:bottom w:val="nil"/>
              <w:right w:val="nil"/>
            </w:tcBorders>
          </w:tcPr>
          <w:p w14:paraId="71EA3784" w14:textId="5A8F8208" w:rsidR="00555E9D" w:rsidRDefault="00555E9D">
            <w:pPr>
              <w:pStyle w:val="JENUINormal"/>
              <w:ind w:firstLine="0"/>
              <w:jc w:val="right"/>
              <w:pPrChange w:id="18" w:author="Victor" w:date="2022-06-16T10:51:00Z">
                <w:pPr>
                  <w:pStyle w:val="JENUINormal"/>
                  <w:ind w:firstLine="0"/>
                </w:pPr>
              </w:pPrChange>
            </w:pPr>
            <w:r>
              <w:t>(1)</w:t>
            </w:r>
          </w:p>
        </w:tc>
      </w:tr>
    </w:tbl>
    <w:p w14:paraId="76244BE0" w14:textId="77777777" w:rsidR="007A6637" w:rsidRPr="007A6637" w:rsidRDefault="007A6637" w:rsidP="00555E9D">
      <w:pPr>
        <w:pStyle w:val="JENUINormal"/>
        <w:ind w:firstLine="0"/>
      </w:pPr>
    </w:p>
    <w:p w14:paraId="28B22F60" w14:textId="518B536D" w:rsidR="00815763" w:rsidDel="004E74D0" w:rsidRDefault="00815763" w:rsidP="00815763">
      <w:pPr>
        <w:pStyle w:val="JENUINormal"/>
        <w:numPr>
          <w:ilvl w:val="0"/>
          <w:numId w:val="47"/>
        </w:numPr>
        <w:rPr>
          <w:del w:id="19" w:author="Victor" w:date="2022-06-16T10:52:00Z"/>
        </w:rPr>
      </w:pPr>
      <w:del w:id="20" w:author="Victor" w:date="2022-06-16T10:52:00Z">
        <w:r w:rsidRPr="00815763" w:rsidDel="004E74D0">
          <w:rPr>
            <w:i/>
            <w:iCs/>
          </w:rPr>
          <w:delText>T</w:delText>
        </w:r>
        <w:r w:rsidRPr="00815763" w:rsidDel="004E74D0">
          <w:rPr>
            <w:i/>
            <w:iCs/>
            <w:vertAlign w:val="subscript"/>
          </w:rPr>
          <w:delText xml:space="preserve">t </w:delText>
        </w:r>
        <w:r w:rsidDel="004E74D0">
          <w:delText xml:space="preserve">= </w:delText>
        </w:r>
        <w:r w:rsidRPr="00815763" w:rsidDel="004E74D0">
          <w:delText>Tendencia</w:delText>
        </w:r>
        <w:r w:rsidDel="004E74D0">
          <w:delText>;</w:delText>
        </w:r>
      </w:del>
    </w:p>
    <w:p w14:paraId="7AAFEC04" w14:textId="1B8D2CA3" w:rsidR="00815763" w:rsidDel="004E74D0" w:rsidRDefault="00815763" w:rsidP="00815763">
      <w:pPr>
        <w:pStyle w:val="JENUINormal"/>
        <w:numPr>
          <w:ilvl w:val="0"/>
          <w:numId w:val="47"/>
        </w:numPr>
        <w:rPr>
          <w:del w:id="21" w:author="Victor" w:date="2022-06-16T10:52:00Z"/>
        </w:rPr>
      </w:pPr>
      <w:del w:id="22" w:author="Victor" w:date="2022-06-16T10:52:00Z">
        <w:r w:rsidRPr="00815763" w:rsidDel="004E74D0">
          <w:rPr>
            <w:i/>
            <w:iCs/>
          </w:rPr>
          <w:delText>S</w:delText>
        </w:r>
        <w:r w:rsidRPr="00815763" w:rsidDel="004E74D0">
          <w:rPr>
            <w:i/>
            <w:iCs/>
            <w:vertAlign w:val="subscript"/>
          </w:rPr>
          <w:delText>t</w:delText>
        </w:r>
        <w:r w:rsidDel="004E74D0">
          <w:delText xml:space="preserve"> = Estacionalidad;</w:delText>
        </w:r>
      </w:del>
    </w:p>
    <w:p w14:paraId="715EAF2F" w14:textId="6E8B4222" w:rsidR="00815763" w:rsidDel="004E74D0" w:rsidRDefault="00815763" w:rsidP="00815763">
      <w:pPr>
        <w:pStyle w:val="JENUINormal"/>
        <w:numPr>
          <w:ilvl w:val="0"/>
          <w:numId w:val="47"/>
        </w:numPr>
        <w:rPr>
          <w:del w:id="23" w:author="Victor" w:date="2022-06-16T10:52:00Z"/>
        </w:rPr>
      </w:pPr>
      <w:del w:id="24" w:author="Victor" w:date="2022-06-16T10:52:00Z">
        <w:r w:rsidRPr="00815763" w:rsidDel="004E74D0">
          <w:rPr>
            <w:i/>
            <w:iCs/>
          </w:rPr>
          <w:delText>I</w:delText>
        </w:r>
        <w:r w:rsidRPr="00815763" w:rsidDel="004E74D0">
          <w:rPr>
            <w:i/>
            <w:iCs/>
            <w:vertAlign w:val="subscript"/>
          </w:rPr>
          <w:delText>t</w:delText>
        </w:r>
        <w:r w:rsidDel="004E74D0">
          <w:delText xml:space="preserve"> = Irregular;</w:delText>
        </w:r>
      </w:del>
    </w:p>
    <w:p w14:paraId="58F0BCD1" w14:textId="7AB17AC8" w:rsidR="004D28C5" w:rsidDel="001A383C" w:rsidRDefault="004E74D0" w:rsidP="001466BF">
      <w:pPr>
        <w:pStyle w:val="JENUINormal"/>
        <w:ind w:firstLine="0"/>
        <w:rPr>
          <w:ins w:id="25" w:author="Daniel Ramos Hoogwout" w:date="2022-06-05T17:45:00Z"/>
          <w:del w:id="26" w:author="Victor" w:date="2022-06-16T10:53:00Z"/>
        </w:rPr>
      </w:pPr>
      <w:del w:id="27" w:author="Victor" w:date="2022-06-16T10:52:00Z">
        <w:r w:rsidDel="004E74D0">
          <w:delText>D</w:delText>
        </w:r>
        <w:r w:rsidR="00815763" w:rsidDel="004E74D0">
          <w:delText>onde</w:delText>
        </w:r>
      </w:del>
      <w:ins w:id="28" w:author="Victor" w:date="2022-06-16T10:52:00Z">
        <w:r>
          <w:t>donde la tendencia</w:t>
        </w:r>
      </w:ins>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ins w:id="29" w:author="Victor" w:date="2022-06-16T10:52:00Z">
        <w:r>
          <w:t xml:space="preserve"> la estacionalidad</w:t>
        </w:r>
      </w:ins>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ins w:id="30" w:author="Victor" w:date="2022-06-16T10:52:00Z">
        <w:r>
          <w:t xml:space="preserve"> el componente irregular</w:t>
        </w:r>
      </w:ins>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ins w:id="31" w:author="Victor" w:date="2022-06-16T10:53:00Z">
        <w:r w:rsidR="001A383C">
          <w:t xml:space="preserve"> </w:t>
        </w:r>
      </w:ins>
      <w:commentRangeStart w:id="32"/>
    </w:p>
    <w:p w14:paraId="6BF3BEC0" w14:textId="6A748450" w:rsidR="00415240" w:rsidRDefault="00415240">
      <w:pPr>
        <w:pStyle w:val="JENUINormal"/>
        <w:ind w:firstLine="0"/>
        <w:pPrChange w:id="33" w:author="Victor" w:date="2022-06-16T10:53:00Z">
          <w:pPr>
            <w:pStyle w:val="JENUINormal"/>
          </w:pPr>
        </w:pPrChange>
      </w:pPr>
      <w:r>
        <w:t xml:space="preserve">Por tanto, </w:t>
      </w:r>
      <w:commentRangeEnd w:id="32"/>
      <w:r w:rsidR="001A383C">
        <w:rPr>
          <w:rStyle w:val="Refdecomentario"/>
        </w:rPr>
        <w:commentReference w:id="32"/>
      </w:r>
      <w:r>
        <w:t>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rPr>
          <w:ins w:id="34" w:author="Daniel Ramos Hoogwout" w:date="2022-06-05T18:11:00Z"/>
        </w:rPr>
      </w:pPr>
      <w:r>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 xml:space="preserve">Este </w:t>
      </w:r>
      <w:proofErr w:type="spellStart"/>
      <w:r>
        <w:t>hiperparámetro</w:t>
      </w:r>
      <w:proofErr w:type="spellEnd"/>
      <w:r>
        <w:t xml:space="preserve"> se mantendrá constante para todos los modelos y se ha situado en un 20</w:t>
      </w:r>
      <w:ins w:id="35" w:author="Victor" w:date="2022-06-16T10:56:00Z">
        <w:r w:rsidR="004B4246">
          <w:t xml:space="preserve"> </w:t>
        </w:r>
      </w:ins>
      <w:r>
        <w:t>%, por tanto, solo un 80</w:t>
      </w:r>
      <w:ins w:id="36" w:author="Victor" w:date="2022-06-16T10:56:00Z">
        <w:r w:rsidR="004B4246">
          <w:t xml:space="preserve"> </w:t>
        </w:r>
      </w:ins>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77777777" w:rsidR="00D62731" w:rsidRDefault="006F0F94" w:rsidP="003057F6">
      <w:pPr>
        <w:pStyle w:val="JENUINormal"/>
        <w:rPr>
          <w:ins w:id="37" w:author="Victor" w:date="2022-06-16T11:00:00Z"/>
        </w:rPr>
      </w:pPr>
      <w:r w:rsidRPr="008C6E96">
        <w:rPr>
          <w:i/>
          <w:rPrChange w:id="38" w:author="Victor" w:date="2022-06-16T10:57:00Z">
            <w:rPr/>
          </w:rPrChange>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del w:id="39" w:author="Victor" w:date="2022-06-16T10:58:00Z">
        <w:r w:rsidRPr="003057F6" w:rsidDel="00EE4A57">
          <w:delText xml:space="preserve">, </w:delText>
        </w:r>
      </w:del>
      <w:ins w:id="40" w:author="Victor" w:date="2022-06-16T10:58:00Z">
        <w:r w:rsidR="00EE4A57">
          <w:t xml:space="preserve">; </w:t>
        </w:r>
      </w:ins>
      <w:r w:rsidRPr="003057F6">
        <w:t xml:space="preserve">nada más lejos de la realidad, </w:t>
      </w:r>
      <w:ins w:id="41" w:author="Victor" w:date="2022-06-16T10:58:00Z">
        <w:r w:rsidR="00EE4A57">
          <w:t xml:space="preserve">porque </w:t>
        </w:r>
      </w:ins>
      <w:r w:rsidRPr="003057F6">
        <w:t>son modelos muy complejos que requieren de ajustes muy minuciosos para poder obtener resultados aceptables.</w:t>
      </w:r>
      <w:r w:rsidR="003057F6">
        <w:t xml:space="preserve"> </w:t>
      </w:r>
      <w:r w:rsidRPr="003057F6">
        <w:t>Las redes neuronales recurrentes son especialmente complejas a la hora de ser entrenadas</w:t>
      </w:r>
      <w:del w:id="42" w:author="Victor" w:date="2022-06-16T10:59:00Z">
        <w:r w:rsidRPr="003057F6" w:rsidDel="00D62731">
          <w:delText xml:space="preserve"> ya</w:delText>
        </w:r>
      </w:del>
      <w:ins w:id="43" w:author="Victor" w:date="2022-06-16T10:59:00Z">
        <w:r w:rsidR="00D62731">
          <w:t>. A</w:t>
        </w:r>
      </w:ins>
      <w:del w:id="44" w:author="Victor" w:date="2022-06-16T10:59:00Z">
        <w:r w:rsidRPr="003057F6" w:rsidDel="00D62731">
          <w:delText xml:space="preserve"> a</w:delText>
        </w:r>
      </w:del>
      <w:del w:id="45" w:author="Victor" w:date="2022-06-16T10:58:00Z">
        <w:r w:rsidRPr="003057F6" w:rsidDel="00CF7517">
          <w:delText xml:space="preserve"> </w:delText>
        </w:r>
      </w:del>
      <w:r w:rsidRPr="003057F6">
        <w:t>parte del problema del desvanecimiento del gradiente</w:t>
      </w:r>
      <w:ins w:id="46" w:author="Victor" w:date="2022-06-16T10:58:00Z">
        <w:r w:rsidR="00CF7517">
          <w:t xml:space="preserve"> </w:t>
        </w:r>
      </w:ins>
      <w:r w:rsidRPr="00CF7517">
        <w:rPr>
          <w:highlight w:val="yellow"/>
          <w:rPrChange w:id="47" w:author="Victor" w:date="2022-06-16T10:59:00Z">
            <w:rPr/>
          </w:rPrChange>
        </w:rPr>
        <w:t>[</w:t>
      </w:r>
      <w:proofErr w:type="spellStart"/>
      <w:r w:rsidRPr="00CF7517">
        <w:rPr>
          <w:highlight w:val="yellow"/>
          <w:rPrChange w:id="48" w:author="Victor" w:date="2022-06-16T10:59:00Z">
            <w:rPr/>
          </w:rPrChange>
        </w:rPr>
        <w:t>paper</w:t>
      </w:r>
      <w:proofErr w:type="spellEnd"/>
      <w:r w:rsidRPr="00CF7517">
        <w:rPr>
          <w:highlight w:val="yellow"/>
          <w:rPrChange w:id="49" w:author="Victor" w:date="2022-06-16T10:59:00Z">
            <w:rPr/>
          </w:rPrChange>
        </w:rPr>
        <w:t>]</w:t>
      </w:r>
      <w:r w:rsidRPr="003057F6">
        <w:t xml:space="preserve"> comentado anteriormente</w:t>
      </w:r>
      <w:ins w:id="50" w:author="Victor" w:date="2022-06-16T10:59:00Z">
        <w:r w:rsidR="00D62731">
          <w:t>,</w:t>
        </w:r>
      </w:ins>
      <w:r w:rsidRPr="003057F6">
        <w:t xml:space="preserve"> también existe un grado de aleatoriedad muy elevado al iniciar el modelo que puede afectar el ritmo de aprendizaje o incluso que el modelo aprenda de manera ilógica. </w:t>
      </w:r>
      <w:del w:id="51" w:author="Victor" w:date="2022-06-16T10:59:00Z">
        <w:r w:rsidRPr="003057F6" w:rsidDel="00D62731">
          <w:delText xml:space="preserve">También </w:delText>
        </w:r>
      </w:del>
      <w:ins w:id="52" w:author="Victor" w:date="2022-06-16T10:59:00Z">
        <w:r w:rsidR="00D62731">
          <w:t>Asimismo,</w:t>
        </w:r>
        <w:r w:rsidR="00D62731" w:rsidRPr="003057F6">
          <w:t xml:space="preserve"> </w:t>
        </w:r>
      </w:ins>
      <w:r w:rsidRPr="003057F6">
        <w:t xml:space="preserve">la estructura o arquitectura escogida e incluso los </w:t>
      </w:r>
      <w:proofErr w:type="spellStart"/>
      <w:r w:rsidRPr="003057F6">
        <w:t>hiperparámetros</w:t>
      </w:r>
      <w:proofErr w:type="spellEnd"/>
      <w:r w:rsidRPr="003057F6">
        <w:t xml:space="preserve"> escogidos puede</w:t>
      </w:r>
      <w:ins w:id="53" w:author="Victor" w:date="2022-06-16T10:59:00Z">
        <w:r w:rsidR="00D62731">
          <w:t>n</w:t>
        </w:r>
      </w:ins>
      <w:r w:rsidRPr="003057F6">
        <w:t xml:space="preserve"> tener una importancia significativa. </w:t>
      </w:r>
    </w:p>
    <w:p w14:paraId="056833CF" w14:textId="2E06DF05" w:rsidR="00E13264" w:rsidRPr="003057F6" w:rsidRDefault="00D62731" w:rsidP="003057F6">
      <w:pPr>
        <w:pStyle w:val="JENUINormal"/>
      </w:pPr>
      <w:ins w:id="54" w:author="Victor" w:date="2022-06-16T11:00:00Z">
        <w:r>
          <w:t xml:space="preserve"> </w:t>
        </w:r>
      </w:ins>
      <w:r w:rsidR="006F0F94" w:rsidRPr="003057F6">
        <w:t>Todos estos factores juegan un papel fundamental en la dificultad de entrenar una red neuronal</w:t>
      </w:r>
      <w:ins w:id="55" w:author="Victor" w:date="2022-06-16T11:00:00Z">
        <w:r>
          <w:t>,</w:t>
        </w:r>
      </w:ins>
      <w:r w:rsidR="006F0F94" w:rsidRPr="003057F6">
        <w:t xml:space="preserve"> y entender los efectos que tienen estos factores está</w:t>
      </w:r>
      <w:del w:id="56" w:author="Victor" w:date="2022-06-16T11:00:00Z">
        <w:r w:rsidR="006F0F94" w:rsidRPr="003057F6" w:rsidDel="00D62731">
          <w:delText>n</w:delText>
        </w:r>
      </w:del>
      <w:r w:rsidR="006F0F94" w:rsidRPr="003057F6">
        <w:t xml:space="preserve"> aún por determinar en investigac</w:t>
      </w:r>
      <w:r w:rsidR="00711309">
        <w:t>iones</w:t>
      </w:r>
      <w:r w:rsidR="006F0F94" w:rsidRPr="003057F6">
        <w:t xml:space="preserve"> en curso </w:t>
      </w:r>
      <w:r w:rsidR="006F0F94" w:rsidRPr="00D62731">
        <w:rPr>
          <w:highlight w:val="yellow"/>
          <w:rPrChange w:id="57" w:author="Victor" w:date="2022-06-16T11:00:00Z">
            <w:rPr/>
          </w:rPrChange>
        </w:rPr>
        <w:t>[</w:t>
      </w:r>
      <w:proofErr w:type="spellStart"/>
      <w:r w:rsidR="006F0F94" w:rsidRPr="00D62731">
        <w:rPr>
          <w:highlight w:val="yellow"/>
          <w:rPrChange w:id="58" w:author="Victor" w:date="2022-06-16T11:00:00Z">
            <w:rPr/>
          </w:rPrChange>
        </w:rPr>
        <w:t>paper</w:t>
      </w:r>
      <w:proofErr w:type="spellEnd"/>
      <w:r w:rsidR="006F0F94" w:rsidRPr="00D62731">
        <w:rPr>
          <w:highlight w:val="yellow"/>
          <w:rPrChange w:id="59" w:author="Victor" w:date="2022-06-16T11:00:00Z">
            <w:rPr/>
          </w:rPrChange>
        </w:rPr>
        <w:t xml:space="preserve"> web]</w:t>
      </w:r>
      <w:r w:rsidR="006F0F94" w:rsidRPr="003057F6">
        <w:t>. Por lo tanto, entrenar este tipo de redes requiere de un nivel de pericia elevado y numerosos intentos de prueba y error hasta alcanzar objetivos aceptables. Por esta razón</w:t>
      </w:r>
      <w:ins w:id="60" w:author="Victor" w:date="2022-06-16T11:01:00Z">
        <w:r w:rsidR="007E2CDF">
          <w:t>,</w:t>
        </w:r>
      </w:ins>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44ABBDC6" w14:textId="77777777" w:rsidR="003057F6" w:rsidRPr="003057F6" w:rsidDel="006F0F94" w:rsidRDefault="003057F6" w:rsidP="003057F6">
      <w:pPr>
        <w:pStyle w:val="JENUINormal"/>
        <w:rPr>
          <w:del w:id="61" w:author="Daniel Ramos Hoogwout" w:date="2022-05-30T17:17:00Z"/>
        </w:rPr>
      </w:pPr>
    </w:p>
    <w:p w14:paraId="348BC37B" w14:textId="2A088DBD" w:rsidR="00A326CA" w:rsidRDefault="003749D8" w:rsidP="005A2EC0">
      <w:pPr>
        <w:pStyle w:val="JENUITtulo2"/>
        <w:tabs>
          <w:tab w:val="clear" w:pos="1191"/>
          <w:tab w:val="num" w:pos="578"/>
        </w:tabs>
        <w:ind w:left="510" w:hanging="510"/>
      </w:pPr>
      <w:bookmarkStart w:id="62" w:name="_Hlk103699201"/>
      <w:r>
        <w:t>Modelo inicial</w:t>
      </w:r>
      <w:r w:rsidR="00C9605D">
        <w:t xml:space="preserve"> e </w:t>
      </w:r>
      <w:proofErr w:type="spellStart"/>
      <w:r w:rsidR="00C9605D">
        <w:t>hiperparametrización</w:t>
      </w:r>
      <w:proofErr w:type="spellEnd"/>
    </w:p>
    <w:p w14:paraId="68E7321C" w14:textId="68EC7EF7"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del w:id="63" w:author="Victor" w:date="2022-06-16T11:01:00Z">
        <w:r w:rsidR="0015114C" w:rsidDel="00827317">
          <w:delText>tanto,</w:delText>
        </w:r>
      </w:del>
      <w:ins w:id="64" w:author="Victor" w:date="2022-06-16T11:01:00Z">
        <w:r w:rsidR="00827317">
          <w:t>lo que</w:t>
        </w:r>
      </w:ins>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5" w:author="Victor" w:date="2022-06-16T11:08:00Z">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681"/>
        <w:gridCol w:w="490"/>
        <w:tblGridChange w:id="66">
          <w:tblGrid>
            <w:gridCol w:w="3681"/>
            <w:gridCol w:w="490"/>
          </w:tblGrid>
        </w:tblGridChange>
      </w:tblGrid>
      <w:tr w:rsidR="00555E9D" w14:paraId="3757A917" w14:textId="77777777" w:rsidTr="00C61879">
        <w:trPr>
          <w:trHeight w:val="315"/>
        </w:trPr>
        <w:tc>
          <w:tcPr>
            <w:tcW w:w="3681" w:type="dxa"/>
            <w:tcPrChange w:id="67" w:author="Victor" w:date="2022-06-16T11:08:00Z">
              <w:tcPr>
                <w:tcW w:w="3681" w:type="dxa"/>
              </w:tcPr>
            </w:tcPrChange>
          </w:tcPr>
          <w:p w14:paraId="43ADBA1F" w14:textId="64FED7B4" w:rsidR="00555E9D" w:rsidRDefault="00E97554">
            <w:pPr>
              <w:pStyle w:val="JENUINormal"/>
              <w:ind w:firstLine="0"/>
              <w:jc w:val="center"/>
              <w:pPrChange w:id="68" w:author="Victor" w:date="2022-06-16T11:13:00Z">
                <w:pPr>
                  <w:pStyle w:val="JENUINormal"/>
                  <w:ind w:firstLine="0"/>
                </w:pPr>
              </w:pPrChange>
            </w:pPr>
            <m:oMath>
              <m:sSub>
                <m:sSubPr>
                  <m:ctrlPr>
                    <w:rPr>
                      <w:rFonts w:ascii="Cambria Math" w:hAnsi="Cambria Math"/>
                      <w:i/>
                    </w:rPr>
                  </m:ctrlPr>
                </m:sSubPr>
                <m:e>
                  <m:r>
                    <w:del w:id="69" w:author="Victor" w:date="2022-06-16T11:13:00Z">
                      <w:rPr>
                        <w:rFonts w:ascii="Cambria Math" w:hAnsi="Cambria Math"/>
                      </w:rPr>
                      <m:t>X</m:t>
                    </w:del>
                  </m:r>
                  <m:r>
                    <w:ins w:id="70" w:author="Victor" w:date="2022-06-16T11:13:00Z">
                      <w:rPr>
                        <w:rFonts w:ascii="Cambria Math" w:hAnsi="Cambria Math"/>
                      </w:rPr>
                      <m:t>y</m:t>
                    </w:ins>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del w:id="71" w:author="Victor" w:date="2022-06-16T11:13:00Z">
                      <w:rPr>
                        <w:rFonts w:ascii="Cambria Math" w:hAnsi="Cambria Math"/>
                      </w:rPr>
                      <m:t>X</m:t>
                    </w:del>
                  </m:r>
                  <m:r>
                    <w:ins w:id="72" w:author="Victor" w:date="2022-06-16T11:13:00Z">
                      <w:rPr>
                        <w:rFonts w:ascii="Cambria Math" w:hAnsi="Cambria Math"/>
                      </w:rPr>
                      <m:t>y</m:t>
                    </w:ins>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ins w:id="73" w:author="Victor" w:date="2022-06-16T11:13:00Z">
                      <w:rPr>
                        <w:rFonts w:ascii="Cambria Math" w:hAnsi="Cambria Math"/>
                      </w:rPr>
                      <m:t>y</m:t>
                    </w:ins>
                  </m:r>
                  <m:r>
                    <w:del w:id="74" w:author="Victor" w:date="2022-06-16T11:13:00Z">
                      <w:rPr>
                        <w:rFonts w:ascii="Cambria Math" w:hAnsi="Cambria Math"/>
                      </w:rPr>
                      <m:t>X</m:t>
                    </w:del>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ins w:id="75" w:author="Victor" w:date="2022-06-16T11:01:00Z">
              <w:r w:rsidR="00FD73CF">
                <w:t>,</w:t>
              </w:r>
            </w:ins>
          </w:p>
        </w:tc>
        <w:tc>
          <w:tcPr>
            <w:tcW w:w="490" w:type="dxa"/>
            <w:tcBorders>
              <w:left w:val="nil"/>
            </w:tcBorders>
            <w:tcPrChange w:id="76" w:author="Victor" w:date="2022-06-16T11:08:00Z">
              <w:tcPr>
                <w:tcW w:w="490" w:type="dxa"/>
                <w:tcBorders>
                  <w:left w:val="nil"/>
                </w:tcBorders>
              </w:tcPr>
            </w:tcPrChange>
          </w:tcPr>
          <w:p w14:paraId="7ACA20C2" w14:textId="4E3A39C8" w:rsidR="00555E9D" w:rsidRDefault="00555E9D">
            <w:pPr>
              <w:pStyle w:val="JENUINormal"/>
              <w:ind w:firstLine="0"/>
              <w:jc w:val="right"/>
              <w:pPrChange w:id="77" w:author="Victor" w:date="2022-06-16T11:01:00Z">
                <w:pPr>
                  <w:pStyle w:val="JENUINormal"/>
                  <w:ind w:firstLine="0"/>
                </w:pPr>
              </w:pPrChange>
            </w:pPr>
            <w:r>
              <w:t>(2)</w:t>
            </w:r>
          </w:p>
        </w:tc>
      </w:tr>
    </w:tbl>
    <w:p w14:paraId="1F4A47D8" w14:textId="77777777" w:rsidR="00C20FCF" w:rsidDel="00C61879" w:rsidRDefault="00C20FCF" w:rsidP="003A2868">
      <w:pPr>
        <w:pStyle w:val="JENUINormal"/>
        <w:rPr>
          <w:del w:id="78" w:author="Victor" w:date="2022-06-16T11:08:00Z"/>
        </w:rPr>
      </w:pPr>
    </w:p>
    <w:p w14:paraId="23104022" w14:textId="72F90049" w:rsidR="003A2868" w:rsidRDefault="00E00545">
      <w:pPr>
        <w:pStyle w:val="JENUINormal"/>
        <w:ind w:firstLine="0"/>
        <w:pPrChange w:id="79" w:author="Victor" w:date="2022-06-16T11:02:00Z">
          <w:pPr>
            <w:pStyle w:val="JENUINormal"/>
          </w:pPr>
        </w:pPrChange>
      </w:pPr>
      <w:ins w:id="80" w:author="Victor" w:date="2022-06-16T11:02:00Z">
        <w:r>
          <w:t xml:space="preserve">donde </w:t>
        </w:r>
      </w:ins>
      <m:oMath>
        <m:sSub>
          <m:sSubPr>
            <m:ctrlPr>
              <w:ins w:id="81" w:author="Victor" w:date="2022-06-16T11:02:00Z">
                <w:rPr>
                  <w:rFonts w:ascii="Cambria Math" w:hAnsi="Cambria Math"/>
                  <w:i/>
                </w:rPr>
              </w:ins>
            </m:ctrlPr>
          </m:sSubPr>
          <m:e>
            <m:r>
              <w:ins w:id="82" w:author="Victor" w:date="2022-06-16T11:02:00Z">
                <w:rPr>
                  <w:rFonts w:ascii="Cambria Math" w:hAnsi="Cambria Math"/>
                </w:rPr>
                <m:t>ϵ</m:t>
              </w:ins>
            </m:r>
          </m:e>
          <m:sub>
            <m:r>
              <w:ins w:id="83" w:author="Victor" w:date="2022-06-16T11:02:00Z">
                <w:rPr>
                  <w:rFonts w:ascii="Cambria Math" w:hAnsi="Cambria Math"/>
                </w:rPr>
                <m:t>t</m:t>
              </w:ins>
            </m:r>
          </m:sub>
        </m:sSub>
        <m:r>
          <w:ins w:id="84" w:author="Victor" w:date="2022-06-16T11:05:00Z">
            <w:rPr>
              <w:rFonts w:ascii="Cambria Math" w:hAnsi="Cambria Math"/>
              <w:rPrChange w:id="85" w:author="Victor" w:date="2022-06-16T11:06:00Z">
                <w:rPr>
                  <w:rFonts w:ascii="Cambria Math" w:hAnsi="Cambria Math"/>
                  <w:sz w:val="16"/>
                  <w:szCs w:val="16"/>
                </w:rPr>
              </w:rPrChange>
            </w:rPr>
            <m:t xml:space="preserve"> </m:t>
          </w:ins>
        </m:r>
        <m:limUpp>
          <m:limUppPr>
            <m:ctrlPr>
              <w:ins w:id="86" w:author="Victor" w:date="2022-06-16T11:07:00Z">
                <w:rPr>
                  <w:rFonts w:ascii="Cambria Math" w:hAnsi="Cambria Math"/>
                  <w:i/>
                </w:rPr>
              </w:ins>
            </m:ctrlPr>
          </m:limUppPr>
          <m:e>
            <m:r>
              <w:ins w:id="87" w:author="Victor" w:date="2022-06-16T11:07:00Z">
                <w:rPr>
                  <w:rFonts w:ascii="Cambria Math" w:hAnsi="Cambria Math"/>
                </w:rPr>
                <m:t>~</m:t>
              </w:ins>
            </m:r>
          </m:e>
          <m:lim>
            <m:r>
              <w:ins w:id="88" w:author="Victor" w:date="2022-06-16T11:07:00Z">
                <w:rPr>
                  <w:rFonts w:ascii="Cambria Math" w:hAnsi="Cambria Math"/>
                </w:rPr>
                <m:t>i.i.d.</m:t>
              </w:ins>
            </m:r>
            <m:r>
              <w:del w:id="89" w:author="Victor" w:date="2022-06-16T11:07:00Z">
                <w:rPr>
                  <w:rFonts w:ascii="Cambria Math" w:hAnsi="Cambria Math"/>
                </w:rPr>
                <m:t>@</m:t>
              </w:del>
            </m:r>
          </m:lim>
        </m:limUpp>
        <m:r>
          <w:ins w:id="90" w:author="Victor" w:date="2022-06-16T11:07:00Z">
            <w:rPr>
              <w:rFonts w:ascii="Cambria Math" w:hAnsi="Cambria Math"/>
            </w:rPr>
            <m:t>N</m:t>
          </w:ins>
        </m:r>
        <m:d>
          <m:dPr>
            <m:ctrlPr>
              <w:ins w:id="91" w:author="Victor" w:date="2022-06-16T11:07:00Z">
                <w:rPr>
                  <w:rFonts w:ascii="Cambria Math" w:hAnsi="Cambria Math"/>
                  <w:i/>
                </w:rPr>
              </w:ins>
            </m:ctrlPr>
          </m:dPr>
          <m:e>
            <m:r>
              <w:ins w:id="92" w:author="Victor" w:date="2022-06-16T11:07:00Z">
                <w:rPr>
                  <w:rFonts w:ascii="Cambria Math" w:hAnsi="Cambria Math"/>
                </w:rPr>
                <m:t>0,</m:t>
              </w:ins>
            </m:r>
            <m:sSubSup>
              <m:sSubSupPr>
                <m:ctrlPr>
                  <w:ins w:id="93" w:author="Victor" w:date="2022-06-16T11:07:00Z">
                    <w:rPr>
                      <w:rFonts w:ascii="Cambria Math" w:hAnsi="Cambria Math"/>
                      <w:i/>
                    </w:rPr>
                  </w:ins>
                </m:ctrlPr>
              </m:sSubSupPr>
              <m:e>
                <m:r>
                  <w:ins w:id="94" w:author="Victor" w:date="2022-06-16T11:07:00Z">
                    <w:rPr>
                      <w:rFonts w:ascii="Cambria Math" w:hAnsi="Cambria Math"/>
                    </w:rPr>
                    <m:t>σ</m:t>
                  </w:ins>
                </m:r>
              </m:e>
              <m:sub>
                <m:r>
                  <w:ins w:id="95" w:author="Victor" w:date="2022-06-16T11:08:00Z">
                    <w:rPr>
                      <w:rFonts w:ascii="Cambria Math" w:hAnsi="Cambria Math"/>
                    </w:rPr>
                    <m:t>ϵ</m:t>
                  </w:ins>
                </m:r>
              </m:sub>
              <m:sup>
                <m:r>
                  <w:ins w:id="96" w:author="Victor" w:date="2022-06-16T11:07:00Z">
                    <w:rPr>
                      <w:rFonts w:ascii="Cambria Math" w:hAnsi="Cambria Math"/>
                    </w:rPr>
                    <m:t>2</m:t>
                  </w:ins>
                </m:r>
              </m:sup>
            </m:sSubSup>
          </m:e>
        </m:d>
        <m:r>
          <w:ins w:id="97" w:author="Victor" w:date="2022-06-16T11:02:00Z">
            <w:rPr>
              <w:rFonts w:ascii="Cambria Math" w:hAnsi="Cambria Math"/>
            </w:rPr>
            <m:t xml:space="preserve"> </m:t>
          </w:ins>
        </m:r>
      </m:oMath>
      <w:ins w:id="98" w:author="Victor" w:date="2022-06-16T11:08:00Z">
        <w:r w:rsidR="004817DE">
          <w:t>es un ruido blanco</w:t>
        </w:r>
        <w:r w:rsidR="00C61879">
          <w:t xml:space="preserve">. </w:t>
        </w:r>
      </w:ins>
      <w:ins w:id="99" w:author="Victor" w:date="2022-06-16T11:09:00Z">
        <w:r w:rsidR="00C61879">
          <w:t>La Ecuación (2) tendría</w:t>
        </w:r>
      </w:ins>
      <w:del w:id="100" w:author="Victor" w:date="2022-06-16T11:02:00Z">
        <w:r w:rsidR="003A2868" w:rsidDel="00E00545">
          <w:delText xml:space="preserve"> </w:delText>
        </w:r>
      </w:del>
      <w:del w:id="101" w:author="Victor" w:date="2022-06-16T11:09:00Z">
        <w:r w:rsidR="003A2868" w:rsidDel="00C61879">
          <w:delText>Sería</w:delText>
        </w:r>
      </w:del>
      <w:r w:rsidR="003A2868">
        <w:t xml:space="preserve"> la forma de un AR(</w:t>
      </w:r>
      <w:r w:rsidR="003A2868" w:rsidRPr="00C61879">
        <w:rPr>
          <w:i/>
          <w:rPrChange w:id="102" w:author="Victor" w:date="2022-06-16T11:09:00Z">
            <w:rPr/>
          </w:rPrChange>
        </w:rPr>
        <w:t>p</w:t>
      </w:r>
      <w:r w:rsidR="003A2868">
        <w:t xml:space="preserve">), un </w:t>
      </w:r>
      <w:ins w:id="103" w:author="Victor" w:date="2022-06-16T11:09:00Z">
        <w:r w:rsidR="00C61879">
          <w:t xml:space="preserve">modelo </w:t>
        </w:r>
      </w:ins>
      <w:r w:rsidR="003A2868">
        <w:t>autorregresivo</w:t>
      </w:r>
      <w:commentRangeStart w:id="104"/>
      <w:commentRangeStart w:id="105"/>
      <w:commentRangeEnd w:id="104"/>
      <w:r w:rsidR="003A2868" w:rsidRPr="0025060C">
        <w:commentReference w:id="104"/>
      </w:r>
      <w:commentRangeEnd w:id="105"/>
      <w:r w:rsidR="00EA2FB5">
        <w:rPr>
          <w:rStyle w:val="Refdecomentario"/>
        </w:rPr>
        <w:commentReference w:id="105"/>
      </w:r>
      <w:r w:rsidR="003A2868">
        <w:t xml:space="preserve"> de orden </w:t>
      </w:r>
      <w:r w:rsidR="003A2868" w:rsidRPr="00C61879">
        <w:rPr>
          <w:i/>
          <w:rPrChange w:id="106" w:author="Victor" w:date="2022-06-16T11:09:00Z">
            <w:rPr/>
          </w:rPrChange>
        </w:rPr>
        <w:t>p</w:t>
      </w:r>
      <w:ins w:id="107" w:author="Victor" w:date="2022-06-16T11:09:00Z">
        <w:r w:rsidR="00C61879">
          <w:t>,</w:t>
        </w:r>
      </w:ins>
      <w:r w:rsidR="003A2868" w:rsidRPr="00C61879">
        <w:rPr>
          <w:i/>
          <w:rPrChange w:id="108" w:author="Victor" w:date="2022-06-16T11:09:00Z">
            <w:rPr/>
          </w:rPrChange>
        </w:rPr>
        <w:t xml:space="preserve"> </w:t>
      </w:r>
      <w:r w:rsidR="003A2868">
        <w:t xml:space="preserve">donde </w:t>
      </w:r>
      <w:r w:rsidR="003A2868" w:rsidRPr="00C61879">
        <w:rPr>
          <w:i/>
          <w:rPrChange w:id="109" w:author="Victor" w:date="2022-06-16T11:09:00Z">
            <w:rPr/>
          </w:rPrChange>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62"/>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58FF3CEC" w14:textId="796204DD" w:rsidR="00117AC4" w:rsidDel="00A307A0" w:rsidRDefault="00DF6F93" w:rsidP="00A307A0">
      <w:pPr>
        <w:pStyle w:val="JENUINormal"/>
        <w:rPr>
          <w:del w:id="110" w:author="Daniel Ramos Hoogwout" w:date="2022-06-25T17:44:00Z"/>
        </w:rPr>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 [</w:t>
      </w:r>
      <w:r w:rsidR="006B5A31">
        <w:t>1]</w:t>
      </w:r>
      <w:r w:rsidR="00B73885">
        <w:t>.</w:t>
      </w:r>
    </w:p>
    <w:p w14:paraId="40619CAE" w14:textId="77777777" w:rsidR="00A307A0" w:rsidRDefault="00A307A0" w:rsidP="00F21709">
      <w:pPr>
        <w:pStyle w:val="JENUINormal"/>
        <w:rPr>
          <w:ins w:id="111" w:author="Daniel Ramos Hoogwout" w:date="2022-06-25T17:44:00Z"/>
        </w:rPr>
      </w:pPr>
    </w:p>
    <w:p w14:paraId="497BB9AC" w14:textId="10C5B3A9" w:rsidR="005578F1" w:rsidRDefault="006B5A31" w:rsidP="00A307A0">
      <w:pPr>
        <w:pStyle w:val="JENUINormal"/>
        <w:pPrChange w:id="112" w:author="Daniel Ramos Hoogwout" w:date="2022-06-25T17:44:00Z">
          <w:pPr>
            <w:pStyle w:val="JENUINormal"/>
            <w:ind w:firstLine="0"/>
          </w:pPr>
        </w:pPrChange>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5578F1">
        <w:t xml:space="preserve"> </w:t>
      </w:r>
      <w:r w:rsidR="00235209">
        <w:t>[</w:t>
      </w:r>
      <w:r w:rsidR="00235209" w:rsidRPr="00A307A0">
        <w:rPr>
          <w:highlight w:val="yellow"/>
          <w:rPrChange w:id="113" w:author="Daniel Ramos Hoogwout" w:date="2022-06-25T17:44:00Z">
            <w:rPr/>
          </w:rPrChange>
        </w:rPr>
        <w:t xml:space="preserve">Masters D, </w:t>
      </w:r>
      <w:proofErr w:type="spellStart"/>
      <w:r w:rsidR="00235209" w:rsidRPr="00A307A0">
        <w:rPr>
          <w:highlight w:val="yellow"/>
          <w:rPrChange w:id="114" w:author="Daniel Ramos Hoogwout" w:date="2022-06-25T17:44:00Z">
            <w:rPr/>
          </w:rPrChange>
        </w:rPr>
        <w:t>Luschi</w:t>
      </w:r>
      <w:proofErr w:type="spellEnd"/>
      <w:r w:rsidR="00235209" w:rsidRPr="00A307A0">
        <w:rPr>
          <w:highlight w:val="yellow"/>
          <w:rPrChange w:id="115" w:author="Daniel Ramos Hoogwout" w:date="2022-06-25T17:44:00Z">
            <w:rPr/>
          </w:rPrChange>
        </w:rPr>
        <w:t xml:space="preserve"> C</w:t>
      </w:r>
      <w:r w:rsidR="00235209">
        <w:t>]</w:t>
      </w:r>
      <w:r w:rsidR="005578F1">
        <w:t>,</w:t>
      </w:r>
      <w:r w:rsidR="00235209">
        <w:t xml:space="preserve"> aparte de que el proceso converge rápidamente </w:t>
      </w:r>
      <w:r w:rsidR="0075696E">
        <w:t>para el coste computacional que supone.</w:t>
      </w:r>
    </w:p>
    <w:p w14:paraId="7E2994B4" w14:textId="0374F11D"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10 </w:t>
      </w:r>
      <w:proofErr w:type="spellStart"/>
      <w:r w:rsidR="003249F0" w:rsidRPr="003249F0">
        <w:rPr>
          <w:i/>
          <w:iCs/>
        </w:rPr>
        <w:t>epochs</w:t>
      </w:r>
      <w:proofErr w:type="spellEnd"/>
      <w:r w:rsidR="003249F0">
        <w:t xml:space="preserve"> no hay una mejora en el modelo, el algoritmo </w:t>
      </w:r>
      <w:ins w:id="116" w:author="Daniel Ramos Hoogwout" w:date="2022-06-25T17:45:00Z">
        <w:r w:rsidR="00A307A0">
          <w:t>detiene</w:t>
        </w:r>
      </w:ins>
      <w:del w:id="117" w:author="Daniel Ramos Hoogwout" w:date="2022-06-25T17:45:00Z">
        <w:r w:rsidR="003249F0" w:rsidDel="00A307A0">
          <w:delText>para</w:delText>
        </w:r>
      </w:del>
      <w:r w:rsidR="003249F0">
        <w:t xml:space="preserve"> el entrenamiento. Esto es importante</w:t>
      </w:r>
      <w:r w:rsidR="00C77A71">
        <w:t xml:space="preserve">, </w:t>
      </w:r>
      <w:ins w:id="118" w:author="Daniel Ramos Hoogwout" w:date="2022-06-25T17:46:00Z">
        <w:r w:rsidR="003C7D3B">
          <w:t>dado</w:t>
        </w:r>
      </w:ins>
      <w:del w:id="119" w:author="Daniel Ramos Hoogwout" w:date="2022-06-25T17:46:00Z">
        <w:r w:rsidR="00C77A71" w:rsidDel="003C7D3B">
          <w:delText>una vez</w:delText>
        </w:r>
      </w:del>
      <w:r w:rsidR="003249F0">
        <w:t xml:space="preserve"> que al aprender relativamente rápido el modelo </w:t>
      </w:r>
      <w:r w:rsidR="003249F0">
        <w:lastRenderedPageBreak/>
        <w:t xml:space="preserve">puede </w:t>
      </w:r>
      <w:del w:id="120" w:author="Daniel Ramos Hoogwout" w:date="2022-06-25T17:46:00Z">
        <w:r w:rsidR="00C77A71" w:rsidDel="003C7D3B">
          <w:delText xml:space="preserve">tener un </w:delText>
        </w:r>
      </w:del>
      <w:proofErr w:type="spellStart"/>
      <w:r w:rsidR="00C77A71">
        <w:t>sobreajust</w:t>
      </w:r>
      <w:ins w:id="121" w:author="Daniel Ramos Hoogwout" w:date="2022-06-25T17:46:00Z">
        <w:r w:rsidR="003C7D3B">
          <w:t>arse</w:t>
        </w:r>
      </w:ins>
      <w:proofErr w:type="spellEnd"/>
      <w:del w:id="122" w:author="Daniel Ramos Hoogwout" w:date="2022-06-25T17:46:00Z">
        <w:r w:rsidR="00C77A71" w:rsidDel="003C7D3B">
          <w:delText>e</w:delText>
        </w:r>
      </w:del>
      <w:r w:rsidR="003249F0">
        <w:t xml:space="preserve"> con facilidad al aumentar el número de </w:t>
      </w:r>
      <w:proofErr w:type="spellStart"/>
      <w:r w:rsidR="003249F0" w:rsidRPr="003249F0">
        <w:rPr>
          <w:i/>
          <w:iCs/>
        </w:rPr>
        <w:t>epochs</w:t>
      </w:r>
      <w:proofErr w:type="spellEnd"/>
      <w:r w:rsidR="003249F0">
        <w:t>.</w:t>
      </w:r>
    </w:p>
    <w:p w14:paraId="00A96156" w14:textId="16897493"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4E0840FE" w:rsidR="008F6453" w:rsidRDefault="008F6453" w:rsidP="008F6453">
      <w:pPr>
        <w:pStyle w:val="JENUINormal"/>
      </w:pPr>
      <w:r>
        <w:t>Una vez</w:t>
      </w:r>
      <w:r w:rsidR="0090755F">
        <w:t xml:space="preserve"> se </w:t>
      </w:r>
      <w:commentRangeStart w:id="123"/>
      <w:r w:rsidR="0090755F">
        <w:t xml:space="preserve">obtiene un modelo de partida es interesante observar si la inclusión de </w:t>
      </w:r>
      <w:commentRangeEnd w:id="123"/>
      <w:r w:rsidR="002D13BD">
        <w:rPr>
          <w:rStyle w:val="Refdecomentario"/>
        </w:rPr>
        <w:commentReference w:id="123"/>
      </w:r>
      <w:del w:id="124" w:author="Daniel Ramos Hoogwout" w:date="2022-06-25T17:47:00Z">
        <w:r w:rsidR="0090755F" w:rsidDel="003C7D3B">
          <w:delText>otras variables aumenta</w:delText>
        </w:r>
      </w:del>
      <w:ins w:id="125" w:author="Daniel Ramos Hoogwout" w:date="2022-06-25T17:47:00Z">
        <w:r w:rsidR="003C7D3B">
          <w:t>otras variables aumentan</w:t>
        </w:r>
      </w:ins>
      <w:r w:rsidR="0090755F">
        <w:t xml:space="preserve"> el poder predictivo del modelo. En este caso</w:t>
      </w:r>
      <w:ins w:id="126" w:author="Victor" w:date="2022-06-16T11:23:00Z">
        <w:r w:rsidR="0007368E">
          <w:t>, si se incluye otra variable (</w:t>
        </w:r>
      </w:ins>
      <m:oMath>
        <m:sSub>
          <m:sSubPr>
            <m:ctrlPr>
              <w:ins w:id="127" w:author="Victor" w:date="2022-06-16T11:23:00Z">
                <w:rPr>
                  <w:rFonts w:ascii="Cambria Math" w:hAnsi="Cambria Math"/>
                  <w:i/>
                </w:rPr>
              </w:ins>
            </m:ctrlPr>
          </m:sSubPr>
          <m:e>
            <m:r>
              <w:ins w:id="128" w:author="Victor" w:date="2022-06-16T11:23:00Z">
                <w:rPr>
                  <w:rFonts w:ascii="Cambria Math" w:hAnsi="Cambria Math"/>
                </w:rPr>
                <m:t>x</m:t>
              </w:ins>
            </m:r>
          </m:e>
          <m:sub>
            <m:r>
              <w:ins w:id="129" w:author="Victor" w:date="2022-06-16T11:23:00Z">
                <w:rPr>
                  <w:rFonts w:ascii="Cambria Math" w:hAnsi="Cambria Math"/>
                </w:rPr>
                <m:t>t</m:t>
              </w:ins>
            </m:r>
          </m:sub>
        </m:sSub>
        <m:r>
          <w:ins w:id="130" w:author="Victor" w:date="2022-06-16T11:23:00Z">
            <w:rPr>
              <w:rFonts w:ascii="Cambria Math" w:hAnsi="Cambria Math"/>
            </w:rPr>
            <m:t>)</m:t>
          </w:ins>
        </m:r>
      </m:oMath>
      <w:ins w:id="131" w:author="Victor" w:date="2022-06-16T11:23:00Z">
        <w:r w:rsidR="0007368E">
          <w:t>,</w:t>
        </w:r>
      </w:ins>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7612BF65" w:rsidR="008509DE" w:rsidRPr="008509DE" w:rsidRDefault="00E97554" w:rsidP="0007368E">
            <w:pPr>
              <w:pStyle w:val="JENUINormal"/>
              <w:ind w:firstLine="0"/>
              <w:jc w:val="center"/>
              <w:rPr>
                <w:ins w:id="132" w:author="Victor" w:date="2022-06-16T11:25:00Z"/>
                <w:rPrChange w:id="133" w:author="Victor" w:date="2022-06-16T11:26:00Z">
                  <w:rPr>
                    <w:ins w:id="134" w:author="Victor" w:date="2022-06-16T11:25:00Z"/>
                    <w:rFonts w:ascii="Cambria Math" w:hAnsi="Cambria Math"/>
                    <w:i/>
                    <w:sz w:val="18"/>
                    <w:szCs w:val="18"/>
                  </w:rPr>
                </w:rPrChange>
              </w:rPr>
            </w:pPr>
            <m:oMath>
              <m:sSub>
                <m:sSubPr>
                  <m:ctrlPr>
                    <w:rPr>
                      <w:rFonts w:ascii="Cambria Math" w:hAnsi="Cambria Math"/>
                      <w:i/>
                    </w:rPr>
                  </m:ctrlPr>
                </m:sSubPr>
                <m:e>
                  <m:r>
                    <w:rPr>
                      <w:rFonts w:ascii="Cambria Math" w:hAnsi="Cambria Math"/>
                      <w:rPrChange w:id="135" w:author="Victor" w:date="2022-06-16T11:26:00Z">
                        <w:rPr>
                          <w:rFonts w:ascii="Cambria Math" w:hAnsi="Cambria Math"/>
                          <w:sz w:val="18"/>
                          <w:szCs w:val="18"/>
                        </w:rPr>
                      </w:rPrChange>
                    </w:rPr>
                    <m:t>y</m:t>
                  </m:r>
                </m:e>
                <m:sub>
                  <m:r>
                    <w:del w:id="136" w:author="Victor" w:date="2022-06-16T11:22:00Z">
                      <w:rPr>
                        <w:rFonts w:ascii="Cambria Math" w:hAnsi="Cambria Math"/>
                        <w:rPrChange w:id="137" w:author="Victor" w:date="2022-06-16T11:26:00Z">
                          <w:rPr>
                            <w:rFonts w:ascii="Cambria Math" w:hAnsi="Cambria Math"/>
                            <w:sz w:val="18"/>
                            <w:szCs w:val="18"/>
                          </w:rPr>
                        </w:rPrChange>
                      </w:rPr>
                      <m:t>1</m:t>
                    </w:del>
                  </m:r>
                  <m:r>
                    <w:rPr>
                      <w:rFonts w:ascii="Cambria Math" w:hAnsi="Cambria Math"/>
                      <w:rPrChange w:id="138" w:author="Victor" w:date="2022-06-16T11:26:00Z">
                        <w:rPr>
                          <w:rFonts w:ascii="Cambria Math" w:hAnsi="Cambria Math"/>
                          <w:sz w:val="18"/>
                          <w:szCs w:val="18"/>
                        </w:rPr>
                      </w:rPrChange>
                    </w:rPr>
                    <m:t>t</m:t>
                  </m:r>
                </m:sub>
              </m:sSub>
              <m:r>
                <w:rPr>
                  <w:rFonts w:ascii="Cambria Math" w:hAnsi="Cambria Math"/>
                  <w:rPrChange w:id="139" w:author="Victor" w:date="2022-06-16T11:26:00Z">
                    <w:rPr>
                      <w:rFonts w:ascii="Cambria Math" w:hAnsi="Cambria Math"/>
                      <w:sz w:val="18"/>
                      <w:szCs w:val="18"/>
                    </w:rPr>
                  </w:rPrChange>
                </w:rPr>
                <m:t xml:space="preserve">= </m:t>
              </m:r>
              <m:sSub>
                <m:sSubPr>
                  <m:ctrlPr>
                    <w:rPr>
                      <w:rFonts w:ascii="Cambria Math" w:hAnsi="Cambria Math"/>
                      <w:i/>
                    </w:rPr>
                  </m:ctrlPr>
                </m:sSubPr>
                <m:e>
                  <m:r>
                    <w:rPr>
                      <w:rFonts w:ascii="Cambria Math" w:hAnsi="Cambria Math"/>
                      <w:rPrChange w:id="140" w:author="Victor" w:date="2022-06-16T11:26:00Z">
                        <w:rPr>
                          <w:rFonts w:ascii="Cambria Math" w:hAnsi="Cambria Math"/>
                          <w:sz w:val="18"/>
                          <w:szCs w:val="18"/>
                        </w:rPr>
                      </w:rPrChange>
                    </w:rPr>
                    <m:t>β</m:t>
                  </m:r>
                </m:e>
                <m:sub>
                  <m:r>
                    <w:rPr>
                      <w:rFonts w:ascii="Cambria Math" w:hAnsi="Cambria Math"/>
                      <w:rPrChange w:id="141" w:author="Victor" w:date="2022-06-16T11:26:00Z">
                        <w:rPr>
                          <w:rFonts w:ascii="Cambria Math" w:hAnsi="Cambria Math"/>
                          <w:sz w:val="18"/>
                          <w:szCs w:val="18"/>
                        </w:rPr>
                      </w:rPrChange>
                    </w:rPr>
                    <m:t>10</m:t>
                  </m:r>
                </m:sub>
              </m:sSub>
              <m:r>
                <w:rPr>
                  <w:rFonts w:ascii="Cambria Math" w:hAnsi="Cambria Math"/>
                  <w:rPrChange w:id="142" w:author="Victor" w:date="2022-06-16T11:26:00Z">
                    <w:rPr>
                      <w:rFonts w:ascii="Cambria Math" w:hAnsi="Cambria Math"/>
                      <w:sz w:val="18"/>
                      <w:szCs w:val="18"/>
                    </w:rPr>
                  </w:rPrChange>
                </w:rPr>
                <m:t>+</m:t>
              </m:r>
              <m:sSub>
                <m:sSubPr>
                  <m:ctrlPr>
                    <w:rPr>
                      <w:rFonts w:ascii="Cambria Math" w:hAnsi="Cambria Math"/>
                      <w:i/>
                    </w:rPr>
                  </m:ctrlPr>
                </m:sSubPr>
                <m:e>
                  <m:r>
                    <w:rPr>
                      <w:rFonts w:ascii="Cambria Math" w:hAnsi="Cambria Math"/>
                      <w:rPrChange w:id="143" w:author="Victor" w:date="2022-06-16T11:26:00Z">
                        <w:rPr>
                          <w:rFonts w:ascii="Cambria Math" w:hAnsi="Cambria Math"/>
                          <w:sz w:val="18"/>
                          <w:szCs w:val="18"/>
                        </w:rPr>
                      </w:rPrChange>
                    </w:rPr>
                    <m:t>β</m:t>
                  </m:r>
                </m:e>
                <m:sub>
                  <m:r>
                    <w:rPr>
                      <w:rFonts w:ascii="Cambria Math" w:hAnsi="Cambria Math"/>
                      <w:rPrChange w:id="144" w:author="Victor" w:date="2022-06-16T11:26:00Z">
                        <w:rPr>
                          <w:rFonts w:ascii="Cambria Math" w:hAnsi="Cambria Math"/>
                          <w:sz w:val="18"/>
                          <w:szCs w:val="18"/>
                        </w:rPr>
                      </w:rPrChange>
                    </w:rPr>
                    <m:t>11</m:t>
                  </m:r>
                </m:sub>
              </m:sSub>
              <m:sSub>
                <m:sSubPr>
                  <m:ctrlPr>
                    <w:rPr>
                      <w:rFonts w:ascii="Cambria Math" w:hAnsi="Cambria Math"/>
                      <w:i/>
                    </w:rPr>
                  </m:ctrlPr>
                </m:sSubPr>
                <m:e>
                  <m:r>
                    <w:rPr>
                      <w:rFonts w:ascii="Cambria Math" w:hAnsi="Cambria Math"/>
                      <w:rPrChange w:id="145" w:author="Victor" w:date="2022-06-16T11:26:00Z">
                        <w:rPr>
                          <w:rFonts w:ascii="Cambria Math" w:hAnsi="Cambria Math"/>
                          <w:sz w:val="18"/>
                          <w:szCs w:val="18"/>
                        </w:rPr>
                      </w:rPrChange>
                    </w:rPr>
                    <m:t>y</m:t>
                  </m:r>
                </m:e>
                <m:sub>
                  <m:r>
                    <w:del w:id="146" w:author="Victor" w:date="2022-06-16T11:23:00Z">
                      <w:rPr>
                        <w:rFonts w:ascii="Cambria Math" w:hAnsi="Cambria Math"/>
                        <w:rPrChange w:id="147" w:author="Victor" w:date="2022-06-16T11:26:00Z">
                          <w:rPr>
                            <w:rFonts w:ascii="Cambria Math" w:hAnsi="Cambria Math"/>
                            <w:sz w:val="18"/>
                            <w:szCs w:val="18"/>
                          </w:rPr>
                        </w:rPrChange>
                      </w:rPr>
                      <m:t>1</m:t>
                    </w:del>
                  </m:r>
                  <m:r>
                    <w:rPr>
                      <w:rFonts w:ascii="Cambria Math" w:hAnsi="Cambria Math"/>
                      <w:rPrChange w:id="148" w:author="Victor" w:date="2022-06-16T11:26:00Z">
                        <w:rPr>
                          <w:rFonts w:ascii="Cambria Math" w:hAnsi="Cambria Math"/>
                          <w:sz w:val="18"/>
                          <w:szCs w:val="18"/>
                        </w:rPr>
                      </w:rPrChange>
                    </w:rPr>
                    <m:t>t-1</m:t>
                  </m:r>
                </m:sub>
              </m:sSub>
              <m:r>
                <w:rPr>
                  <w:rFonts w:ascii="Cambria Math" w:hAnsi="Cambria Math"/>
                  <w:rPrChange w:id="149" w:author="Victor" w:date="2022-06-16T11:26:00Z">
                    <w:rPr>
                      <w:rFonts w:ascii="Cambria Math" w:hAnsi="Cambria Math"/>
                      <w:sz w:val="18"/>
                      <w:szCs w:val="18"/>
                    </w:rPr>
                  </w:rPrChange>
                </w:rPr>
                <m:t>+</m:t>
              </m:r>
              <m:r>
                <w:ins w:id="150" w:author="Victor" w:date="2022-06-16T11:23:00Z">
                  <w:rPr>
                    <w:rFonts w:ascii="Cambria Math" w:hAnsi="Cambria Math" w:hint="eastAsia"/>
                    <w:rPrChange w:id="151" w:author="Victor" w:date="2022-06-16T11:26:00Z">
                      <w:rPr>
                        <w:rFonts w:ascii="Cambria Math" w:hAnsi="Cambria Math" w:hint="eastAsia"/>
                        <w:sz w:val="16"/>
                        <w:szCs w:val="16"/>
                      </w:rPr>
                    </w:rPrChange>
                  </w:rPr>
                  <m:t>…</m:t>
                </w:ins>
              </m:r>
              <m:r>
                <w:ins w:id="152" w:author="Victor" w:date="2022-06-16T11:23:00Z">
                  <w:rPr>
                    <w:rFonts w:ascii="Cambria Math" w:hAnsi="Cambria Math"/>
                    <w:rPrChange w:id="153" w:author="Victor" w:date="2022-06-16T11:26:00Z">
                      <w:rPr>
                        <w:rFonts w:ascii="Cambria Math" w:hAnsi="Cambria Math"/>
                        <w:sz w:val="16"/>
                        <w:szCs w:val="16"/>
                      </w:rPr>
                    </w:rPrChange>
                  </w:rPr>
                  <m:t>+</m:t>
                </w:ins>
              </m:r>
              <m:sSub>
                <m:sSubPr>
                  <m:ctrlPr>
                    <w:ins w:id="154" w:author="Victor" w:date="2022-06-16T11:23:00Z">
                      <w:rPr>
                        <w:rFonts w:ascii="Cambria Math" w:hAnsi="Cambria Math"/>
                        <w:i/>
                      </w:rPr>
                    </w:ins>
                  </m:ctrlPr>
                </m:sSubPr>
                <m:e>
                  <m:r>
                    <w:ins w:id="155" w:author="Victor" w:date="2022-06-16T11:23:00Z">
                      <w:rPr>
                        <w:rFonts w:ascii="Cambria Math" w:hAnsi="Cambria Math"/>
                        <w:rPrChange w:id="156" w:author="Victor" w:date="2022-06-16T11:26:00Z">
                          <w:rPr>
                            <w:rFonts w:ascii="Cambria Math" w:hAnsi="Cambria Math"/>
                            <w:sz w:val="16"/>
                            <w:szCs w:val="16"/>
                          </w:rPr>
                        </w:rPrChange>
                      </w:rPr>
                      <m:t>β</m:t>
                    </w:ins>
                  </m:r>
                </m:e>
                <m:sub>
                  <m:r>
                    <w:ins w:id="157" w:author="Victor" w:date="2022-06-16T11:23:00Z">
                      <w:rPr>
                        <w:rFonts w:ascii="Cambria Math" w:hAnsi="Cambria Math"/>
                        <w:rPrChange w:id="158" w:author="Victor" w:date="2022-06-16T11:26:00Z">
                          <w:rPr>
                            <w:rFonts w:ascii="Cambria Math" w:hAnsi="Cambria Math"/>
                            <w:sz w:val="16"/>
                            <w:szCs w:val="16"/>
                          </w:rPr>
                        </w:rPrChange>
                      </w:rPr>
                      <m:t>1p</m:t>
                    </w:ins>
                  </m:r>
                </m:sub>
              </m:sSub>
              <m:sSub>
                <m:sSubPr>
                  <m:ctrlPr>
                    <w:ins w:id="159" w:author="Victor" w:date="2022-06-16T11:23:00Z">
                      <w:rPr>
                        <w:rFonts w:ascii="Cambria Math" w:hAnsi="Cambria Math"/>
                        <w:i/>
                      </w:rPr>
                    </w:ins>
                  </m:ctrlPr>
                </m:sSubPr>
                <m:e>
                  <m:r>
                    <w:ins w:id="160" w:author="Victor" w:date="2022-06-16T11:23:00Z">
                      <w:rPr>
                        <w:rFonts w:ascii="Cambria Math" w:hAnsi="Cambria Math"/>
                        <w:rPrChange w:id="161" w:author="Victor" w:date="2022-06-16T11:26:00Z">
                          <w:rPr>
                            <w:rFonts w:ascii="Cambria Math" w:hAnsi="Cambria Math"/>
                            <w:sz w:val="16"/>
                            <w:szCs w:val="16"/>
                          </w:rPr>
                        </w:rPrChange>
                      </w:rPr>
                      <m:t>y</m:t>
                    </w:ins>
                  </m:r>
                </m:e>
                <m:sub>
                  <m:r>
                    <w:ins w:id="162" w:author="Victor" w:date="2022-06-16T11:23:00Z">
                      <w:rPr>
                        <w:rFonts w:ascii="Cambria Math" w:hAnsi="Cambria Math"/>
                        <w:rPrChange w:id="163" w:author="Victor" w:date="2022-06-16T11:26:00Z">
                          <w:rPr>
                            <w:rFonts w:ascii="Cambria Math" w:hAnsi="Cambria Math"/>
                            <w:sz w:val="16"/>
                            <w:szCs w:val="16"/>
                          </w:rPr>
                        </w:rPrChange>
                      </w:rPr>
                      <m:t>t</m:t>
                    </w:ins>
                  </m:r>
                  <m:r>
                    <w:ins w:id="164" w:author="Victor" w:date="2022-06-16T11:24:00Z">
                      <w:rPr>
                        <w:rFonts w:ascii="Cambria Math" w:hAnsi="Cambria Math"/>
                        <w:rPrChange w:id="165" w:author="Victor" w:date="2022-06-16T11:26:00Z">
                          <w:rPr>
                            <w:rFonts w:ascii="Cambria Math" w:hAnsi="Cambria Math"/>
                            <w:sz w:val="16"/>
                            <w:szCs w:val="16"/>
                          </w:rPr>
                        </w:rPrChange>
                      </w:rPr>
                      <m:t>-p</m:t>
                    </w:ins>
                  </m:r>
                </m:sub>
              </m:sSub>
            </m:oMath>
            <w:ins w:id="166" w:author="Victor" w:date="2022-06-16T11:25:00Z">
              <w:r w:rsidR="008509DE" w:rsidRPr="008509DE">
                <w:rPr>
                  <w:rPrChange w:id="167" w:author="Victor" w:date="2022-06-16T11:26:00Z">
                    <w:rPr>
                      <w:sz w:val="18"/>
                      <w:szCs w:val="18"/>
                    </w:rPr>
                  </w:rPrChange>
                </w:rPr>
                <w:t>+</w:t>
              </w:r>
            </w:ins>
          </w:p>
          <w:p w14:paraId="626C8ED7" w14:textId="73B3FE2D" w:rsidR="006259E3" w:rsidRPr="008509DE" w:rsidRDefault="008509DE" w:rsidP="0007368E">
            <w:pPr>
              <w:pStyle w:val="JENUINormal"/>
              <w:ind w:firstLine="0"/>
              <w:jc w:val="center"/>
              <w:rPr>
                <w:sz w:val="18"/>
                <w:szCs w:val="18"/>
              </w:rPr>
            </w:pPr>
            <m:oMathPara>
              <m:oMathParaPr>
                <m:jc m:val="center"/>
              </m:oMathParaPr>
              <m:oMath>
                <m:r>
                  <w:ins w:id="168" w:author="Victor" w:date="2022-06-16T11:25:00Z">
                    <w:rPr>
                      <w:rFonts w:ascii="Cambria Math" w:hAnsi="Cambria Math"/>
                      <w:rPrChange w:id="169" w:author="Victor" w:date="2022-06-16T11:26:00Z">
                        <w:rPr>
                          <w:rFonts w:ascii="Cambria Math" w:hAnsi="Cambria Math"/>
                          <w:sz w:val="18"/>
                          <w:szCs w:val="18"/>
                        </w:rPr>
                      </w:rPrChange>
                    </w:rPr>
                    <m:t xml:space="preserve">         </m:t>
                  </w:ins>
                </m:r>
                <m:sSub>
                  <m:sSubPr>
                    <m:ctrlPr>
                      <w:rPr>
                        <w:rFonts w:ascii="Cambria Math" w:hAnsi="Cambria Math"/>
                        <w:i/>
                      </w:rPr>
                    </m:ctrlPr>
                  </m:sSubPr>
                  <m:e>
                    <m:r>
                      <w:ins w:id="170" w:author="Victor" w:date="2022-06-16T11:24:00Z">
                        <w:rPr>
                          <w:rFonts w:ascii="Cambria Math" w:hAnsi="Cambria Math"/>
                          <w:rPrChange w:id="171" w:author="Victor" w:date="2022-06-16T11:26:00Z">
                            <w:rPr>
                              <w:rFonts w:ascii="Cambria Math" w:hAnsi="Cambria Math"/>
                              <w:sz w:val="16"/>
                              <w:szCs w:val="16"/>
                            </w:rPr>
                          </w:rPrChange>
                        </w:rPr>
                        <m:t>γ</m:t>
                      </w:ins>
                    </m:r>
                    <m:r>
                      <w:del w:id="172" w:author="Victor" w:date="2022-06-16T11:24:00Z">
                        <w:rPr>
                          <w:rFonts w:ascii="Cambria Math" w:hAnsi="Cambria Math"/>
                          <w:rPrChange w:id="173" w:author="Victor" w:date="2022-06-16T11:26:00Z">
                            <w:rPr>
                              <w:rFonts w:ascii="Cambria Math" w:hAnsi="Cambria Math"/>
                              <w:sz w:val="18"/>
                              <w:szCs w:val="18"/>
                            </w:rPr>
                          </w:rPrChange>
                        </w:rPr>
                        <m:t>β</m:t>
                      </w:del>
                    </m:r>
                  </m:e>
                  <m:sub>
                    <m:r>
                      <w:rPr>
                        <w:rFonts w:ascii="Cambria Math" w:hAnsi="Cambria Math"/>
                        <w:rPrChange w:id="174" w:author="Victor" w:date="2022-06-16T11:26:00Z">
                          <w:rPr>
                            <w:rFonts w:ascii="Cambria Math" w:hAnsi="Cambria Math"/>
                            <w:sz w:val="18"/>
                            <w:szCs w:val="18"/>
                          </w:rPr>
                        </w:rPrChange>
                      </w:rPr>
                      <m:t>1</m:t>
                    </m:r>
                    <m:r>
                      <w:ins w:id="175" w:author="Victor" w:date="2022-06-16T11:24:00Z">
                        <w:rPr>
                          <w:rFonts w:ascii="Cambria Math" w:hAnsi="Cambria Math"/>
                          <w:rPrChange w:id="176" w:author="Victor" w:date="2022-06-16T11:26:00Z">
                            <w:rPr>
                              <w:rFonts w:ascii="Cambria Math" w:hAnsi="Cambria Math"/>
                              <w:sz w:val="16"/>
                              <w:szCs w:val="16"/>
                            </w:rPr>
                          </w:rPrChange>
                        </w:rPr>
                        <m:t>1</m:t>
                      </w:ins>
                    </m:r>
                    <m:r>
                      <w:del w:id="177" w:author="Victor" w:date="2022-06-16T11:24:00Z">
                        <w:rPr>
                          <w:rFonts w:ascii="Cambria Math" w:hAnsi="Cambria Math"/>
                          <w:rPrChange w:id="178" w:author="Victor" w:date="2022-06-16T11:26:00Z">
                            <w:rPr>
                              <w:rFonts w:ascii="Cambria Math" w:hAnsi="Cambria Math"/>
                              <w:sz w:val="18"/>
                              <w:szCs w:val="18"/>
                            </w:rPr>
                          </w:rPrChange>
                        </w:rPr>
                        <m:t>2</m:t>
                      </w:del>
                    </m:r>
                  </m:sub>
                </m:sSub>
                <m:sSub>
                  <m:sSubPr>
                    <m:ctrlPr>
                      <w:rPr>
                        <w:rFonts w:ascii="Cambria Math" w:hAnsi="Cambria Math"/>
                        <w:i/>
                      </w:rPr>
                    </m:ctrlPr>
                  </m:sSubPr>
                  <m:e>
                    <m:r>
                      <w:ins w:id="179" w:author="Victor" w:date="2022-06-16T11:24:00Z">
                        <w:rPr>
                          <w:rFonts w:ascii="Cambria Math" w:hAnsi="Cambria Math"/>
                          <w:rPrChange w:id="180" w:author="Victor" w:date="2022-06-16T11:26:00Z">
                            <w:rPr>
                              <w:rFonts w:ascii="Cambria Math" w:hAnsi="Cambria Math"/>
                              <w:sz w:val="16"/>
                              <w:szCs w:val="16"/>
                            </w:rPr>
                          </w:rPrChange>
                        </w:rPr>
                        <m:t>x</m:t>
                      </w:ins>
                    </m:r>
                    <m:r>
                      <w:del w:id="181" w:author="Victor" w:date="2022-06-16T11:24:00Z">
                        <w:rPr>
                          <w:rFonts w:ascii="Cambria Math" w:hAnsi="Cambria Math"/>
                          <w:rPrChange w:id="182" w:author="Victor" w:date="2022-06-16T11:26:00Z">
                            <w:rPr>
                              <w:rFonts w:ascii="Cambria Math" w:hAnsi="Cambria Math"/>
                              <w:sz w:val="18"/>
                              <w:szCs w:val="18"/>
                            </w:rPr>
                          </w:rPrChange>
                        </w:rPr>
                        <m:t>y</m:t>
                      </w:del>
                    </m:r>
                  </m:e>
                  <m:sub>
                    <m:r>
                      <w:del w:id="183" w:author="Victor" w:date="2022-06-16T11:24:00Z">
                        <w:rPr>
                          <w:rFonts w:ascii="Cambria Math" w:hAnsi="Cambria Math"/>
                          <w:rPrChange w:id="184" w:author="Victor" w:date="2022-06-16T11:26:00Z">
                            <w:rPr>
                              <w:rFonts w:ascii="Cambria Math" w:hAnsi="Cambria Math"/>
                              <w:sz w:val="18"/>
                              <w:szCs w:val="18"/>
                            </w:rPr>
                          </w:rPrChange>
                        </w:rPr>
                        <m:t>2</m:t>
                      </w:del>
                    </m:r>
                    <m:r>
                      <w:rPr>
                        <w:rFonts w:ascii="Cambria Math" w:hAnsi="Cambria Math"/>
                        <w:rPrChange w:id="185" w:author="Victor" w:date="2022-06-16T11:26:00Z">
                          <w:rPr>
                            <w:rFonts w:ascii="Cambria Math" w:hAnsi="Cambria Math"/>
                            <w:sz w:val="18"/>
                            <w:szCs w:val="18"/>
                          </w:rPr>
                        </w:rPrChange>
                      </w:rPr>
                      <m:t>t-1</m:t>
                    </m:r>
                  </m:sub>
                </m:sSub>
                <m:r>
                  <w:rPr>
                    <w:rFonts w:ascii="Cambria Math" w:hAnsi="Cambria Math"/>
                    <w:rPrChange w:id="186" w:author="Victor" w:date="2022-06-16T11:26:00Z">
                      <w:rPr>
                        <w:rFonts w:ascii="Cambria Math" w:hAnsi="Cambria Math"/>
                        <w:sz w:val="18"/>
                        <w:szCs w:val="18"/>
                      </w:rPr>
                    </w:rPrChange>
                  </w:rPr>
                  <m:t>+</m:t>
                </m:r>
                <m:r>
                  <w:ins w:id="187" w:author="Victor" w:date="2022-06-16T11:19:00Z">
                    <w:rPr>
                      <w:rFonts w:ascii="Cambria Math" w:hAnsi="Cambria Math" w:hint="eastAsia"/>
                      <w:rPrChange w:id="188" w:author="Victor" w:date="2022-06-16T11:26:00Z">
                        <w:rPr>
                          <w:rFonts w:ascii="Cambria Math" w:hAnsi="Cambria Math" w:hint="eastAsia"/>
                          <w:sz w:val="18"/>
                          <w:szCs w:val="18"/>
                        </w:rPr>
                      </w:rPrChange>
                    </w:rPr>
                    <m:t>…</m:t>
                  </w:ins>
                </m:r>
                <m:r>
                  <w:ins w:id="189" w:author="Victor" w:date="2022-06-16T11:19:00Z">
                    <w:rPr>
                      <w:rFonts w:ascii="Cambria Math" w:hAnsi="Cambria Math"/>
                      <w:rPrChange w:id="190" w:author="Victor" w:date="2022-06-16T11:26:00Z">
                        <w:rPr>
                          <w:rFonts w:ascii="Cambria Math" w:hAnsi="Cambria Math"/>
                          <w:sz w:val="18"/>
                          <w:szCs w:val="18"/>
                        </w:rPr>
                      </w:rPrChange>
                    </w:rPr>
                    <m:t>+</m:t>
                  </w:ins>
                </m:r>
                <m:sSub>
                  <m:sSubPr>
                    <m:ctrlPr>
                      <w:rPr>
                        <w:rFonts w:ascii="Cambria Math" w:hAnsi="Cambria Math"/>
                        <w:i/>
                      </w:rPr>
                    </m:ctrlPr>
                  </m:sSubPr>
                  <m:e>
                    <m:r>
                      <w:ins w:id="191" w:author="Victor" w:date="2022-06-16T11:24:00Z">
                        <w:rPr>
                          <w:rFonts w:ascii="Cambria Math" w:hAnsi="Cambria Math"/>
                          <w:rPrChange w:id="192" w:author="Victor" w:date="2022-06-16T11:26:00Z">
                            <w:rPr>
                              <w:rFonts w:ascii="Cambria Math" w:hAnsi="Cambria Math"/>
                              <w:sz w:val="16"/>
                              <w:szCs w:val="16"/>
                            </w:rPr>
                          </w:rPrChange>
                        </w:rPr>
                        <m:t>γ</m:t>
                      </w:ins>
                    </m:r>
                    <m:r>
                      <w:del w:id="193" w:author="Victor" w:date="2022-06-16T11:24:00Z">
                        <w:rPr>
                          <w:rFonts w:ascii="Cambria Math" w:hAnsi="Cambria Math"/>
                          <w:rPrChange w:id="194" w:author="Victor" w:date="2022-06-16T11:26:00Z">
                            <w:rPr>
                              <w:rFonts w:ascii="Cambria Math" w:hAnsi="Cambria Math"/>
                              <w:sz w:val="18"/>
                              <w:szCs w:val="18"/>
                            </w:rPr>
                          </w:rPrChange>
                        </w:rPr>
                        <m:t>β</m:t>
                      </w:del>
                    </m:r>
                  </m:e>
                  <m:sub>
                    <m:r>
                      <w:rPr>
                        <w:rFonts w:ascii="Cambria Math" w:hAnsi="Cambria Math"/>
                        <w:rPrChange w:id="195" w:author="Victor" w:date="2022-06-16T11:26:00Z">
                          <w:rPr>
                            <w:rFonts w:ascii="Cambria Math" w:hAnsi="Cambria Math"/>
                            <w:sz w:val="18"/>
                            <w:szCs w:val="18"/>
                          </w:rPr>
                        </w:rPrChange>
                      </w:rPr>
                      <m:t>1p</m:t>
                    </m:r>
                  </m:sub>
                </m:sSub>
                <m:sSub>
                  <m:sSubPr>
                    <m:ctrlPr>
                      <w:rPr>
                        <w:rFonts w:ascii="Cambria Math" w:hAnsi="Cambria Math"/>
                        <w:i/>
                      </w:rPr>
                    </m:ctrlPr>
                  </m:sSubPr>
                  <m:e>
                    <m:r>
                      <w:ins w:id="196" w:author="Victor" w:date="2022-06-16T11:24:00Z">
                        <w:rPr>
                          <w:rFonts w:ascii="Cambria Math" w:hAnsi="Cambria Math"/>
                          <w:rPrChange w:id="197" w:author="Victor" w:date="2022-06-16T11:26:00Z">
                            <w:rPr>
                              <w:rFonts w:ascii="Cambria Math" w:hAnsi="Cambria Math"/>
                              <w:sz w:val="16"/>
                              <w:szCs w:val="16"/>
                            </w:rPr>
                          </w:rPrChange>
                        </w:rPr>
                        <m:t>x</m:t>
                      </w:ins>
                    </m:r>
                    <m:r>
                      <w:del w:id="198" w:author="Victor" w:date="2022-06-16T11:24:00Z">
                        <w:rPr>
                          <w:rFonts w:ascii="Cambria Math" w:hAnsi="Cambria Math"/>
                          <w:rPrChange w:id="199" w:author="Victor" w:date="2022-06-16T11:26:00Z">
                            <w:rPr>
                              <w:rFonts w:ascii="Cambria Math" w:hAnsi="Cambria Math"/>
                              <w:sz w:val="18"/>
                              <w:szCs w:val="18"/>
                            </w:rPr>
                          </w:rPrChange>
                        </w:rPr>
                        <m:t>y</m:t>
                      </w:del>
                    </m:r>
                  </m:e>
                  <m:sub>
                    <m:r>
                      <w:del w:id="200" w:author="Victor" w:date="2022-06-16T11:24:00Z">
                        <w:rPr>
                          <w:rFonts w:ascii="Cambria Math" w:hAnsi="Cambria Math"/>
                          <w:rPrChange w:id="201" w:author="Victor" w:date="2022-06-16T11:26:00Z">
                            <w:rPr>
                              <w:rFonts w:ascii="Cambria Math" w:hAnsi="Cambria Math"/>
                              <w:sz w:val="18"/>
                              <w:szCs w:val="18"/>
                            </w:rPr>
                          </w:rPrChange>
                        </w:rPr>
                        <m:t>1</m:t>
                      </w:del>
                    </m:r>
                    <m:r>
                      <w:rPr>
                        <w:rFonts w:ascii="Cambria Math" w:hAnsi="Cambria Math"/>
                        <w:rPrChange w:id="202" w:author="Victor" w:date="2022-06-16T11:26:00Z">
                          <w:rPr>
                            <w:rFonts w:ascii="Cambria Math" w:hAnsi="Cambria Math"/>
                            <w:sz w:val="18"/>
                            <w:szCs w:val="18"/>
                          </w:rPr>
                        </w:rPrChange>
                      </w:rPr>
                      <m:t>t-p</m:t>
                    </m:r>
                  </m:sub>
                </m:sSub>
                <m:r>
                  <w:del w:id="203" w:author="Victor" w:date="2022-06-16T11:25:00Z">
                    <w:rPr>
                      <w:rFonts w:ascii="Cambria Math" w:hAnsi="Cambria Math"/>
                      <w:rPrChange w:id="204" w:author="Victor" w:date="2022-06-16T11:26:00Z">
                        <w:rPr>
                          <w:rFonts w:ascii="Cambria Math" w:hAnsi="Cambria Math"/>
                          <w:sz w:val="18"/>
                          <w:szCs w:val="18"/>
                        </w:rPr>
                      </w:rPrChange>
                    </w:rPr>
                    <m:t>+</m:t>
                  </w:del>
                </m:r>
                <m:sSub>
                  <m:sSubPr>
                    <m:ctrlPr>
                      <w:del w:id="205" w:author="Victor" w:date="2022-06-16T11:25:00Z">
                        <w:rPr>
                          <w:rFonts w:ascii="Cambria Math" w:hAnsi="Cambria Math"/>
                          <w:i/>
                        </w:rPr>
                      </w:del>
                    </m:ctrlPr>
                  </m:sSubPr>
                  <m:e>
                    <m:r>
                      <w:del w:id="206" w:author="Victor" w:date="2022-06-16T11:25:00Z">
                        <w:rPr>
                          <w:rFonts w:ascii="Cambria Math" w:hAnsi="Cambria Math"/>
                          <w:rPrChange w:id="207" w:author="Victor" w:date="2022-06-16T11:26:00Z">
                            <w:rPr>
                              <w:rFonts w:ascii="Cambria Math" w:hAnsi="Cambria Math"/>
                              <w:sz w:val="18"/>
                              <w:szCs w:val="18"/>
                            </w:rPr>
                          </w:rPrChange>
                        </w:rPr>
                        <m:t>β</m:t>
                      </w:del>
                    </m:r>
                  </m:e>
                  <m:sub>
                    <m:r>
                      <w:del w:id="208" w:author="Victor" w:date="2022-06-16T11:25:00Z">
                        <w:rPr>
                          <w:rFonts w:ascii="Cambria Math" w:hAnsi="Cambria Math"/>
                          <w:rPrChange w:id="209" w:author="Victor" w:date="2022-06-16T11:26:00Z">
                            <w:rPr>
                              <w:rFonts w:ascii="Cambria Math" w:hAnsi="Cambria Math"/>
                              <w:sz w:val="18"/>
                              <w:szCs w:val="18"/>
                            </w:rPr>
                          </w:rPrChange>
                        </w:rPr>
                        <m:t>1p</m:t>
                      </w:del>
                    </m:r>
                  </m:sub>
                </m:sSub>
                <m:sSub>
                  <m:sSubPr>
                    <m:ctrlPr>
                      <w:del w:id="210" w:author="Victor" w:date="2022-06-16T11:25:00Z">
                        <w:rPr>
                          <w:rFonts w:ascii="Cambria Math" w:hAnsi="Cambria Math"/>
                          <w:i/>
                        </w:rPr>
                      </w:del>
                    </m:ctrlPr>
                  </m:sSubPr>
                  <m:e>
                    <m:r>
                      <w:del w:id="211" w:author="Victor" w:date="2022-06-16T11:25:00Z">
                        <w:rPr>
                          <w:rFonts w:ascii="Cambria Math" w:hAnsi="Cambria Math"/>
                          <w:rPrChange w:id="212" w:author="Victor" w:date="2022-06-16T11:26:00Z">
                            <w:rPr>
                              <w:rFonts w:ascii="Cambria Math" w:hAnsi="Cambria Math"/>
                              <w:sz w:val="18"/>
                              <w:szCs w:val="18"/>
                            </w:rPr>
                          </w:rPrChange>
                        </w:rPr>
                        <m:t>y</m:t>
                      </w:del>
                    </m:r>
                  </m:e>
                  <m:sub>
                    <m:r>
                      <w:del w:id="213" w:author="Victor" w:date="2022-06-16T11:25:00Z">
                        <w:rPr>
                          <w:rFonts w:ascii="Cambria Math" w:hAnsi="Cambria Math"/>
                          <w:rPrChange w:id="214" w:author="Victor" w:date="2022-06-16T11:26:00Z">
                            <w:rPr>
                              <w:rFonts w:ascii="Cambria Math" w:hAnsi="Cambria Math"/>
                              <w:sz w:val="18"/>
                              <w:szCs w:val="18"/>
                            </w:rPr>
                          </w:rPrChange>
                        </w:rPr>
                        <m:t>2t-p</m:t>
                      </w:del>
                    </m:r>
                  </m:sub>
                </m:sSub>
                <m:r>
                  <w:rPr>
                    <w:rFonts w:ascii="Cambria Math" w:hAnsi="Cambria Math"/>
                    <w:rPrChange w:id="215" w:author="Victor" w:date="2022-06-16T11:26:00Z">
                      <w:rPr>
                        <w:rFonts w:ascii="Cambria Math" w:hAnsi="Cambria Math"/>
                        <w:sz w:val="18"/>
                        <w:szCs w:val="18"/>
                      </w:rPr>
                    </w:rPrChange>
                  </w:rPr>
                  <m:t>+</m:t>
                </m:r>
                <m:sSub>
                  <m:sSubPr>
                    <m:ctrlPr>
                      <w:rPr>
                        <w:rFonts w:ascii="Cambria Math" w:hAnsi="Cambria Math"/>
                        <w:i/>
                      </w:rPr>
                    </m:ctrlPr>
                  </m:sSubPr>
                  <m:e>
                    <m:r>
                      <w:rPr>
                        <w:rFonts w:ascii="Cambria Math" w:hAnsi="Cambria Math"/>
                        <w:rPrChange w:id="216" w:author="Victor" w:date="2022-06-16T11:26:00Z">
                          <w:rPr>
                            <w:rFonts w:ascii="Cambria Math" w:hAnsi="Cambria Math"/>
                            <w:sz w:val="18"/>
                            <w:szCs w:val="18"/>
                          </w:rPr>
                        </w:rPrChange>
                      </w:rPr>
                      <m:t>u</m:t>
                    </m:r>
                  </m:e>
                  <m:sub>
                    <m:r>
                      <w:rPr>
                        <w:rFonts w:ascii="Cambria Math" w:hAnsi="Cambria Math"/>
                        <w:rPrChange w:id="217" w:author="Victor" w:date="2022-06-16T11:26:00Z">
                          <w:rPr>
                            <w:rFonts w:ascii="Cambria Math" w:hAnsi="Cambria Math"/>
                            <w:sz w:val="18"/>
                            <w:szCs w:val="18"/>
                          </w:rPr>
                        </w:rPrChange>
                      </w:rPr>
                      <m:t>1t</m:t>
                    </m:r>
                  </m:sub>
                </m:sSub>
                <m:r>
                  <w:ins w:id="218" w:author="Victor" w:date="2022-06-16T11:19:00Z">
                    <w:rPr>
                      <w:rFonts w:ascii="Cambria Math" w:hAnsi="Cambria Math"/>
                      <w:rPrChange w:id="219" w:author="Victor" w:date="2022-06-16T11:26:00Z">
                        <w:rPr>
                          <w:rFonts w:ascii="Cambria Math" w:hAnsi="Cambria Math"/>
                          <w:sz w:val="16"/>
                          <w:szCs w:val="16"/>
                        </w:rPr>
                      </w:rPrChange>
                    </w:rPr>
                    <m:t>,</m:t>
                  </w:ins>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77777777" w:rsidR="008509DE" w:rsidRPr="008509DE" w:rsidRDefault="00E97554" w:rsidP="008509DE">
            <w:pPr>
              <w:pStyle w:val="JENUINormal"/>
              <w:ind w:firstLine="0"/>
              <w:jc w:val="center"/>
              <w:rPr>
                <w:ins w:id="220" w:author="Victor" w:date="2022-06-16T11:27:00Z"/>
                <w:rPrChange w:id="221" w:author="Victor" w:date="2022-06-16T11:28:00Z">
                  <w:rPr>
                    <w:ins w:id="222" w:author="Victor" w:date="2022-06-16T11:27:00Z"/>
                    <w:rFonts w:ascii="Cambria Math" w:hAnsi="Cambria Math"/>
                    <w:i/>
                    <w:sz w:val="16"/>
                    <w:szCs w:val="16"/>
                  </w:rPr>
                </w:rPrChange>
              </w:rPr>
            </w:pPr>
            <m:oMathPara>
              <m:oMath>
                <m:sSub>
                  <m:sSubPr>
                    <m:ctrlPr>
                      <w:rPr>
                        <w:rFonts w:ascii="Cambria Math" w:hAnsi="Cambria Math"/>
                        <w:i/>
                      </w:rPr>
                    </m:ctrlPr>
                  </m:sSubPr>
                  <m:e>
                    <m:r>
                      <w:ins w:id="223" w:author="Victor" w:date="2022-06-16T11:26:00Z">
                        <w:rPr>
                          <w:rFonts w:ascii="Cambria Math" w:hAnsi="Cambria Math"/>
                          <w:rPrChange w:id="224" w:author="Victor" w:date="2022-06-16T11:28:00Z">
                            <w:rPr>
                              <w:rFonts w:ascii="Cambria Math" w:hAnsi="Cambria Math"/>
                              <w:sz w:val="16"/>
                              <w:szCs w:val="16"/>
                            </w:rPr>
                          </w:rPrChange>
                        </w:rPr>
                        <m:t>x</m:t>
                      </w:ins>
                    </m:r>
                    <m:r>
                      <w:del w:id="225" w:author="Victor" w:date="2022-06-16T11:26:00Z">
                        <w:rPr>
                          <w:rFonts w:ascii="Cambria Math" w:hAnsi="Cambria Math"/>
                          <w:rPrChange w:id="226" w:author="Victor" w:date="2022-06-16T11:28:00Z">
                            <w:rPr>
                              <w:rFonts w:ascii="Cambria Math" w:hAnsi="Cambria Math"/>
                              <w:sz w:val="18"/>
                              <w:szCs w:val="18"/>
                            </w:rPr>
                          </w:rPrChange>
                        </w:rPr>
                        <m:t>y</m:t>
                      </w:del>
                    </m:r>
                  </m:e>
                  <m:sub>
                    <m:r>
                      <w:del w:id="227" w:author="Victor" w:date="2022-06-16T11:26:00Z">
                        <w:rPr>
                          <w:rFonts w:ascii="Cambria Math" w:hAnsi="Cambria Math"/>
                          <w:rPrChange w:id="228" w:author="Victor" w:date="2022-06-16T11:28:00Z">
                            <w:rPr>
                              <w:rFonts w:ascii="Cambria Math" w:hAnsi="Cambria Math"/>
                              <w:sz w:val="18"/>
                              <w:szCs w:val="18"/>
                            </w:rPr>
                          </w:rPrChange>
                        </w:rPr>
                        <m:t>2</m:t>
                      </w:del>
                    </m:r>
                    <m:r>
                      <w:rPr>
                        <w:rFonts w:ascii="Cambria Math" w:hAnsi="Cambria Math"/>
                        <w:rPrChange w:id="229" w:author="Victor" w:date="2022-06-16T11:28:00Z">
                          <w:rPr>
                            <w:rFonts w:ascii="Cambria Math" w:hAnsi="Cambria Math"/>
                            <w:sz w:val="18"/>
                            <w:szCs w:val="18"/>
                          </w:rPr>
                        </w:rPrChange>
                      </w:rPr>
                      <m:t>t</m:t>
                    </m:r>
                  </m:sub>
                </m:sSub>
                <m:r>
                  <w:rPr>
                    <w:rFonts w:ascii="Cambria Math" w:hAnsi="Cambria Math"/>
                    <w:rPrChange w:id="230" w:author="Victor" w:date="2022-06-16T11:28:00Z">
                      <w:rPr>
                        <w:rFonts w:ascii="Cambria Math" w:hAnsi="Cambria Math"/>
                        <w:sz w:val="18"/>
                        <w:szCs w:val="18"/>
                      </w:rPr>
                    </w:rPrChange>
                  </w:rPr>
                  <m:t xml:space="preserve">= </m:t>
                </m:r>
                <m:sSub>
                  <m:sSubPr>
                    <m:ctrlPr>
                      <w:rPr>
                        <w:rFonts w:ascii="Cambria Math" w:hAnsi="Cambria Math"/>
                        <w:i/>
                      </w:rPr>
                    </m:ctrlPr>
                  </m:sSubPr>
                  <m:e>
                    <m:r>
                      <w:rPr>
                        <w:rFonts w:ascii="Cambria Math" w:hAnsi="Cambria Math"/>
                        <w:rPrChange w:id="231" w:author="Victor" w:date="2022-06-16T11:28:00Z">
                          <w:rPr>
                            <w:rFonts w:ascii="Cambria Math" w:hAnsi="Cambria Math"/>
                            <w:sz w:val="18"/>
                            <w:szCs w:val="18"/>
                          </w:rPr>
                        </w:rPrChange>
                      </w:rPr>
                      <m:t>β</m:t>
                    </m:r>
                  </m:e>
                  <m:sub>
                    <m:r>
                      <w:rPr>
                        <w:rFonts w:ascii="Cambria Math" w:hAnsi="Cambria Math"/>
                        <w:rPrChange w:id="232" w:author="Victor" w:date="2022-06-16T11:28:00Z">
                          <w:rPr>
                            <w:rFonts w:ascii="Cambria Math" w:hAnsi="Cambria Math"/>
                            <w:sz w:val="18"/>
                            <w:szCs w:val="18"/>
                          </w:rPr>
                        </w:rPrChange>
                      </w:rPr>
                      <m:t>20</m:t>
                    </m:r>
                  </m:sub>
                </m:sSub>
                <m:r>
                  <w:rPr>
                    <w:rFonts w:ascii="Cambria Math" w:hAnsi="Cambria Math"/>
                    <w:rPrChange w:id="233" w:author="Victor" w:date="2022-06-16T11:28:00Z">
                      <w:rPr>
                        <w:rFonts w:ascii="Cambria Math" w:hAnsi="Cambria Math"/>
                        <w:sz w:val="18"/>
                        <w:szCs w:val="18"/>
                      </w:rPr>
                    </w:rPrChange>
                  </w:rPr>
                  <m:t>+</m:t>
                </m:r>
                <m:sSub>
                  <m:sSubPr>
                    <m:ctrlPr>
                      <w:rPr>
                        <w:rFonts w:ascii="Cambria Math" w:hAnsi="Cambria Math"/>
                        <w:i/>
                      </w:rPr>
                    </m:ctrlPr>
                  </m:sSubPr>
                  <m:e>
                    <m:r>
                      <w:rPr>
                        <w:rFonts w:ascii="Cambria Math" w:hAnsi="Cambria Math"/>
                        <w:rPrChange w:id="234" w:author="Victor" w:date="2022-06-16T11:28:00Z">
                          <w:rPr>
                            <w:rFonts w:ascii="Cambria Math" w:hAnsi="Cambria Math"/>
                            <w:sz w:val="18"/>
                            <w:szCs w:val="18"/>
                          </w:rPr>
                        </w:rPrChange>
                      </w:rPr>
                      <m:t>β</m:t>
                    </m:r>
                  </m:e>
                  <m:sub>
                    <m:r>
                      <w:rPr>
                        <w:rFonts w:ascii="Cambria Math" w:hAnsi="Cambria Math"/>
                        <w:rPrChange w:id="235" w:author="Victor" w:date="2022-06-16T11:28:00Z">
                          <w:rPr>
                            <w:rFonts w:ascii="Cambria Math" w:hAnsi="Cambria Math"/>
                            <w:sz w:val="18"/>
                            <w:szCs w:val="18"/>
                          </w:rPr>
                        </w:rPrChange>
                      </w:rPr>
                      <m:t>21</m:t>
                    </m:r>
                  </m:sub>
                </m:sSub>
                <m:sSub>
                  <m:sSubPr>
                    <m:ctrlPr>
                      <w:rPr>
                        <w:rFonts w:ascii="Cambria Math" w:hAnsi="Cambria Math"/>
                        <w:i/>
                      </w:rPr>
                    </m:ctrlPr>
                  </m:sSubPr>
                  <m:e>
                    <m:r>
                      <w:rPr>
                        <w:rFonts w:ascii="Cambria Math" w:hAnsi="Cambria Math"/>
                        <w:rPrChange w:id="236" w:author="Victor" w:date="2022-06-16T11:28:00Z">
                          <w:rPr>
                            <w:rFonts w:ascii="Cambria Math" w:hAnsi="Cambria Math"/>
                            <w:sz w:val="18"/>
                            <w:szCs w:val="18"/>
                          </w:rPr>
                        </w:rPrChange>
                      </w:rPr>
                      <m:t>y</m:t>
                    </m:r>
                  </m:e>
                  <m:sub>
                    <m:r>
                      <w:del w:id="237" w:author="Victor" w:date="2022-06-16T11:26:00Z">
                        <w:rPr>
                          <w:rFonts w:ascii="Cambria Math" w:hAnsi="Cambria Math"/>
                          <w:rPrChange w:id="238" w:author="Victor" w:date="2022-06-16T11:28:00Z">
                            <w:rPr>
                              <w:rFonts w:ascii="Cambria Math" w:hAnsi="Cambria Math"/>
                              <w:sz w:val="18"/>
                              <w:szCs w:val="18"/>
                            </w:rPr>
                          </w:rPrChange>
                        </w:rPr>
                        <m:t>1</m:t>
                      </w:del>
                    </m:r>
                    <m:r>
                      <w:rPr>
                        <w:rFonts w:ascii="Cambria Math" w:hAnsi="Cambria Math"/>
                        <w:rPrChange w:id="239" w:author="Victor" w:date="2022-06-16T11:28:00Z">
                          <w:rPr>
                            <w:rFonts w:ascii="Cambria Math" w:hAnsi="Cambria Math"/>
                            <w:sz w:val="18"/>
                            <w:szCs w:val="18"/>
                          </w:rPr>
                        </w:rPrChange>
                      </w:rPr>
                      <m:t>t-1</m:t>
                    </m:r>
                  </m:sub>
                </m:sSub>
                <m:r>
                  <w:rPr>
                    <w:rFonts w:ascii="Cambria Math" w:hAnsi="Cambria Math"/>
                    <w:rPrChange w:id="240" w:author="Victor" w:date="2022-06-16T11:28:00Z">
                      <w:rPr>
                        <w:rFonts w:ascii="Cambria Math" w:hAnsi="Cambria Math"/>
                        <w:sz w:val="18"/>
                        <w:szCs w:val="18"/>
                      </w:rPr>
                    </w:rPrChange>
                  </w:rPr>
                  <m:t>+</m:t>
                </m:r>
                <m:r>
                  <w:ins w:id="241" w:author="Victor" w:date="2022-06-16T11:27:00Z">
                    <w:rPr>
                      <w:rFonts w:ascii="Cambria Math" w:hAnsi="Cambria Math" w:hint="eastAsia"/>
                      <w:rPrChange w:id="242" w:author="Victor" w:date="2022-06-16T11:28:00Z">
                        <w:rPr>
                          <w:rFonts w:ascii="Cambria Math" w:hAnsi="Cambria Math" w:hint="eastAsia"/>
                          <w:sz w:val="16"/>
                          <w:szCs w:val="16"/>
                        </w:rPr>
                      </w:rPrChange>
                    </w:rPr>
                    <m:t>…</m:t>
                  </w:ins>
                </m:r>
                <m:r>
                  <w:ins w:id="243" w:author="Victor" w:date="2022-06-16T11:27:00Z">
                    <w:rPr>
                      <w:rFonts w:ascii="Cambria Math" w:hAnsi="Cambria Math"/>
                      <w:rPrChange w:id="244" w:author="Victor" w:date="2022-06-16T11:28:00Z">
                        <w:rPr>
                          <w:rFonts w:ascii="Cambria Math" w:hAnsi="Cambria Math"/>
                          <w:sz w:val="16"/>
                          <w:szCs w:val="16"/>
                        </w:rPr>
                      </w:rPrChange>
                    </w:rPr>
                    <m:t>+</m:t>
                  </w:ins>
                </m:r>
                <m:sSub>
                  <m:sSubPr>
                    <m:ctrlPr>
                      <w:rPr>
                        <w:rFonts w:ascii="Cambria Math" w:hAnsi="Cambria Math"/>
                        <w:i/>
                      </w:rPr>
                    </m:ctrlPr>
                  </m:sSubPr>
                  <m:e>
                    <m:r>
                      <w:rPr>
                        <w:rFonts w:ascii="Cambria Math" w:hAnsi="Cambria Math"/>
                        <w:rPrChange w:id="245" w:author="Victor" w:date="2022-06-16T11:28:00Z">
                          <w:rPr>
                            <w:rFonts w:ascii="Cambria Math" w:hAnsi="Cambria Math"/>
                            <w:sz w:val="18"/>
                            <w:szCs w:val="18"/>
                          </w:rPr>
                        </w:rPrChange>
                      </w:rPr>
                      <m:t>β</m:t>
                    </m:r>
                  </m:e>
                  <m:sub>
                    <m:r>
                      <w:rPr>
                        <w:rFonts w:ascii="Cambria Math" w:hAnsi="Cambria Math"/>
                        <w:rPrChange w:id="246" w:author="Victor" w:date="2022-06-16T11:28:00Z">
                          <w:rPr>
                            <w:rFonts w:ascii="Cambria Math" w:hAnsi="Cambria Math"/>
                            <w:sz w:val="18"/>
                            <w:szCs w:val="18"/>
                          </w:rPr>
                        </w:rPrChange>
                      </w:rPr>
                      <m:t>2</m:t>
                    </m:r>
                    <m:r>
                      <w:ins w:id="247" w:author="Victor" w:date="2022-06-16T11:27:00Z">
                        <w:rPr>
                          <w:rFonts w:ascii="Cambria Math" w:hAnsi="Cambria Math"/>
                          <w:rPrChange w:id="248" w:author="Victor" w:date="2022-06-16T11:28:00Z">
                            <w:rPr>
                              <w:rFonts w:ascii="Cambria Math" w:hAnsi="Cambria Math"/>
                              <w:sz w:val="16"/>
                              <w:szCs w:val="16"/>
                            </w:rPr>
                          </w:rPrChange>
                        </w:rPr>
                        <m:t>p</m:t>
                      </w:ins>
                    </m:r>
                    <m:r>
                      <w:del w:id="249" w:author="Victor" w:date="2022-06-16T11:27:00Z">
                        <w:rPr>
                          <w:rFonts w:ascii="Cambria Math" w:hAnsi="Cambria Math"/>
                          <w:rPrChange w:id="250" w:author="Victor" w:date="2022-06-16T11:28:00Z">
                            <w:rPr>
                              <w:rFonts w:ascii="Cambria Math" w:hAnsi="Cambria Math"/>
                              <w:sz w:val="18"/>
                              <w:szCs w:val="18"/>
                            </w:rPr>
                          </w:rPrChange>
                        </w:rPr>
                        <m:t>2</m:t>
                      </w:del>
                    </m:r>
                  </m:sub>
                </m:sSub>
                <m:sSub>
                  <m:sSubPr>
                    <m:ctrlPr>
                      <w:rPr>
                        <w:rFonts w:ascii="Cambria Math" w:hAnsi="Cambria Math"/>
                        <w:i/>
                      </w:rPr>
                    </m:ctrlPr>
                  </m:sSubPr>
                  <m:e>
                    <m:r>
                      <w:rPr>
                        <w:rFonts w:ascii="Cambria Math" w:hAnsi="Cambria Math"/>
                        <w:rPrChange w:id="251" w:author="Victor" w:date="2022-06-16T11:28:00Z">
                          <w:rPr>
                            <w:rFonts w:ascii="Cambria Math" w:hAnsi="Cambria Math"/>
                            <w:sz w:val="18"/>
                            <w:szCs w:val="18"/>
                          </w:rPr>
                        </w:rPrChange>
                      </w:rPr>
                      <m:t>y</m:t>
                    </m:r>
                  </m:e>
                  <m:sub>
                    <m:r>
                      <w:del w:id="252" w:author="Victor" w:date="2022-06-16T11:27:00Z">
                        <w:rPr>
                          <w:rFonts w:ascii="Cambria Math" w:hAnsi="Cambria Math"/>
                          <w:rPrChange w:id="253" w:author="Victor" w:date="2022-06-16T11:28:00Z">
                            <w:rPr>
                              <w:rFonts w:ascii="Cambria Math" w:hAnsi="Cambria Math"/>
                              <w:sz w:val="18"/>
                              <w:szCs w:val="18"/>
                            </w:rPr>
                          </w:rPrChange>
                        </w:rPr>
                        <m:t>2</m:t>
                      </w:del>
                    </m:r>
                    <m:r>
                      <w:rPr>
                        <w:rFonts w:ascii="Cambria Math" w:hAnsi="Cambria Math"/>
                        <w:rPrChange w:id="254" w:author="Victor" w:date="2022-06-16T11:28:00Z">
                          <w:rPr>
                            <w:rFonts w:ascii="Cambria Math" w:hAnsi="Cambria Math"/>
                            <w:sz w:val="18"/>
                            <w:szCs w:val="18"/>
                          </w:rPr>
                        </w:rPrChange>
                      </w:rPr>
                      <m:t>t-</m:t>
                    </m:r>
                    <m:r>
                      <w:ins w:id="255" w:author="Victor" w:date="2022-06-16T11:27:00Z">
                        <w:rPr>
                          <w:rFonts w:ascii="Cambria Math" w:hAnsi="Cambria Math"/>
                          <w:rPrChange w:id="256" w:author="Victor" w:date="2022-06-16T11:28:00Z">
                            <w:rPr>
                              <w:rFonts w:ascii="Cambria Math" w:hAnsi="Cambria Math"/>
                              <w:sz w:val="16"/>
                              <w:szCs w:val="16"/>
                            </w:rPr>
                          </w:rPrChange>
                        </w:rPr>
                        <m:t>p</m:t>
                      </w:ins>
                    </m:r>
                    <m:r>
                      <w:del w:id="257" w:author="Victor" w:date="2022-06-16T11:27:00Z">
                        <w:rPr>
                          <w:rFonts w:ascii="Cambria Math" w:hAnsi="Cambria Math"/>
                          <w:rPrChange w:id="258" w:author="Victor" w:date="2022-06-16T11:28:00Z">
                            <w:rPr>
                              <w:rFonts w:ascii="Cambria Math" w:hAnsi="Cambria Math"/>
                              <w:sz w:val="18"/>
                              <w:szCs w:val="18"/>
                            </w:rPr>
                          </w:rPrChange>
                        </w:rPr>
                        <m:t>1</m:t>
                      </w:del>
                    </m:r>
                  </m:sub>
                </m:sSub>
                <m:r>
                  <w:rPr>
                    <w:rFonts w:ascii="Cambria Math" w:hAnsi="Cambria Math"/>
                    <w:rPrChange w:id="259" w:author="Victor" w:date="2022-06-16T11:28:00Z">
                      <w:rPr>
                        <w:rFonts w:ascii="Cambria Math" w:hAnsi="Cambria Math"/>
                        <w:sz w:val="18"/>
                        <w:szCs w:val="18"/>
                      </w:rPr>
                    </w:rPrChange>
                  </w:rPr>
                  <m:t>+</m:t>
                </m:r>
                <m:sSub>
                  <m:sSubPr>
                    <m:ctrlPr>
                      <w:del w:id="260" w:author="Victor" w:date="2022-06-16T11:27:00Z">
                        <w:rPr>
                          <w:rFonts w:ascii="Cambria Math" w:hAnsi="Cambria Math"/>
                          <w:i/>
                        </w:rPr>
                      </w:del>
                    </m:ctrlPr>
                  </m:sSubPr>
                  <m:e>
                    <m:r>
                      <w:del w:id="261" w:author="Victor" w:date="2022-06-16T11:27:00Z">
                        <w:rPr>
                          <w:rFonts w:ascii="Cambria Math" w:hAnsi="Cambria Math"/>
                          <w:rPrChange w:id="262" w:author="Victor" w:date="2022-06-16T11:28:00Z">
                            <w:rPr>
                              <w:rFonts w:ascii="Cambria Math" w:hAnsi="Cambria Math"/>
                              <w:sz w:val="18"/>
                              <w:szCs w:val="18"/>
                            </w:rPr>
                          </w:rPrChange>
                        </w:rPr>
                        <m:t>β</m:t>
                      </w:del>
                    </m:r>
                  </m:e>
                  <m:sub>
                    <m:r>
                      <w:del w:id="263" w:author="Victor" w:date="2022-06-16T11:27:00Z">
                        <w:rPr>
                          <w:rFonts w:ascii="Cambria Math" w:hAnsi="Cambria Math"/>
                          <w:rPrChange w:id="264" w:author="Victor" w:date="2022-06-16T11:28:00Z">
                            <w:rPr>
                              <w:rFonts w:ascii="Cambria Math" w:hAnsi="Cambria Math"/>
                              <w:sz w:val="18"/>
                              <w:szCs w:val="18"/>
                            </w:rPr>
                          </w:rPrChange>
                        </w:rPr>
                        <m:t>2p</m:t>
                      </w:del>
                    </m:r>
                  </m:sub>
                </m:sSub>
                <m:sSub>
                  <m:sSubPr>
                    <m:ctrlPr>
                      <w:del w:id="265" w:author="Victor" w:date="2022-06-16T11:27:00Z">
                        <w:rPr>
                          <w:rFonts w:ascii="Cambria Math" w:hAnsi="Cambria Math"/>
                          <w:i/>
                        </w:rPr>
                      </w:del>
                    </m:ctrlPr>
                  </m:sSubPr>
                  <m:e>
                    <m:r>
                      <w:del w:id="266" w:author="Victor" w:date="2022-06-16T11:27:00Z">
                        <w:rPr>
                          <w:rFonts w:ascii="Cambria Math" w:hAnsi="Cambria Math"/>
                          <w:rPrChange w:id="267" w:author="Victor" w:date="2022-06-16T11:28:00Z">
                            <w:rPr>
                              <w:rFonts w:ascii="Cambria Math" w:hAnsi="Cambria Math"/>
                              <w:sz w:val="18"/>
                              <w:szCs w:val="18"/>
                            </w:rPr>
                          </w:rPrChange>
                        </w:rPr>
                        <m:t>y</m:t>
                      </w:del>
                    </m:r>
                  </m:e>
                  <m:sub>
                    <m:r>
                      <w:del w:id="268" w:author="Victor" w:date="2022-06-16T11:27:00Z">
                        <w:rPr>
                          <w:rFonts w:ascii="Cambria Math" w:hAnsi="Cambria Math"/>
                          <w:rPrChange w:id="269" w:author="Victor" w:date="2022-06-16T11:28:00Z">
                            <w:rPr>
                              <w:rFonts w:ascii="Cambria Math" w:hAnsi="Cambria Math"/>
                              <w:sz w:val="18"/>
                              <w:szCs w:val="18"/>
                            </w:rPr>
                          </w:rPrChange>
                        </w:rPr>
                        <m:t>1t-p</m:t>
                      </w:del>
                    </m:r>
                  </m:sub>
                </m:sSub>
              </m:oMath>
            </m:oMathPara>
          </w:p>
          <w:p w14:paraId="4933FC08" w14:textId="43DCB5C7" w:rsidR="00ED0E68" w:rsidRPr="00E14039" w:rsidRDefault="008509DE" w:rsidP="008509DE">
            <w:pPr>
              <w:pStyle w:val="JENUINormal"/>
              <w:ind w:firstLine="0"/>
              <w:jc w:val="center"/>
              <w:rPr>
                <w:rFonts w:ascii="Cambria Math" w:hAnsi="Cambria Math"/>
                <w:i/>
                <w:sz w:val="16"/>
                <w:szCs w:val="16"/>
                <w:rPrChange w:id="270" w:author="Victor" w:date="2022-06-16T11:20:00Z">
                  <w:rPr>
                    <w:rFonts w:ascii="Cambria Math" w:hAnsi="Cambria Math"/>
                    <w:i/>
                    <w:sz w:val="18"/>
                    <w:szCs w:val="18"/>
                  </w:rPr>
                </w:rPrChange>
              </w:rPr>
            </w:pPr>
            <m:oMathPara>
              <m:oMath>
                <m:r>
                  <w:ins w:id="271" w:author="Victor" w:date="2022-06-16T11:27:00Z">
                    <w:rPr>
                      <w:rFonts w:ascii="Cambria Math" w:hAnsi="Cambria Math"/>
                    </w:rPr>
                    <m:t xml:space="preserve">      </m:t>
                  </w:ins>
                </m:r>
                <m:r>
                  <w:ins w:id="272" w:author="Victor" w:date="2022-06-16T11:28:00Z">
                    <w:rPr>
                      <w:rFonts w:ascii="Cambria Math" w:hAnsi="Cambria Math"/>
                    </w:rPr>
                    <m:t xml:space="preserve"> </m:t>
                  </w:ins>
                </m:r>
                <m:sSub>
                  <m:sSubPr>
                    <m:ctrlPr>
                      <w:ins w:id="273" w:author="Victor" w:date="2022-06-16T11:27:00Z">
                        <w:rPr>
                          <w:rFonts w:ascii="Cambria Math" w:hAnsi="Cambria Math"/>
                          <w:i/>
                        </w:rPr>
                      </w:ins>
                    </m:ctrlPr>
                  </m:sSubPr>
                  <m:e>
                    <m:r>
                      <w:ins w:id="274" w:author="Victor" w:date="2022-06-16T11:27:00Z">
                        <w:rPr>
                          <w:rFonts w:ascii="Cambria Math" w:hAnsi="Cambria Math"/>
                        </w:rPr>
                        <m:t>γ</m:t>
                      </w:ins>
                    </m:r>
                  </m:e>
                  <m:sub>
                    <m:r>
                      <w:ins w:id="275" w:author="Victor" w:date="2022-06-16T11:27:00Z">
                        <w:rPr>
                          <w:rFonts w:ascii="Cambria Math" w:hAnsi="Cambria Math"/>
                        </w:rPr>
                        <m:t>21</m:t>
                      </w:ins>
                    </m:r>
                  </m:sub>
                </m:sSub>
                <m:sSub>
                  <m:sSubPr>
                    <m:ctrlPr>
                      <w:ins w:id="276" w:author="Victor" w:date="2022-06-16T11:27:00Z">
                        <w:rPr>
                          <w:rFonts w:ascii="Cambria Math" w:hAnsi="Cambria Math"/>
                          <w:i/>
                        </w:rPr>
                      </w:ins>
                    </m:ctrlPr>
                  </m:sSubPr>
                  <m:e>
                    <m:r>
                      <w:ins w:id="277" w:author="Victor" w:date="2022-06-16T11:27:00Z">
                        <w:rPr>
                          <w:rFonts w:ascii="Cambria Math" w:hAnsi="Cambria Math"/>
                        </w:rPr>
                        <m:t>x</m:t>
                      </w:ins>
                    </m:r>
                  </m:e>
                  <m:sub>
                    <m:r>
                      <w:ins w:id="278" w:author="Victor" w:date="2022-06-16T11:27:00Z">
                        <w:rPr>
                          <w:rFonts w:ascii="Cambria Math" w:hAnsi="Cambria Math"/>
                        </w:rPr>
                        <m:t>t-1</m:t>
                      </w:ins>
                    </m:r>
                  </m:sub>
                </m:sSub>
                <m:r>
                  <w:ins w:id="279" w:author="Victor" w:date="2022-06-16T11:27:00Z">
                    <w:rPr>
                      <w:rFonts w:ascii="Cambria Math" w:hAnsi="Cambria Math"/>
                    </w:rPr>
                    <m:t>+…+</m:t>
                  </w:ins>
                </m:r>
                <m:sSub>
                  <m:sSubPr>
                    <m:ctrlPr>
                      <w:ins w:id="280" w:author="Victor" w:date="2022-06-16T11:27:00Z">
                        <w:rPr>
                          <w:rFonts w:ascii="Cambria Math" w:hAnsi="Cambria Math"/>
                          <w:i/>
                        </w:rPr>
                      </w:ins>
                    </m:ctrlPr>
                  </m:sSubPr>
                  <m:e>
                    <m:r>
                      <w:ins w:id="281" w:author="Victor" w:date="2022-06-16T11:27:00Z">
                        <w:rPr>
                          <w:rFonts w:ascii="Cambria Math" w:hAnsi="Cambria Math"/>
                        </w:rPr>
                        <m:t>γ</m:t>
                      </w:ins>
                    </m:r>
                  </m:e>
                  <m:sub>
                    <m:r>
                      <w:ins w:id="282" w:author="Victor" w:date="2022-06-16T11:27:00Z">
                        <w:rPr>
                          <w:rFonts w:ascii="Cambria Math" w:hAnsi="Cambria Math"/>
                        </w:rPr>
                        <m:t>2p</m:t>
                      </w:ins>
                    </m:r>
                  </m:sub>
                </m:sSub>
                <m:sSub>
                  <m:sSubPr>
                    <m:ctrlPr>
                      <w:ins w:id="283" w:author="Victor" w:date="2022-06-16T11:27:00Z">
                        <w:rPr>
                          <w:rFonts w:ascii="Cambria Math" w:hAnsi="Cambria Math"/>
                          <w:i/>
                        </w:rPr>
                      </w:ins>
                    </m:ctrlPr>
                  </m:sSubPr>
                  <m:e>
                    <m:r>
                      <w:ins w:id="284" w:author="Victor" w:date="2022-06-16T11:27:00Z">
                        <w:rPr>
                          <w:rFonts w:ascii="Cambria Math" w:hAnsi="Cambria Math"/>
                        </w:rPr>
                        <m:t>x</m:t>
                      </w:ins>
                    </m:r>
                  </m:e>
                  <m:sub>
                    <m:r>
                      <w:ins w:id="285" w:author="Victor" w:date="2022-06-16T11:27:00Z">
                        <w:rPr>
                          <w:rFonts w:ascii="Cambria Math" w:hAnsi="Cambria Math"/>
                        </w:rPr>
                        <m:t>t-p</m:t>
                      </w:ins>
                    </m:r>
                  </m:sub>
                </m:sSub>
                <m:r>
                  <w:ins w:id="286" w:author="Victor" w:date="2022-06-16T11:27:00Z">
                    <w:rPr>
                      <w:rFonts w:ascii="Cambria Math" w:hAnsi="Cambria Math"/>
                    </w:rPr>
                    <m:t>+</m:t>
                  </w:ins>
                </m:r>
                <m:sSub>
                  <m:sSubPr>
                    <m:ctrlPr>
                      <w:ins w:id="287" w:author="Victor" w:date="2022-06-16T11:27:00Z">
                        <w:rPr>
                          <w:rFonts w:ascii="Cambria Math" w:hAnsi="Cambria Math"/>
                          <w:i/>
                        </w:rPr>
                      </w:ins>
                    </m:ctrlPr>
                  </m:sSubPr>
                  <m:e>
                    <m:r>
                      <w:ins w:id="288" w:author="Victor" w:date="2022-06-16T11:27:00Z">
                        <w:rPr>
                          <w:rFonts w:ascii="Cambria Math" w:hAnsi="Cambria Math"/>
                        </w:rPr>
                        <m:t>u</m:t>
                      </w:ins>
                    </m:r>
                  </m:e>
                  <m:sub>
                    <m:r>
                      <w:ins w:id="289" w:author="Victor" w:date="2022-06-16T11:27:00Z">
                        <w:rPr>
                          <w:rFonts w:ascii="Cambria Math" w:hAnsi="Cambria Math"/>
                        </w:rPr>
                        <m:t>2t</m:t>
                      </w:ins>
                    </m:r>
                  </m:sub>
                </m:sSub>
                <m:r>
                  <w:del w:id="290" w:author="Victor" w:date="2022-06-16T11:27:00Z">
                    <w:rPr>
                      <w:rFonts w:ascii="Cambria Math" w:hAnsi="Cambria Math"/>
                      <w:rPrChange w:id="291" w:author="Victor" w:date="2022-06-16T11:28:00Z">
                        <w:rPr>
                          <w:rFonts w:ascii="Cambria Math" w:hAnsi="Cambria Math"/>
                          <w:sz w:val="18"/>
                          <w:szCs w:val="18"/>
                        </w:rPr>
                      </w:rPrChange>
                    </w:rPr>
                    <m:t>+</m:t>
                  </w:del>
                </m:r>
                <m:sSub>
                  <m:sSubPr>
                    <m:ctrlPr>
                      <w:del w:id="292" w:author="Victor" w:date="2022-06-16T11:27:00Z">
                        <w:rPr>
                          <w:rFonts w:ascii="Cambria Math" w:hAnsi="Cambria Math"/>
                          <w:i/>
                        </w:rPr>
                      </w:del>
                    </m:ctrlPr>
                  </m:sSubPr>
                  <m:e>
                    <m:r>
                      <w:del w:id="293" w:author="Victor" w:date="2022-06-16T11:27:00Z">
                        <w:rPr>
                          <w:rFonts w:ascii="Cambria Math" w:hAnsi="Cambria Math"/>
                          <w:rPrChange w:id="294" w:author="Victor" w:date="2022-06-16T11:28:00Z">
                            <w:rPr>
                              <w:rFonts w:ascii="Cambria Math" w:hAnsi="Cambria Math"/>
                              <w:sz w:val="18"/>
                              <w:szCs w:val="18"/>
                            </w:rPr>
                          </w:rPrChange>
                        </w:rPr>
                        <m:t>β</m:t>
                      </w:del>
                    </m:r>
                  </m:e>
                  <m:sub>
                    <m:r>
                      <w:del w:id="295" w:author="Victor" w:date="2022-06-16T11:27:00Z">
                        <w:rPr>
                          <w:rFonts w:ascii="Cambria Math" w:hAnsi="Cambria Math"/>
                          <w:rPrChange w:id="296" w:author="Victor" w:date="2022-06-16T11:28:00Z">
                            <w:rPr>
                              <w:rFonts w:ascii="Cambria Math" w:hAnsi="Cambria Math"/>
                              <w:sz w:val="18"/>
                              <w:szCs w:val="18"/>
                            </w:rPr>
                          </w:rPrChange>
                        </w:rPr>
                        <m:t>2p</m:t>
                      </w:del>
                    </m:r>
                  </m:sub>
                </m:sSub>
                <m:sSub>
                  <m:sSubPr>
                    <m:ctrlPr>
                      <w:del w:id="297" w:author="Victor" w:date="2022-06-16T11:27:00Z">
                        <w:rPr>
                          <w:rFonts w:ascii="Cambria Math" w:hAnsi="Cambria Math"/>
                          <w:i/>
                        </w:rPr>
                      </w:del>
                    </m:ctrlPr>
                  </m:sSubPr>
                  <m:e>
                    <m:r>
                      <w:del w:id="298" w:author="Victor" w:date="2022-06-16T11:27:00Z">
                        <w:rPr>
                          <w:rFonts w:ascii="Cambria Math" w:hAnsi="Cambria Math"/>
                          <w:rPrChange w:id="299" w:author="Victor" w:date="2022-06-16T11:28:00Z">
                            <w:rPr>
                              <w:rFonts w:ascii="Cambria Math" w:hAnsi="Cambria Math"/>
                              <w:sz w:val="18"/>
                              <w:szCs w:val="18"/>
                            </w:rPr>
                          </w:rPrChange>
                        </w:rPr>
                        <m:t>y</m:t>
                      </w:del>
                    </m:r>
                  </m:e>
                  <m:sub>
                    <m:r>
                      <w:del w:id="300" w:author="Victor" w:date="2022-06-16T11:27:00Z">
                        <w:rPr>
                          <w:rFonts w:ascii="Cambria Math" w:hAnsi="Cambria Math"/>
                          <w:rPrChange w:id="301" w:author="Victor" w:date="2022-06-16T11:28:00Z">
                            <w:rPr>
                              <w:rFonts w:ascii="Cambria Math" w:hAnsi="Cambria Math"/>
                              <w:sz w:val="18"/>
                              <w:szCs w:val="18"/>
                            </w:rPr>
                          </w:rPrChange>
                        </w:rPr>
                        <m:t>2t-p</m:t>
                      </w:del>
                    </m:r>
                  </m:sub>
                </m:sSub>
                <m:r>
                  <w:del w:id="302" w:author="Victor" w:date="2022-06-16T11:27:00Z">
                    <w:rPr>
                      <w:rFonts w:ascii="Cambria Math" w:hAnsi="Cambria Math"/>
                      <w:rPrChange w:id="303" w:author="Victor" w:date="2022-06-16T11:28:00Z">
                        <w:rPr>
                          <w:rFonts w:ascii="Cambria Math" w:hAnsi="Cambria Math"/>
                          <w:sz w:val="18"/>
                          <w:szCs w:val="18"/>
                        </w:rPr>
                      </w:rPrChange>
                    </w:rPr>
                    <m:t>+</m:t>
                  </w:del>
                </m:r>
                <m:sSub>
                  <m:sSubPr>
                    <m:ctrlPr>
                      <w:del w:id="304" w:author="Victor" w:date="2022-06-16T11:27:00Z">
                        <w:rPr>
                          <w:rFonts w:ascii="Cambria Math" w:hAnsi="Cambria Math"/>
                          <w:i/>
                        </w:rPr>
                      </w:del>
                    </m:ctrlPr>
                  </m:sSubPr>
                  <m:e>
                    <m:r>
                      <w:del w:id="305" w:author="Victor" w:date="2022-06-16T11:27:00Z">
                        <w:rPr>
                          <w:rFonts w:ascii="Cambria Math" w:hAnsi="Cambria Math"/>
                          <w:rPrChange w:id="306" w:author="Victor" w:date="2022-06-16T11:28:00Z">
                            <w:rPr>
                              <w:rFonts w:ascii="Cambria Math" w:hAnsi="Cambria Math"/>
                              <w:sz w:val="18"/>
                              <w:szCs w:val="18"/>
                            </w:rPr>
                          </w:rPrChange>
                        </w:rPr>
                        <m:t>u</m:t>
                      </w:del>
                    </m:r>
                  </m:e>
                  <m:sub>
                    <m:r>
                      <w:del w:id="307" w:author="Victor" w:date="2022-06-16T11:27:00Z">
                        <w:rPr>
                          <w:rFonts w:ascii="Cambria Math" w:hAnsi="Cambria Math"/>
                          <w:rPrChange w:id="308" w:author="Victor" w:date="2022-06-16T11:28:00Z">
                            <w:rPr>
                              <w:rFonts w:ascii="Cambria Math" w:hAnsi="Cambria Math"/>
                              <w:sz w:val="18"/>
                              <w:szCs w:val="18"/>
                            </w:rPr>
                          </w:rPrChange>
                        </w:rPr>
                        <m:t>2t</m:t>
                      </w:del>
                    </m:r>
                  </m:sub>
                </m:sSub>
                <m:r>
                  <w:ins w:id="309" w:author="Victor" w:date="2022-06-16T11:19:00Z">
                    <w:rPr>
                      <w:rFonts w:ascii="Cambria Math" w:hAnsi="Cambria Math"/>
                      <w:rPrChange w:id="310" w:author="Victor" w:date="2022-06-16T11:28:00Z">
                        <w:rPr>
                          <w:rFonts w:ascii="Cambria Math" w:hAnsi="Cambria Math"/>
                          <w:sz w:val="18"/>
                          <w:szCs w:val="18"/>
                        </w:rPr>
                      </w:rPrChange>
                    </w:rPr>
                    <m:t>,</m:t>
                  </w:ins>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1183592E" w14:textId="49C647BC" w:rsidR="0090755F" w:rsidDel="00B05DBE" w:rsidRDefault="0090755F" w:rsidP="008F6453">
      <w:pPr>
        <w:pStyle w:val="JENUINormal"/>
        <w:rPr>
          <w:del w:id="311" w:author="Victor" w:date="2022-06-16T11:18:00Z"/>
        </w:rPr>
      </w:pPr>
    </w:p>
    <w:tbl>
      <w:tblPr>
        <w:tblStyle w:val="Tablaconcuadrcula"/>
        <w:tblW w:w="0" w:type="auto"/>
        <w:tblLook w:val="04A0" w:firstRow="1" w:lastRow="0" w:firstColumn="1" w:lastColumn="0" w:noHBand="0" w:noVBand="1"/>
      </w:tblPr>
      <w:tblGrid>
        <w:gridCol w:w="3539"/>
        <w:gridCol w:w="632"/>
      </w:tblGrid>
      <w:tr w:rsidR="0090755F" w:rsidDel="00B05DBE" w14:paraId="17114FF2" w14:textId="6CBA5307" w:rsidTr="00B71C5D">
        <w:trPr>
          <w:del w:id="312" w:author="Victor" w:date="2022-06-16T11:18:00Z"/>
        </w:trPr>
        <w:tc>
          <w:tcPr>
            <w:tcW w:w="3539" w:type="dxa"/>
            <w:tcBorders>
              <w:top w:val="nil"/>
              <w:left w:val="nil"/>
              <w:bottom w:val="nil"/>
              <w:right w:val="nil"/>
            </w:tcBorders>
            <w:vAlign w:val="center"/>
          </w:tcPr>
          <w:p w14:paraId="733B6C52" w14:textId="042251E8" w:rsidR="00E155AD" w:rsidDel="00B05DBE" w:rsidRDefault="00E155AD" w:rsidP="00B71C5D">
            <w:pPr>
              <w:pStyle w:val="JENUINormal"/>
              <w:ind w:firstLine="0"/>
              <w:jc w:val="center"/>
              <w:rPr>
                <w:del w:id="313" w:author="Victor" w:date="2022-06-16T11:18:00Z"/>
              </w:rPr>
            </w:pPr>
          </w:p>
          <w:p w14:paraId="195FB582" w14:textId="33ACF2B2" w:rsidR="00B71C5D" w:rsidDel="00B05DBE" w:rsidRDefault="00B71C5D" w:rsidP="00B71C5D">
            <w:pPr>
              <w:pStyle w:val="JENUINormal"/>
              <w:ind w:firstLine="0"/>
              <w:jc w:val="center"/>
              <w:rPr>
                <w:del w:id="314" w:author="Victor" w:date="2022-06-16T11:18:00Z"/>
              </w:rPr>
            </w:pPr>
          </w:p>
          <w:p w14:paraId="6298AAB5" w14:textId="03D3DEA1" w:rsidR="00B71C5D" w:rsidDel="00B05DBE" w:rsidRDefault="00E97554" w:rsidP="00B71C5D">
            <w:pPr>
              <w:pStyle w:val="JENUINormal"/>
              <w:ind w:firstLine="0"/>
              <w:jc w:val="center"/>
              <w:rPr>
                <w:del w:id="315" w:author="Victor" w:date="2022-06-16T11:18:00Z"/>
              </w:rPr>
            </w:pPr>
            <m:oMath>
              <m:sSub>
                <m:sSubPr>
                  <m:ctrlPr>
                    <w:del w:id="316" w:author="Victor" w:date="2022-06-16T11:18:00Z">
                      <w:rPr>
                        <w:rFonts w:ascii="Cambria Math" w:hAnsi="Cambria Math"/>
                        <w:i/>
                      </w:rPr>
                    </w:del>
                  </m:ctrlPr>
                </m:sSubPr>
                <m:e>
                  <m:r>
                    <w:del w:id="317" w:author="Victor" w:date="2022-06-16T11:18:00Z">
                      <w:rPr>
                        <w:rFonts w:ascii="Cambria Math" w:hAnsi="Cambria Math"/>
                      </w:rPr>
                      <m:t>y</m:t>
                    </w:del>
                  </m:r>
                </m:e>
                <m:sub>
                  <m:r>
                    <w:del w:id="318" w:author="Victor" w:date="2022-06-16T11:18:00Z">
                      <w:rPr>
                        <w:rFonts w:ascii="Cambria Math" w:hAnsi="Cambria Math"/>
                      </w:rPr>
                      <m:t>2t</m:t>
                    </w:del>
                  </m:r>
                </m:sub>
              </m:sSub>
              <m:r>
                <w:del w:id="319" w:author="Victor" w:date="2022-06-16T11:18:00Z">
                  <w:rPr>
                    <w:rFonts w:ascii="Cambria Math" w:hAnsi="Cambria Math"/>
                  </w:rPr>
                  <m:t xml:space="preserve">= </m:t>
                </w:del>
              </m:r>
              <m:sSub>
                <m:sSubPr>
                  <m:ctrlPr>
                    <w:del w:id="320" w:author="Victor" w:date="2022-06-16T11:18:00Z">
                      <w:rPr>
                        <w:rFonts w:ascii="Cambria Math" w:hAnsi="Cambria Math"/>
                        <w:i/>
                      </w:rPr>
                    </w:del>
                  </m:ctrlPr>
                </m:sSubPr>
                <m:e>
                  <m:r>
                    <w:del w:id="321" w:author="Victor" w:date="2022-06-16T11:18:00Z">
                      <w:rPr>
                        <w:rFonts w:ascii="Cambria Math" w:hAnsi="Cambria Math"/>
                      </w:rPr>
                      <m:t>β</m:t>
                    </w:del>
                  </m:r>
                </m:e>
                <m:sub>
                  <m:r>
                    <w:del w:id="322" w:author="Victor" w:date="2022-06-16T11:18:00Z">
                      <w:rPr>
                        <w:rFonts w:ascii="Cambria Math" w:hAnsi="Cambria Math"/>
                      </w:rPr>
                      <m:t>20</m:t>
                    </w:del>
                  </m:r>
                </m:sub>
              </m:sSub>
              <m:r>
                <w:del w:id="323" w:author="Victor" w:date="2022-06-16T11:18:00Z">
                  <w:rPr>
                    <w:rFonts w:ascii="Cambria Math" w:hAnsi="Cambria Math"/>
                  </w:rPr>
                  <m:t>+</m:t>
                </w:del>
              </m:r>
              <m:sSub>
                <m:sSubPr>
                  <m:ctrlPr>
                    <w:del w:id="324" w:author="Victor" w:date="2022-06-16T11:18:00Z">
                      <w:rPr>
                        <w:rFonts w:ascii="Cambria Math" w:hAnsi="Cambria Math"/>
                        <w:i/>
                      </w:rPr>
                    </w:del>
                  </m:ctrlPr>
                </m:sSubPr>
                <m:e>
                  <m:r>
                    <w:del w:id="325" w:author="Victor" w:date="2022-06-16T11:18:00Z">
                      <w:rPr>
                        <w:rFonts w:ascii="Cambria Math" w:hAnsi="Cambria Math"/>
                      </w:rPr>
                      <m:t>β</m:t>
                    </w:del>
                  </m:r>
                </m:e>
                <m:sub>
                  <m:r>
                    <w:del w:id="326" w:author="Victor" w:date="2022-06-16T11:18:00Z">
                      <w:rPr>
                        <w:rFonts w:ascii="Cambria Math" w:hAnsi="Cambria Math"/>
                      </w:rPr>
                      <m:t>21</m:t>
                    </w:del>
                  </m:r>
                </m:sub>
              </m:sSub>
              <m:sSub>
                <m:sSubPr>
                  <m:ctrlPr>
                    <w:del w:id="327" w:author="Victor" w:date="2022-06-16T11:18:00Z">
                      <w:rPr>
                        <w:rFonts w:ascii="Cambria Math" w:hAnsi="Cambria Math"/>
                        <w:i/>
                      </w:rPr>
                    </w:del>
                  </m:ctrlPr>
                </m:sSubPr>
                <m:e>
                  <m:r>
                    <w:del w:id="328" w:author="Victor" w:date="2022-06-16T11:18:00Z">
                      <w:rPr>
                        <w:rFonts w:ascii="Cambria Math" w:hAnsi="Cambria Math"/>
                      </w:rPr>
                      <m:t>y</m:t>
                    </w:del>
                  </m:r>
                </m:e>
                <m:sub>
                  <m:r>
                    <w:del w:id="329" w:author="Victor" w:date="2022-06-16T11:18:00Z">
                      <w:rPr>
                        <w:rFonts w:ascii="Cambria Math" w:hAnsi="Cambria Math"/>
                      </w:rPr>
                      <m:t>1t-1</m:t>
                    </w:del>
                  </m:r>
                </m:sub>
              </m:sSub>
              <m:r>
                <w:del w:id="330" w:author="Victor" w:date="2022-06-16T11:18:00Z">
                  <w:rPr>
                    <w:rFonts w:ascii="Cambria Math" w:hAnsi="Cambria Math"/>
                  </w:rPr>
                  <m:t>+</m:t>
                </w:del>
              </m:r>
              <m:sSub>
                <m:sSubPr>
                  <m:ctrlPr>
                    <w:del w:id="331" w:author="Victor" w:date="2022-06-16T11:18:00Z">
                      <w:rPr>
                        <w:rFonts w:ascii="Cambria Math" w:hAnsi="Cambria Math"/>
                        <w:i/>
                      </w:rPr>
                    </w:del>
                  </m:ctrlPr>
                </m:sSubPr>
                <m:e>
                  <m:r>
                    <w:del w:id="332" w:author="Victor" w:date="2022-06-16T11:18:00Z">
                      <w:rPr>
                        <w:rFonts w:ascii="Cambria Math" w:hAnsi="Cambria Math"/>
                      </w:rPr>
                      <m:t>β</m:t>
                    </w:del>
                  </m:r>
                </m:e>
                <m:sub>
                  <m:r>
                    <w:del w:id="333" w:author="Victor" w:date="2022-06-16T11:18:00Z">
                      <w:rPr>
                        <w:rFonts w:ascii="Cambria Math" w:hAnsi="Cambria Math"/>
                      </w:rPr>
                      <m:t>22</m:t>
                    </w:del>
                  </m:r>
                </m:sub>
              </m:sSub>
              <m:sSub>
                <m:sSubPr>
                  <m:ctrlPr>
                    <w:del w:id="334" w:author="Victor" w:date="2022-06-16T11:18:00Z">
                      <w:rPr>
                        <w:rFonts w:ascii="Cambria Math" w:hAnsi="Cambria Math"/>
                        <w:i/>
                      </w:rPr>
                    </w:del>
                  </m:ctrlPr>
                </m:sSubPr>
                <m:e>
                  <m:r>
                    <w:del w:id="335" w:author="Victor" w:date="2022-06-16T11:18:00Z">
                      <w:rPr>
                        <w:rFonts w:ascii="Cambria Math" w:hAnsi="Cambria Math"/>
                      </w:rPr>
                      <m:t>y</m:t>
                    </w:del>
                  </m:r>
                </m:e>
                <m:sub>
                  <m:r>
                    <w:del w:id="336" w:author="Victor" w:date="2022-06-16T11:18:00Z">
                      <w:rPr>
                        <w:rFonts w:ascii="Cambria Math" w:hAnsi="Cambria Math"/>
                      </w:rPr>
                      <m:t>2t-1</m:t>
                    </w:del>
                  </m:r>
                </m:sub>
              </m:sSub>
              <m:r>
                <w:del w:id="337" w:author="Victor" w:date="2022-06-16T11:18:00Z">
                  <w:rPr>
                    <w:rFonts w:ascii="Cambria Math" w:hAnsi="Cambria Math"/>
                  </w:rPr>
                  <m:t>+</m:t>
                </w:del>
              </m:r>
              <m:sSub>
                <m:sSubPr>
                  <m:ctrlPr>
                    <w:del w:id="338" w:author="Victor" w:date="2022-06-16T11:18:00Z">
                      <w:rPr>
                        <w:rFonts w:ascii="Cambria Math" w:hAnsi="Cambria Math"/>
                        <w:i/>
                      </w:rPr>
                    </w:del>
                  </m:ctrlPr>
                </m:sSubPr>
                <m:e>
                  <m:r>
                    <w:del w:id="339" w:author="Victor" w:date="2022-06-16T11:18:00Z">
                      <w:rPr>
                        <w:rFonts w:ascii="Cambria Math" w:hAnsi="Cambria Math"/>
                      </w:rPr>
                      <m:t>β</m:t>
                    </w:del>
                  </m:r>
                </m:e>
                <m:sub>
                  <m:r>
                    <w:del w:id="340" w:author="Victor" w:date="2022-06-16T11:18:00Z">
                      <w:rPr>
                        <w:rFonts w:ascii="Cambria Math" w:hAnsi="Cambria Math"/>
                      </w:rPr>
                      <m:t>2p</m:t>
                    </w:del>
                  </m:r>
                </m:sub>
              </m:sSub>
              <m:sSub>
                <m:sSubPr>
                  <m:ctrlPr>
                    <w:del w:id="341" w:author="Victor" w:date="2022-06-16T11:18:00Z">
                      <w:rPr>
                        <w:rFonts w:ascii="Cambria Math" w:hAnsi="Cambria Math"/>
                        <w:i/>
                      </w:rPr>
                    </w:del>
                  </m:ctrlPr>
                </m:sSubPr>
                <m:e>
                  <m:r>
                    <w:del w:id="342" w:author="Victor" w:date="2022-06-16T11:18:00Z">
                      <w:rPr>
                        <w:rFonts w:ascii="Cambria Math" w:hAnsi="Cambria Math"/>
                      </w:rPr>
                      <m:t>y</m:t>
                    </w:del>
                  </m:r>
                </m:e>
                <m:sub>
                  <m:r>
                    <w:del w:id="343" w:author="Victor" w:date="2022-06-16T11:18:00Z">
                      <w:rPr>
                        <w:rFonts w:ascii="Cambria Math" w:hAnsi="Cambria Math"/>
                      </w:rPr>
                      <m:t>1t-p</m:t>
                    </w:del>
                  </m:r>
                </m:sub>
              </m:sSub>
              <m:r>
                <w:del w:id="344" w:author="Victor" w:date="2022-06-16T11:18:00Z">
                  <w:rPr>
                    <w:rFonts w:ascii="Cambria Math" w:hAnsi="Cambria Math"/>
                  </w:rPr>
                  <m:t>+</m:t>
                </w:del>
              </m:r>
              <m:sSub>
                <m:sSubPr>
                  <m:ctrlPr>
                    <w:del w:id="345" w:author="Victor" w:date="2022-06-16T11:18:00Z">
                      <w:rPr>
                        <w:rFonts w:ascii="Cambria Math" w:hAnsi="Cambria Math"/>
                        <w:i/>
                      </w:rPr>
                    </w:del>
                  </m:ctrlPr>
                </m:sSubPr>
                <m:e>
                  <m:r>
                    <w:del w:id="346" w:author="Victor" w:date="2022-06-16T11:18:00Z">
                      <w:rPr>
                        <w:rFonts w:ascii="Cambria Math" w:hAnsi="Cambria Math"/>
                      </w:rPr>
                      <m:t>β</m:t>
                    </w:del>
                  </m:r>
                </m:e>
                <m:sub>
                  <m:r>
                    <w:del w:id="347" w:author="Victor" w:date="2022-06-16T11:18:00Z">
                      <w:rPr>
                        <w:rFonts w:ascii="Cambria Math" w:hAnsi="Cambria Math"/>
                      </w:rPr>
                      <m:t>2p</m:t>
                    </w:del>
                  </m:r>
                </m:sub>
              </m:sSub>
              <m:sSub>
                <m:sSubPr>
                  <m:ctrlPr>
                    <w:del w:id="348" w:author="Victor" w:date="2022-06-16T11:18:00Z">
                      <w:rPr>
                        <w:rFonts w:ascii="Cambria Math" w:hAnsi="Cambria Math"/>
                        <w:i/>
                      </w:rPr>
                    </w:del>
                  </m:ctrlPr>
                </m:sSubPr>
                <m:e>
                  <m:r>
                    <w:del w:id="349" w:author="Victor" w:date="2022-06-16T11:18:00Z">
                      <w:rPr>
                        <w:rFonts w:ascii="Cambria Math" w:hAnsi="Cambria Math"/>
                      </w:rPr>
                      <m:t>y</m:t>
                    </w:del>
                  </m:r>
                </m:e>
                <m:sub>
                  <m:r>
                    <w:del w:id="350" w:author="Victor" w:date="2022-06-16T11:18:00Z">
                      <w:rPr>
                        <w:rFonts w:ascii="Cambria Math" w:hAnsi="Cambria Math"/>
                      </w:rPr>
                      <m:t>2t-p</m:t>
                    </w:del>
                  </m:r>
                </m:sub>
              </m:sSub>
              <m:r>
                <w:del w:id="351" w:author="Victor" w:date="2022-06-16T11:18:00Z">
                  <w:rPr>
                    <w:rFonts w:ascii="Cambria Math" w:hAnsi="Cambria Math"/>
                  </w:rPr>
                  <m:t>+</m:t>
                </w:del>
              </m:r>
              <m:sSub>
                <m:sSubPr>
                  <m:ctrlPr>
                    <w:del w:id="352" w:author="Victor" w:date="2022-06-16T11:18:00Z">
                      <w:rPr>
                        <w:rFonts w:ascii="Cambria Math" w:hAnsi="Cambria Math"/>
                        <w:i/>
                      </w:rPr>
                    </w:del>
                  </m:ctrlPr>
                </m:sSubPr>
                <m:e>
                  <m:r>
                    <w:del w:id="353" w:author="Victor" w:date="2022-06-16T11:18:00Z">
                      <w:rPr>
                        <w:rFonts w:ascii="Cambria Math" w:hAnsi="Cambria Math"/>
                      </w:rPr>
                      <m:t>u</m:t>
                    </w:del>
                  </m:r>
                </m:e>
                <m:sub>
                  <m:r>
                    <w:del w:id="354" w:author="Victor" w:date="2022-06-16T11:18:00Z">
                      <w:rPr>
                        <w:rFonts w:ascii="Cambria Math" w:hAnsi="Cambria Math"/>
                      </w:rPr>
                      <m:t>2t</m:t>
                    </w:del>
                  </m:r>
                </m:sub>
              </m:sSub>
            </m:oMath>
            <w:del w:id="355" w:author="Victor" w:date="2022-06-16T11:18:00Z">
              <w:r w:rsidR="00B71C5D" w:rsidDel="00B05DBE">
                <w:delText xml:space="preserve"> </w:delText>
              </w:r>
            </w:del>
          </w:p>
          <w:p w14:paraId="5F9D3997" w14:textId="7210764A" w:rsidR="00B71C5D" w:rsidRPr="00B71C5D" w:rsidDel="00B05DBE" w:rsidRDefault="00B71C5D" w:rsidP="00B71C5D">
            <w:pPr>
              <w:pStyle w:val="JENUINormal"/>
              <w:ind w:firstLine="0"/>
              <w:jc w:val="center"/>
              <w:rPr>
                <w:del w:id="356" w:author="Victor" w:date="2022-06-16T11:18:00Z"/>
              </w:rPr>
            </w:pPr>
          </w:p>
          <w:p w14:paraId="7D405820" w14:textId="7C96F0BC" w:rsidR="00B71C5D" w:rsidRPr="00B71C5D" w:rsidDel="00B05DBE" w:rsidRDefault="00B71C5D" w:rsidP="00B71C5D">
            <w:pPr>
              <w:pStyle w:val="JENUINormal"/>
              <w:ind w:firstLine="0"/>
              <w:jc w:val="center"/>
              <w:rPr>
                <w:del w:id="357" w:author="Victor" w:date="2022-06-16T11:18:00Z"/>
              </w:rPr>
            </w:pPr>
          </w:p>
        </w:tc>
        <w:tc>
          <w:tcPr>
            <w:tcW w:w="632" w:type="dxa"/>
            <w:tcBorders>
              <w:top w:val="nil"/>
              <w:left w:val="nil"/>
              <w:bottom w:val="nil"/>
              <w:right w:val="nil"/>
            </w:tcBorders>
            <w:vAlign w:val="center"/>
          </w:tcPr>
          <w:p w14:paraId="2881CFE5" w14:textId="68C51B6F" w:rsidR="0090755F" w:rsidDel="00B05DBE" w:rsidRDefault="00B71C5D" w:rsidP="00B71C5D">
            <w:pPr>
              <w:pStyle w:val="JENUINormal"/>
              <w:ind w:firstLine="0"/>
              <w:jc w:val="center"/>
              <w:rPr>
                <w:del w:id="358" w:author="Victor" w:date="2022-06-16T11:18:00Z"/>
              </w:rPr>
            </w:pPr>
            <w:del w:id="359" w:author="Victor" w:date="2022-06-16T11:18:00Z">
              <w:r w:rsidDel="00B05DBE">
                <w:delText>(3)</w:delText>
              </w:r>
            </w:del>
          </w:p>
        </w:tc>
      </w:tr>
    </w:tbl>
    <w:p w14:paraId="7BBA4389" w14:textId="03B09018" w:rsidR="0090755F" w:rsidRPr="008F6453" w:rsidDel="00B05DBE" w:rsidRDefault="00E14039">
      <w:pPr>
        <w:pStyle w:val="JENUINormal"/>
        <w:ind w:firstLine="0"/>
        <w:rPr>
          <w:del w:id="360" w:author="Victor" w:date="2022-06-16T11:18:00Z"/>
        </w:rPr>
        <w:pPrChange w:id="361" w:author="Victor" w:date="2022-06-16T11:21:00Z">
          <w:pPr>
            <w:pStyle w:val="JENUINormal"/>
          </w:pPr>
        </w:pPrChange>
      </w:pPr>
      <w:ins w:id="362" w:author="Victor" w:date="2022-06-16T11:21:00Z">
        <w:r>
          <w:t xml:space="preserve">donde </w:t>
        </w:r>
      </w:ins>
      <m:oMath>
        <m:sSub>
          <m:sSubPr>
            <m:ctrlPr>
              <w:ins w:id="363" w:author="Victor" w:date="2022-06-16T11:31:00Z">
                <w:rPr>
                  <w:rFonts w:ascii="Cambria Math" w:hAnsi="Cambria Math"/>
                  <w:i/>
                </w:rPr>
              </w:ins>
            </m:ctrlPr>
          </m:sSubPr>
          <m:e>
            <m:r>
              <w:ins w:id="364" w:author="Victor" w:date="2022-06-16T11:31:00Z">
                <w:rPr>
                  <w:rFonts w:ascii="Cambria Math" w:hAnsi="Cambria Math"/>
                </w:rPr>
                <m:t>u</m:t>
              </w:ins>
            </m:r>
          </m:e>
          <m:sub>
            <m:r>
              <w:ins w:id="365" w:author="Victor" w:date="2022-06-16T11:31:00Z">
                <w:rPr>
                  <w:rFonts w:ascii="Cambria Math" w:hAnsi="Cambria Math"/>
                </w:rPr>
                <m:t>1t</m:t>
              </w:ins>
            </m:r>
          </m:sub>
        </m:sSub>
        <m:r>
          <w:ins w:id="366" w:author="Victor" w:date="2022-06-16T11:31:00Z">
            <w:rPr>
              <w:rFonts w:ascii="Cambria Math" w:hAnsi="Cambria Math"/>
            </w:rPr>
            <m:t xml:space="preserve"> </m:t>
          </w:ins>
        </m:r>
        <m:limUpp>
          <m:limUppPr>
            <m:ctrlPr>
              <w:ins w:id="367" w:author="Victor" w:date="2022-06-16T11:31:00Z">
                <w:rPr>
                  <w:rFonts w:ascii="Cambria Math" w:hAnsi="Cambria Math"/>
                  <w:i/>
                </w:rPr>
              </w:ins>
            </m:ctrlPr>
          </m:limUppPr>
          <m:e>
            <m:r>
              <w:ins w:id="368" w:author="Victor" w:date="2022-06-16T11:31:00Z">
                <w:rPr>
                  <w:rFonts w:ascii="Cambria Math" w:hAnsi="Cambria Math"/>
                </w:rPr>
                <m:t>~</m:t>
              </w:ins>
            </m:r>
          </m:e>
          <m:lim>
            <m:r>
              <w:ins w:id="369" w:author="Victor" w:date="2022-06-16T11:31:00Z">
                <w:rPr>
                  <w:rFonts w:ascii="Cambria Math" w:hAnsi="Cambria Math"/>
                </w:rPr>
                <m:t>i.i.d.</m:t>
              </w:ins>
            </m:r>
          </m:lim>
        </m:limUpp>
        <m:r>
          <w:ins w:id="370" w:author="Victor" w:date="2022-06-16T11:31:00Z">
            <w:rPr>
              <w:rFonts w:ascii="Cambria Math" w:hAnsi="Cambria Math"/>
            </w:rPr>
            <m:t>N</m:t>
          </w:ins>
        </m:r>
        <m:d>
          <m:dPr>
            <m:ctrlPr>
              <w:ins w:id="371" w:author="Victor" w:date="2022-06-16T11:31:00Z">
                <w:rPr>
                  <w:rFonts w:ascii="Cambria Math" w:hAnsi="Cambria Math"/>
                  <w:i/>
                </w:rPr>
              </w:ins>
            </m:ctrlPr>
          </m:dPr>
          <m:e>
            <m:r>
              <w:ins w:id="372" w:author="Victor" w:date="2022-06-16T11:31:00Z">
                <w:rPr>
                  <w:rFonts w:ascii="Cambria Math" w:hAnsi="Cambria Math"/>
                </w:rPr>
                <m:t>0,</m:t>
              </w:ins>
            </m:r>
            <m:sSubSup>
              <m:sSubSupPr>
                <m:ctrlPr>
                  <w:ins w:id="373" w:author="Victor" w:date="2022-06-16T11:31:00Z">
                    <w:rPr>
                      <w:rFonts w:ascii="Cambria Math" w:hAnsi="Cambria Math"/>
                      <w:i/>
                    </w:rPr>
                  </w:ins>
                </m:ctrlPr>
              </m:sSubSupPr>
              <m:e>
                <m:r>
                  <w:ins w:id="374" w:author="Victor" w:date="2022-06-16T11:31:00Z">
                    <w:rPr>
                      <w:rFonts w:ascii="Cambria Math" w:hAnsi="Cambria Math"/>
                    </w:rPr>
                    <m:t>σ</m:t>
                  </w:ins>
                </m:r>
              </m:e>
              <m:sub>
                <m:sSub>
                  <m:sSubPr>
                    <m:ctrlPr>
                      <w:ins w:id="375" w:author="Victor" w:date="2022-06-16T11:31:00Z">
                        <w:rPr>
                          <w:rFonts w:ascii="Cambria Math" w:hAnsi="Cambria Math"/>
                          <w:i/>
                        </w:rPr>
                      </w:ins>
                    </m:ctrlPr>
                  </m:sSubPr>
                  <m:e>
                    <m:r>
                      <w:ins w:id="376" w:author="Victor" w:date="2022-06-16T11:31:00Z">
                        <w:rPr>
                          <w:rFonts w:ascii="Cambria Math" w:hAnsi="Cambria Math"/>
                        </w:rPr>
                        <m:t>u</m:t>
                      </w:ins>
                    </m:r>
                  </m:e>
                  <m:sub>
                    <m:r>
                      <w:ins w:id="377" w:author="Victor" w:date="2022-06-16T11:31:00Z">
                        <w:rPr>
                          <w:rFonts w:ascii="Cambria Math" w:hAnsi="Cambria Math"/>
                        </w:rPr>
                        <m:t>1</m:t>
                      </w:ins>
                    </m:r>
                  </m:sub>
                </m:sSub>
              </m:sub>
              <m:sup>
                <m:r>
                  <w:ins w:id="378" w:author="Victor" w:date="2022-06-16T11:31:00Z">
                    <w:rPr>
                      <w:rFonts w:ascii="Cambria Math" w:hAnsi="Cambria Math"/>
                    </w:rPr>
                    <m:t>2</m:t>
                  </w:ins>
                </m:r>
              </m:sup>
            </m:sSubSup>
          </m:e>
        </m:d>
      </m:oMath>
      <w:ins w:id="379" w:author="Victor" w:date="2022-06-16T11:31:00Z">
        <w:r w:rsidR="003643C9">
          <w:t xml:space="preserve"> y </w:t>
        </w:r>
      </w:ins>
      <m:oMath>
        <m:sSub>
          <m:sSubPr>
            <m:ctrlPr>
              <w:ins w:id="380" w:author="Victor" w:date="2022-06-16T11:31:00Z">
                <w:rPr>
                  <w:rFonts w:ascii="Cambria Math" w:hAnsi="Cambria Math"/>
                  <w:i/>
                </w:rPr>
              </w:ins>
            </m:ctrlPr>
          </m:sSubPr>
          <m:e>
            <m:r>
              <w:ins w:id="381" w:author="Victor" w:date="2022-06-16T11:31:00Z">
                <w:rPr>
                  <w:rFonts w:ascii="Cambria Math" w:hAnsi="Cambria Math"/>
                </w:rPr>
                <m:t>u</m:t>
              </w:ins>
            </m:r>
          </m:e>
          <m:sub>
            <m:r>
              <w:ins w:id="382" w:author="Victor" w:date="2022-06-16T11:31:00Z">
                <w:rPr>
                  <w:rFonts w:ascii="Cambria Math" w:hAnsi="Cambria Math"/>
                </w:rPr>
                <m:t>2t</m:t>
              </w:ins>
            </m:r>
          </m:sub>
        </m:sSub>
        <m:r>
          <w:ins w:id="383" w:author="Victor" w:date="2022-06-16T11:31:00Z">
            <w:rPr>
              <w:rFonts w:ascii="Cambria Math" w:hAnsi="Cambria Math"/>
            </w:rPr>
            <m:t xml:space="preserve"> </m:t>
          </w:ins>
        </m:r>
        <m:limUpp>
          <m:limUppPr>
            <m:ctrlPr>
              <w:ins w:id="384" w:author="Victor" w:date="2022-06-16T11:31:00Z">
                <w:rPr>
                  <w:rFonts w:ascii="Cambria Math" w:hAnsi="Cambria Math"/>
                  <w:i/>
                </w:rPr>
              </w:ins>
            </m:ctrlPr>
          </m:limUppPr>
          <m:e>
            <m:r>
              <w:ins w:id="385" w:author="Victor" w:date="2022-06-16T11:31:00Z">
                <w:rPr>
                  <w:rFonts w:ascii="Cambria Math" w:hAnsi="Cambria Math"/>
                </w:rPr>
                <m:t>~</m:t>
              </w:ins>
            </m:r>
          </m:e>
          <m:lim>
            <m:r>
              <w:ins w:id="386" w:author="Victor" w:date="2022-06-16T11:31:00Z">
                <w:rPr>
                  <w:rFonts w:ascii="Cambria Math" w:hAnsi="Cambria Math"/>
                </w:rPr>
                <m:t>i.i.d.</m:t>
              </w:ins>
            </m:r>
          </m:lim>
        </m:limUpp>
        <m:r>
          <w:ins w:id="387" w:author="Victor" w:date="2022-06-16T11:31:00Z">
            <w:rPr>
              <w:rFonts w:ascii="Cambria Math" w:hAnsi="Cambria Math"/>
            </w:rPr>
            <m:t>N</m:t>
          </w:ins>
        </m:r>
        <m:d>
          <m:dPr>
            <m:ctrlPr>
              <w:ins w:id="388" w:author="Victor" w:date="2022-06-16T11:31:00Z">
                <w:rPr>
                  <w:rFonts w:ascii="Cambria Math" w:hAnsi="Cambria Math"/>
                  <w:i/>
                </w:rPr>
              </w:ins>
            </m:ctrlPr>
          </m:dPr>
          <m:e>
            <m:r>
              <w:ins w:id="389" w:author="Victor" w:date="2022-06-16T11:31:00Z">
                <w:rPr>
                  <w:rFonts w:ascii="Cambria Math" w:hAnsi="Cambria Math"/>
                </w:rPr>
                <m:t>0,</m:t>
              </w:ins>
            </m:r>
            <m:sSubSup>
              <m:sSubSupPr>
                <m:ctrlPr>
                  <w:ins w:id="390" w:author="Victor" w:date="2022-06-16T11:31:00Z">
                    <w:rPr>
                      <w:rFonts w:ascii="Cambria Math" w:hAnsi="Cambria Math"/>
                      <w:i/>
                    </w:rPr>
                  </w:ins>
                </m:ctrlPr>
              </m:sSubSupPr>
              <m:e>
                <m:r>
                  <w:ins w:id="391" w:author="Victor" w:date="2022-06-16T11:31:00Z">
                    <w:rPr>
                      <w:rFonts w:ascii="Cambria Math" w:hAnsi="Cambria Math"/>
                    </w:rPr>
                    <m:t>σ</m:t>
                  </w:ins>
                </m:r>
              </m:e>
              <m:sub>
                <m:sSub>
                  <m:sSubPr>
                    <m:ctrlPr>
                      <w:ins w:id="392" w:author="Victor" w:date="2022-06-16T11:31:00Z">
                        <w:rPr>
                          <w:rFonts w:ascii="Cambria Math" w:hAnsi="Cambria Math"/>
                          <w:i/>
                        </w:rPr>
                      </w:ins>
                    </m:ctrlPr>
                  </m:sSubPr>
                  <m:e>
                    <m:r>
                      <w:ins w:id="393" w:author="Victor" w:date="2022-06-16T11:31:00Z">
                        <w:rPr>
                          <w:rFonts w:ascii="Cambria Math" w:hAnsi="Cambria Math"/>
                        </w:rPr>
                        <m:t>u</m:t>
                      </w:ins>
                    </m:r>
                  </m:e>
                  <m:sub>
                    <m:r>
                      <w:ins w:id="394" w:author="Victor" w:date="2022-06-16T11:31:00Z">
                        <w:rPr>
                          <w:rFonts w:ascii="Cambria Math" w:hAnsi="Cambria Math"/>
                        </w:rPr>
                        <m:t>2</m:t>
                      </w:ins>
                    </m:r>
                  </m:sub>
                </m:sSub>
              </m:sub>
              <m:sup>
                <m:r>
                  <w:ins w:id="395" w:author="Victor" w:date="2022-06-16T11:31:00Z">
                    <w:rPr>
                      <w:rFonts w:ascii="Cambria Math" w:hAnsi="Cambria Math"/>
                    </w:rPr>
                    <m:t>2</m:t>
                  </w:ins>
                </m:r>
              </m:sup>
            </m:sSubSup>
          </m:e>
        </m:d>
      </m:oMath>
      <w:ins w:id="396" w:author="Victor" w:date="2022-06-16T11:32:00Z">
        <w:r w:rsidR="003643C9">
          <w:t xml:space="preserve"> son procesos ruido blanco</w:t>
        </w:r>
      </w:ins>
      <w:ins w:id="397" w:author="Victor" w:date="2022-06-16T11:21:00Z">
        <w:r>
          <w:t>.</w:t>
        </w:r>
      </w:ins>
      <w:ins w:id="398" w:author="Victor" w:date="2022-06-16T11:34:00Z">
        <w:r w:rsidR="00755F0D">
          <w:t xml:space="preserve"> </w:t>
        </w:r>
      </w:ins>
    </w:p>
    <w:p w14:paraId="0515459A" w14:textId="01FA50F9" w:rsidR="00FD71EB" w:rsidRDefault="00FD71EB">
      <w:pPr>
        <w:pStyle w:val="JENUINormal"/>
        <w:ind w:firstLine="0"/>
        <w:pPrChange w:id="399" w:author="Victor" w:date="2022-06-16T11:34:00Z">
          <w:pPr>
            <w:pStyle w:val="JENUINormal"/>
          </w:pPr>
        </w:pPrChange>
      </w:pPr>
      <w:del w:id="400" w:author="Victor" w:date="2022-06-16T11:34:00Z">
        <w:r w:rsidDel="006410E3">
          <w:delText>Estas dos fórmulas</w:delText>
        </w:r>
      </w:del>
      <w:ins w:id="401" w:author="Victor" w:date="2022-06-16T11:34:00Z">
        <w:r w:rsidR="006410E3">
          <w:t>Las Ecuaciones (3</w:t>
        </w:r>
      </w:ins>
      <w:ins w:id="402" w:author="Victor" w:date="2022-06-16T11:35:00Z">
        <w:r w:rsidR="006410E3">
          <w:t>)-(4)</w:t>
        </w:r>
      </w:ins>
      <w:r>
        <w:t xml:space="preserve"> </w:t>
      </w:r>
      <w:r w:rsidR="0013749C">
        <w:t>muestran</w:t>
      </w:r>
      <w:r>
        <w:t xml:space="preserve"> un vector autorregresivo </w:t>
      </w:r>
      <w:ins w:id="403" w:author="Victor" w:date="2022-06-16T11:36:00Z">
        <w:r w:rsidR="006E6656">
          <w:t xml:space="preserve">de orden </w:t>
        </w:r>
        <w:r w:rsidR="006E6656">
          <w:rPr>
            <w:i/>
          </w:rPr>
          <w:t>p</w:t>
        </w:r>
      </w:ins>
      <w:ins w:id="404" w:author="Victor" w:date="2022-06-16T11:37:00Z">
        <w:r w:rsidR="006E6656">
          <w:t>,</w:t>
        </w:r>
      </w:ins>
      <w:ins w:id="405" w:author="Victor" w:date="2022-06-16T11:36:00Z">
        <w:r w:rsidR="006E6656">
          <w:rPr>
            <w:i/>
          </w:rPr>
          <w:t xml:space="preserve"> </w:t>
        </w:r>
      </w:ins>
      <w:del w:id="406" w:author="Victor" w:date="2022-06-16T11:37:00Z">
        <w:r w:rsidDel="006E6656">
          <w:delText>(</w:delText>
        </w:r>
      </w:del>
      <w:r>
        <w:t>VAR</w:t>
      </w:r>
      <w:ins w:id="407" w:author="Victor" w:date="2022-06-16T11:36:00Z">
        <w:r w:rsidR="006E6656">
          <w:t>(</w:t>
        </w:r>
        <w:r w:rsidR="006E6656">
          <w:rPr>
            <w:i/>
          </w:rPr>
          <w:t>p</w:t>
        </w:r>
      </w:ins>
      <w:ins w:id="408" w:author="Victor" w:date="2022-06-16T11:37:00Z">
        <w:r w:rsidR="006E6656">
          <w:t>)</w:t>
        </w:r>
      </w:ins>
      <w:del w:id="409" w:author="Victor" w:date="2022-06-16T11:37:00Z">
        <w:r w:rsidDel="006E6656">
          <w:delText>)</w:delText>
        </w:r>
      </w:del>
      <w:r>
        <w:t>, un algoritmo de predicción que es utilizado cuando dos o más series temporales se influencian entre ellas. Esta relación entre las series temporal</w:t>
      </w:r>
      <w:ins w:id="410" w:author="Victor" w:date="2022-06-16T11:35:00Z">
        <w:r w:rsidR="006410E3">
          <w:t xml:space="preserve">es </w:t>
        </w:r>
      </w:ins>
      <m:oMath>
        <m:sSub>
          <m:sSubPr>
            <m:ctrlPr>
              <w:ins w:id="411" w:author="Victor" w:date="2022-06-16T11:35:00Z">
                <w:rPr>
                  <w:rFonts w:ascii="Cambria Math" w:hAnsi="Cambria Math"/>
                  <w:i/>
                </w:rPr>
              </w:ins>
            </m:ctrlPr>
          </m:sSubPr>
          <m:e>
            <m:r>
              <w:ins w:id="412" w:author="Victor" w:date="2022-06-16T11:35:00Z">
                <w:rPr>
                  <w:rFonts w:ascii="Cambria Math" w:hAnsi="Cambria Math"/>
                </w:rPr>
                <m:t>y</m:t>
              </w:ins>
            </m:r>
          </m:e>
          <m:sub>
            <m:r>
              <w:ins w:id="413" w:author="Victor" w:date="2022-06-16T11:35:00Z">
                <w:rPr>
                  <w:rFonts w:ascii="Cambria Math" w:hAnsi="Cambria Math"/>
                </w:rPr>
                <m:t>t</m:t>
              </w:ins>
            </m:r>
          </m:sub>
        </m:sSub>
      </m:oMath>
      <w:ins w:id="414" w:author="Victor" w:date="2022-06-16T11:35:00Z">
        <w:r w:rsidR="00A322BD">
          <w:t xml:space="preserve"> y</w:t>
        </w:r>
        <w:r w:rsidR="006410E3">
          <w:t xml:space="preserve"> </w:t>
        </w:r>
      </w:ins>
      <m:oMath>
        <m:sSub>
          <m:sSubPr>
            <m:ctrlPr>
              <w:ins w:id="415" w:author="Victor" w:date="2022-06-16T11:35:00Z">
                <w:rPr>
                  <w:rFonts w:ascii="Cambria Math" w:hAnsi="Cambria Math"/>
                  <w:i/>
                </w:rPr>
              </w:ins>
            </m:ctrlPr>
          </m:sSubPr>
          <m:e>
            <m:r>
              <w:ins w:id="416" w:author="Victor" w:date="2022-06-16T11:35:00Z">
                <w:rPr>
                  <w:rFonts w:ascii="Cambria Math" w:hAnsi="Cambria Math"/>
                </w:rPr>
                <m:t>x</m:t>
              </w:ins>
            </m:r>
          </m:e>
          <m:sub>
            <m:r>
              <w:ins w:id="417" w:author="Victor" w:date="2022-06-16T11:35:00Z">
                <w:rPr>
                  <w:rFonts w:ascii="Cambria Math" w:hAnsi="Cambria Math"/>
                </w:rPr>
                <m:t>t</m:t>
              </w:ins>
            </m:r>
          </m:sub>
        </m:sSub>
      </m:oMath>
      <w:del w:id="418" w:author="Victor" w:date="2022-06-16T11:35:00Z">
        <w:r w:rsidDel="00A322BD">
          <w:delText xml:space="preserve"> </w:delText>
        </w:r>
      </w:del>
      <w:ins w:id="419" w:author="Victor" w:date="2022-06-16T11:35:00Z">
        <w:r w:rsidR="00A322BD">
          <w:t xml:space="preserve"> </w:t>
        </w:r>
      </w:ins>
      <w:r>
        <w:t xml:space="preserve">es </w:t>
      </w:r>
      <w:commentRangeStart w:id="420"/>
      <w:r>
        <w:t>bidireccional</w:t>
      </w:r>
      <w:r w:rsidR="00167FC2">
        <w:t xml:space="preserve">, </w:t>
      </w:r>
      <w:ins w:id="421" w:author="Victor" w:date="2022-06-16T11:36:00Z">
        <w:r w:rsidR="00A322BD">
          <w:t xml:space="preserve">donde </w:t>
        </w:r>
      </w:ins>
      <w:ins w:id="422" w:author="Victor" w:date="2022-06-16T11:37:00Z">
        <w:r w:rsidR="00332B66">
          <w:t xml:space="preserve">los valores pasados de </w:t>
        </w:r>
      </w:ins>
      <w:r w:rsidR="00167FC2">
        <w:t>una serie influencia</w:t>
      </w:r>
      <w:ins w:id="423" w:author="Victor" w:date="2022-06-16T11:37:00Z">
        <w:r w:rsidR="00332B66">
          <w:t>n</w:t>
        </w:r>
      </w:ins>
      <w:r w:rsidR="00167FC2">
        <w:t xml:space="preserve"> </w:t>
      </w:r>
      <w:del w:id="424" w:author="Victor" w:date="2022-06-16T11:37:00Z">
        <w:r w:rsidR="00167FC2" w:rsidDel="00332B66">
          <w:delText xml:space="preserve">a </w:delText>
        </w:r>
      </w:del>
      <w:r w:rsidR="00167FC2">
        <w:t>la otra y viceversa.</w:t>
      </w:r>
      <w:commentRangeEnd w:id="420"/>
      <w:r w:rsidR="004D7E22">
        <w:rPr>
          <w:rStyle w:val="Refdecomentario"/>
        </w:rPr>
        <w:commentReference w:id="420"/>
      </w:r>
    </w:p>
    <w:p w14:paraId="77507219" w14:textId="13D725FA" w:rsidR="004744E6" w:rsidRPr="005848D4" w:rsidRDefault="00167FC2" w:rsidP="004744E6">
      <w:pPr>
        <w:pStyle w:val="JENUINormal"/>
      </w:pPr>
      <w:r>
        <w:t>Es interesante analizar</w:t>
      </w:r>
      <w:ins w:id="425" w:author="Victor" w:date="2022-06-16T11:38:00Z">
        <w:r w:rsidR="00626055">
          <w:t xml:space="preserve"> si</w:t>
        </w:r>
      </w:ins>
      <w:r>
        <w:t xml:space="preserve"> la red </w:t>
      </w:r>
      <w:del w:id="426" w:author="Victor" w:date="2022-06-16T11:38:00Z">
        <w:r w:rsidDel="00626055">
          <w:delText>es capaz de</w:delText>
        </w:r>
      </w:del>
      <w:ins w:id="427" w:author="Victor" w:date="2022-06-16T11:38:00Z">
        <w:r w:rsidR="00626055">
          <w:t>puede</w:t>
        </w:r>
      </w:ins>
      <w:r>
        <w:t xml:space="preserve"> observar el comportamiento de otra serie temporal</w:t>
      </w:r>
      <w:ins w:id="428" w:author="Victor" w:date="2022-06-16T11:38:00Z">
        <w:r w:rsidR="00626055">
          <w:t xml:space="preserve"> tales</w:t>
        </w:r>
      </w:ins>
      <w:del w:id="429" w:author="Victor" w:date="2022-06-16T11:38:00Z">
        <w:r w:rsidDel="00626055">
          <w:delText>,</w:delText>
        </w:r>
      </w:del>
      <w:r>
        <w:t xml:space="preserve"> como </w:t>
      </w:r>
      <w:del w:id="430" w:author="Victor" w:date="2022-06-16T11:38:00Z">
        <w:r w:rsidDel="00626055">
          <w:delText xml:space="preserve">puede ser </w:delText>
        </w:r>
      </w:del>
      <w:r>
        <w:t>el precio de cierre, otra criptomoneda o un índice bursátil</w:t>
      </w:r>
      <w:ins w:id="431" w:author="Victor" w:date="2022-06-16T11:39:00Z">
        <w:r w:rsidR="00626055">
          <w:t>,</w:t>
        </w:r>
      </w:ins>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66E586C6" w14:textId="70EDDCB3" w:rsidR="007E32A2" w:rsidRPr="00AB5435" w:rsidDel="00AB5435" w:rsidRDefault="00494295" w:rsidP="00AB5435">
      <w:pPr>
        <w:pStyle w:val="JENUINormal"/>
        <w:rPr>
          <w:del w:id="432" w:author="Victor" w:date="2022-06-16T13:16:00Z"/>
          <w:moveTo w:id="433" w:author="Victor" w:date="2022-06-16T11:39:00Z"/>
        </w:rPr>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w:t>
      </w:r>
      <w:commentRangeStart w:id="434"/>
      <w:r w:rsidR="00EC146A">
        <w:t>RMSE</w:t>
      </w:r>
      <w:commentRangeEnd w:id="434"/>
      <w:r w:rsidR="009D75F3">
        <w:rPr>
          <w:rStyle w:val="Refdecomentario"/>
        </w:rPr>
        <w:commentReference w:id="434"/>
      </w:r>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ins w:id="435" w:author="Victor" w:date="2022-06-16T11:39:00Z">
        <w:r w:rsidR="007E32A2">
          <w:t xml:space="preserve"> y </w:t>
        </w:r>
      </w:ins>
      <w:moveToRangeStart w:id="436" w:author="Victor" w:date="2022-06-16T11:39:00Z" w:name="move106272001"/>
      <w:moveTo w:id="437" w:author="Victor" w:date="2022-06-16T11:39:00Z">
        <w:del w:id="438" w:author="Victor" w:date="2022-06-16T11:39:00Z">
          <w:r w:rsidR="007E32A2" w:rsidDel="007E32A2">
            <w:delText>E</w:delText>
          </w:r>
        </w:del>
      </w:moveTo>
      <w:ins w:id="439" w:author="Victor" w:date="2022-06-16T11:39:00Z">
        <w:r w:rsidR="007E32A2">
          <w:t>e</w:t>
        </w:r>
      </w:ins>
      <w:moveTo w:id="440" w:author="Victor" w:date="2022-06-16T11:39:00Z">
        <w:r w:rsidR="007E32A2">
          <w:t xml:space="preserve">l error absoluto medio (MAE, del inglés </w:t>
        </w:r>
        <w:r w:rsidR="007E32A2">
          <w:rPr>
            <w:i/>
          </w:rPr>
          <w:t>Mean Absolute Error</w:t>
        </w:r>
        <w:r w:rsidR="007E32A2">
          <w:t>)</w:t>
        </w:r>
      </w:moveTo>
      <w:ins w:id="441" w:author="Victor" w:date="2022-06-16T13:13:00Z">
        <w:r w:rsidR="00AB5435">
          <w:t xml:space="preserve"> de predicción</w:t>
        </w:r>
      </w:ins>
      <w:ins w:id="442" w:author="Victor" w:date="2022-06-16T13:32:00Z">
        <w:r w:rsidR="0013440A">
          <w:t xml:space="preserve"> en </w:t>
        </w:r>
      </w:ins>
      <m:oMath>
        <m:r>
          <w:ins w:id="443" w:author="Victor" w:date="2022-06-16T13:33:00Z">
            <w:rPr>
              <w:rFonts w:ascii="Cambria Math" w:hAnsi="Cambria Math"/>
            </w:rPr>
            <m:t>t+</m:t>
          </w:ins>
        </m:r>
        <m:r>
          <w:ins w:id="444" w:author="Victor" w:date="2022-06-16T13:33:00Z">
            <m:rPr>
              <m:nor/>
            </m:rPr>
            <w:rPr>
              <w:rPrChange w:id="445" w:author="Victor" w:date="2022-06-16T13:33:00Z">
                <w:rPr>
                  <w:rFonts w:ascii="Cambria Math" w:hAnsi="Cambria Math"/>
                  <w:i/>
                </w:rPr>
              </w:rPrChange>
            </w:rPr>
            <m:t>1</m:t>
          </w:ins>
        </m:r>
      </m:oMath>
      <w:ins w:id="446" w:author="Victor" w:date="2022-06-16T13:13:00Z">
        <w:r w:rsidR="00AB5435">
          <w:t xml:space="preserve">, definido como </w:t>
        </w:r>
      </w:ins>
      <m:oMath>
        <m:sSub>
          <m:sSubPr>
            <m:ctrlPr>
              <w:ins w:id="447" w:author="Victor" w:date="2022-06-16T13:14:00Z">
                <w:rPr>
                  <w:rFonts w:ascii="Cambria Math" w:hAnsi="Cambria Math"/>
                  <w:i/>
                </w:rPr>
              </w:ins>
            </m:ctrlPr>
          </m:sSubPr>
          <m:e>
            <m:r>
              <w:ins w:id="448" w:author="Victor" w:date="2022-06-16T13:14:00Z">
                <w:rPr>
                  <w:rFonts w:ascii="Cambria Math" w:hAnsi="Cambria Math"/>
                </w:rPr>
                <m:t>ε</m:t>
              </w:ins>
            </m:r>
          </m:e>
          <m:sub>
            <m:r>
              <w:ins w:id="449" w:author="Victor" w:date="2022-06-16T13:14:00Z">
                <w:rPr>
                  <w:rFonts w:ascii="Cambria Math" w:hAnsi="Cambria Math"/>
                </w:rPr>
                <m:t>t+1</m:t>
              </w:ins>
            </m:r>
          </m:sub>
        </m:sSub>
        <m:r>
          <w:ins w:id="450" w:author="Victor" w:date="2022-06-16T13:14:00Z">
            <w:rPr>
              <w:rFonts w:ascii="Cambria Math" w:hAnsi="Cambria Math"/>
            </w:rPr>
            <m:t>=</m:t>
          </w:ins>
        </m:r>
        <m:sSub>
          <m:sSubPr>
            <m:ctrlPr>
              <w:ins w:id="451" w:author="Victor" w:date="2022-06-16T13:14:00Z">
                <w:rPr>
                  <w:rFonts w:ascii="Cambria Math" w:hAnsi="Cambria Math"/>
                  <w:i/>
                </w:rPr>
              </w:ins>
            </m:ctrlPr>
          </m:sSubPr>
          <m:e>
            <m:r>
              <w:ins w:id="452" w:author="Victor" w:date="2022-06-16T13:14:00Z">
                <w:rPr>
                  <w:rFonts w:ascii="Cambria Math" w:hAnsi="Cambria Math"/>
                </w:rPr>
                <m:t>y</m:t>
              </w:ins>
            </m:r>
          </m:e>
          <m:sub>
            <m:r>
              <w:ins w:id="453" w:author="Victor" w:date="2022-06-16T13:14:00Z">
                <w:rPr>
                  <w:rFonts w:ascii="Cambria Math" w:hAnsi="Cambria Math"/>
                </w:rPr>
                <m:t>t+1</m:t>
              </w:ins>
            </m:r>
          </m:sub>
        </m:sSub>
        <m:r>
          <w:ins w:id="454" w:author="Victor" w:date="2022-06-16T13:14:00Z">
            <w:rPr>
              <w:rFonts w:ascii="Cambria Math" w:hAnsi="Cambria Math"/>
            </w:rPr>
            <m:t>-</m:t>
          </w:ins>
        </m:r>
        <m:sSub>
          <m:sSubPr>
            <m:ctrlPr>
              <w:ins w:id="455" w:author="Victor" w:date="2022-06-16T13:15:00Z">
                <w:rPr>
                  <w:rFonts w:ascii="Cambria Math" w:hAnsi="Cambria Math"/>
                  <w:i/>
                </w:rPr>
              </w:ins>
            </m:ctrlPr>
          </m:sSubPr>
          <m:e>
            <m:acc>
              <m:accPr>
                <m:ctrlPr>
                  <w:ins w:id="456" w:author="Victor" w:date="2022-06-16T13:14:00Z">
                    <w:rPr>
                      <w:rFonts w:ascii="Cambria Math" w:hAnsi="Cambria Math"/>
                      <w:i/>
                    </w:rPr>
                  </w:ins>
                </m:ctrlPr>
              </m:accPr>
              <m:e>
                <m:r>
                  <w:ins w:id="457" w:author="Victor" w:date="2022-06-16T13:15:00Z">
                    <w:rPr>
                      <w:rFonts w:ascii="Cambria Math" w:hAnsi="Cambria Math"/>
                    </w:rPr>
                    <m:t>y</m:t>
                  </w:ins>
                </m:r>
              </m:e>
            </m:acc>
          </m:e>
          <m:sub>
            <m:r>
              <w:ins w:id="458" w:author="Victor" w:date="2022-06-16T13:15:00Z">
                <w:rPr>
                  <w:rFonts w:ascii="Cambria Math" w:hAnsi="Cambria Math"/>
                </w:rPr>
                <m:t>t+1|t</m:t>
              </w:ins>
            </m:r>
          </m:sub>
        </m:sSub>
      </m:oMath>
      <w:ins w:id="459" w:author="Victor" w:date="2022-06-16T13:15:00Z">
        <w:r w:rsidR="00AB5435">
          <w:t xml:space="preserve">, donde </w:t>
        </w:r>
      </w:ins>
      <m:oMath>
        <m:sSub>
          <m:sSubPr>
            <m:ctrlPr>
              <w:ins w:id="460" w:author="Victor" w:date="2022-06-16T13:16:00Z">
                <w:rPr>
                  <w:rFonts w:ascii="Cambria Math" w:hAnsi="Cambria Math"/>
                  <w:i/>
                </w:rPr>
              </w:ins>
            </m:ctrlPr>
          </m:sSubPr>
          <m:e>
            <m:acc>
              <m:accPr>
                <m:ctrlPr>
                  <w:ins w:id="461" w:author="Victor" w:date="2022-06-16T13:16:00Z">
                    <w:rPr>
                      <w:rFonts w:ascii="Cambria Math" w:hAnsi="Cambria Math"/>
                      <w:i/>
                    </w:rPr>
                  </w:ins>
                </m:ctrlPr>
              </m:accPr>
              <m:e>
                <m:r>
                  <w:ins w:id="462" w:author="Victor" w:date="2022-06-16T13:16:00Z">
                    <w:rPr>
                      <w:rFonts w:ascii="Cambria Math" w:hAnsi="Cambria Math"/>
                    </w:rPr>
                    <m:t>y</m:t>
                  </w:ins>
                </m:r>
              </m:e>
            </m:acc>
          </m:e>
          <m:sub>
            <m:r>
              <w:ins w:id="463" w:author="Victor" w:date="2022-06-16T13:16:00Z">
                <w:rPr>
                  <w:rFonts w:ascii="Cambria Math" w:hAnsi="Cambria Math"/>
                </w:rPr>
                <m:t>t+1|t</m:t>
              </w:ins>
            </m:r>
          </m:sub>
        </m:sSub>
      </m:oMath>
      <w:ins w:id="464" w:author="Victor" w:date="2022-06-16T13:16:00Z">
        <w:r w:rsidR="00AB5435">
          <w:t xml:space="preserve"> es</w:t>
        </w:r>
      </w:ins>
      <w:ins w:id="465" w:author="Victor" w:date="2022-06-16T13:17:00Z">
        <w:r w:rsidR="00AB5435">
          <w:t xml:space="preserve"> el valor predicho </w:t>
        </w:r>
      </w:ins>
      <w:ins w:id="466" w:author="Victor" w:date="2022-06-16T13:16:00Z">
        <w:r w:rsidR="00AB5435">
          <w:t xml:space="preserve">de </w:t>
        </w:r>
      </w:ins>
      <m:oMath>
        <m:sSub>
          <m:sSubPr>
            <m:ctrlPr>
              <w:ins w:id="467" w:author="Victor" w:date="2022-06-16T13:16:00Z">
                <w:rPr>
                  <w:rFonts w:ascii="Cambria Math" w:hAnsi="Cambria Math"/>
                  <w:i/>
                </w:rPr>
              </w:ins>
            </m:ctrlPr>
          </m:sSubPr>
          <m:e>
            <m:r>
              <w:ins w:id="468" w:author="Victor" w:date="2022-06-16T13:16:00Z">
                <w:rPr>
                  <w:rFonts w:ascii="Cambria Math" w:hAnsi="Cambria Math"/>
                </w:rPr>
                <m:t>y</m:t>
              </w:ins>
            </m:r>
          </m:e>
          <m:sub>
            <m:r>
              <w:ins w:id="469" w:author="Victor" w:date="2022-06-16T13:16:00Z">
                <w:rPr>
                  <w:rFonts w:ascii="Cambria Math" w:hAnsi="Cambria Math"/>
                </w:rPr>
                <m:t>t+1</m:t>
              </w:ins>
            </m:r>
          </m:sub>
        </m:sSub>
      </m:oMath>
      <w:ins w:id="470" w:author="Victor" w:date="2022-06-16T13:16:00Z">
        <w:r w:rsidR="00AB5435">
          <w:t xml:space="preserve"> usando la información hasta el periodo </w:t>
        </w:r>
        <w:r w:rsidR="00AB5435">
          <w:rPr>
            <w:i/>
          </w:rPr>
          <w:t>t</w:t>
        </w:r>
      </w:ins>
      <w:moveTo w:id="471" w:author="Victor" w:date="2022-06-16T11:39:00Z">
        <w:del w:id="472" w:author="Victor" w:date="2022-06-16T13:16:00Z">
          <w:r w:rsidR="007E32A2" w:rsidDel="00AB5435">
            <w:delText>.</w:delText>
          </w:r>
        </w:del>
      </w:moveTo>
    </w:p>
    <w:moveToRangeEnd w:id="436"/>
    <w:p w14:paraId="26AB8B1B" w14:textId="6F768E89" w:rsidR="00A81AFD" w:rsidRPr="00B0612D" w:rsidRDefault="00FC5229" w:rsidP="00C55F65">
      <w:pPr>
        <w:pStyle w:val="JENUINormal"/>
      </w:pPr>
      <w:del w:id="473" w:author="Victor" w:date="2022-06-16T13:17:00Z">
        <w:r w:rsidDel="00AB5435">
          <w:delText>:</w:delText>
        </w:r>
      </w:del>
      <w:ins w:id="474" w:author="Victor" w:date="2022-06-16T13:17:00Z">
        <w:r w:rsidR="00AB5435">
          <w:t>.</w:t>
        </w:r>
        <w:r w:rsidR="00B0612D">
          <w:t xml:space="preserve"> Sea </w:t>
        </w:r>
      </w:ins>
      <w:ins w:id="475" w:author="Victor" w:date="2022-06-16T13:18:00Z">
        <w:r w:rsidR="00B0612D">
          <w:rPr>
            <w:i/>
          </w:rPr>
          <w:t>H</w:t>
        </w:r>
        <w:r w:rsidR="00B0612D">
          <w:t xml:space="preserve"> el número de periodos fuera de la muest</w:t>
        </w:r>
      </w:ins>
      <w:ins w:id="476" w:author="Victor" w:date="2022-06-16T13:19:00Z">
        <w:r w:rsidR="00B0612D">
          <w:t>r</w:t>
        </w:r>
      </w:ins>
      <w:ins w:id="477" w:author="Victor" w:date="2022-06-16T13:18:00Z">
        <w:r w:rsidR="00B0612D">
          <w:t>a</w:t>
        </w:r>
      </w:ins>
      <w:ins w:id="478" w:author="Victor" w:date="2022-06-16T13:19:00Z">
        <w:r w:rsidR="00B0612D">
          <w:t xml:space="preserve"> y </w:t>
        </w:r>
        <w:r w:rsidR="00B0612D">
          <w:rPr>
            <w:i/>
          </w:rPr>
          <w:t>T</w:t>
        </w:r>
        <w:r w:rsidR="00B0612D">
          <w:t xml:space="preserve"> el número de observaciones de entrenamiento</w:t>
        </w:r>
      </w:ins>
      <w:ins w:id="479" w:author="Victor" w:date="2022-06-16T13:20:00Z">
        <w:r w:rsidR="00B0612D">
          <w:t>, se define el RMSE como:</w:t>
        </w:r>
      </w:ins>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27186D2D"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ins w:id="480" w:author="Victor" w:date="2022-06-16T13:22:00Z">
                                        <w:rPr>
                                          <w:rFonts w:ascii="Cambria Math" w:eastAsia="MS Gothic" w:hAnsi="Cambria Math" w:cs="MS Gothic"/>
                                          <w:i/>
                                        </w:rPr>
                                      </w:ins>
                                    </m:ctrlPr>
                                  </m:dPr>
                                  <m:e>
                                    <m:sSub>
                                      <m:sSubPr>
                                        <m:ctrlPr>
                                          <w:ins w:id="481" w:author="Victor" w:date="2022-06-16T13:14:00Z">
                                            <w:rPr>
                                              <w:rFonts w:ascii="Cambria Math" w:hAnsi="Cambria Math"/>
                                              <w:i/>
                                            </w:rPr>
                                          </w:ins>
                                        </m:ctrlPr>
                                      </m:sSubPr>
                                      <m:e>
                                        <m:r>
                                          <w:ins w:id="482" w:author="Victor" w:date="2022-06-16T13:14:00Z">
                                            <w:rPr>
                                              <w:rFonts w:ascii="Cambria Math" w:hAnsi="Cambria Math"/>
                                            </w:rPr>
                                            <m:t>y</m:t>
                                          </w:ins>
                                        </m:r>
                                      </m:e>
                                      <m:sub>
                                        <m:r>
                                          <w:rPr>
                                            <w:rFonts w:ascii="Cambria Math" w:hAnsi="Cambria Math"/>
                                          </w:rPr>
                                          <m:t>T</m:t>
                                        </m:r>
                                        <m:r>
                                          <w:ins w:id="483" w:author="Victor" w:date="2022-06-16T13:14:00Z">
                                            <w:rPr>
                                              <w:rFonts w:ascii="Cambria Math" w:hAnsi="Cambria Math"/>
                                            </w:rPr>
                                            <m:t>+</m:t>
                                          </w:ins>
                                        </m:r>
                                        <m:r>
                                          <w:rPr>
                                            <w:rFonts w:ascii="Cambria Math" w:hAnsi="Cambria Math"/>
                                          </w:rPr>
                                          <m:t>h</m:t>
                                        </m:r>
                                      </m:sub>
                                    </m:sSub>
                                    <m:r>
                                      <w:ins w:id="484" w:author="Victor" w:date="2022-06-16T13:14:00Z">
                                        <w:rPr>
                                          <w:rFonts w:ascii="Cambria Math" w:hAnsi="Cambria Math"/>
                                        </w:rPr>
                                        <m:t>-</m:t>
                                      </w:ins>
                                    </m:r>
                                    <m:sSub>
                                      <m:sSubPr>
                                        <m:ctrlPr>
                                          <w:ins w:id="485" w:author="Victor" w:date="2022-06-16T13:15:00Z">
                                            <w:rPr>
                                              <w:rFonts w:ascii="Cambria Math" w:hAnsi="Cambria Math"/>
                                              <w:i/>
                                            </w:rPr>
                                          </w:ins>
                                        </m:ctrlPr>
                                      </m:sSubPr>
                                      <m:e>
                                        <m:acc>
                                          <m:accPr>
                                            <m:ctrlPr>
                                              <w:ins w:id="486" w:author="Victor" w:date="2022-06-16T13:14:00Z">
                                                <w:rPr>
                                                  <w:rFonts w:ascii="Cambria Math" w:hAnsi="Cambria Math"/>
                                                  <w:i/>
                                                </w:rPr>
                                              </w:ins>
                                            </m:ctrlPr>
                                          </m:accPr>
                                          <m:e>
                                            <m:r>
                                              <w:ins w:id="487" w:author="Victor" w:date="2022-06-16T13:15:00Z">
                                                <w:rPr>
                                                  <w:rFonts w:ascii="Cambria Math" w:hAnsi="Cambria Math"/>
                                                </w:rPr>
                                                <m:t>y</m:t>
                                              </w:ins>
                                            </m:r>
                                          </m:e>
                                        </m:acc>
                                      </m:e>
                                      <m:sub>
                                        <m:r>
                                          <w:ins w:id="488" w:author="Victor" w:date="2022-06-16T13:15:00Z">
                                            <w:rPr>
                                              <w:rFonts w:ascii="Cambria Math" w:hAnsi="Cambria Math"/>
                                            </w:rPr>
                                            <m:t>t+</m:t>
                                          </w:ins>
                                        </m:r>
                                        <m:r>
                                          <w:rPr>
                                            <w:rFonts w:ascii="Cambria Math" w:hAnsi="Cambria Math"/>
                                          </w:rPr>
                                          <m:t>h</m:t>
                                        </m:r>
                                        <m:r>
                                          <w:ins w:id="489" w:author="Victor" w:date="2022-06-16T13:15:00Z">
                                            <w:rPr>
                                              <w:rFonts w:ascii="Cambria Math" w:hAnsi="Cambria Math"/>
                                            </w:rPr>
                                            <m:t>|</m:t>
                                          </w:ins>
                                        </m:r>
                                        <m:r>
                                          <w:rPr>
                                            <w:rFonts w:ascii="Cambria Math" w:hAnsi="Cambria Math"/>
                                          </w:rPr>
                                          <m:t>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f>
                  <m:fPr>
                    <m:ctrlPr>
                      <w:del w:id="490" w:author="Victor" w:date="2022-06-16T13:22:00Z">
                        <w:rPr>
                          <w:rFonts w:ascii="Cambria Math" w:eastAsia="MS Gothic" w:hAnsi="Cambria Math" w:cs="MS Gothic"/>
                          <w:i/>
                        </w:rPr>
                      </w:del>
                    </m:ctrlPr>
                  </m:fPr>
                  <m:num>
                    <m:r>
                      <w:del w:id="491" w:author="Victor" w:date="2022-06-16T13:22:00Z">
                        <w:rPr>
                          <w:rFonts w:ascii="Cambria Math" w:eastAsia="MS Gothic" w:hAnsi="Cambria Math" w:cs="MS Gothic"/>
                        </w:rPr>
                        <m:t>1</m:t>
                      </w:del>
                    </m:r>
                    <m:ctrlPr>
                      <w:del w:id="492" w:author="Victor" w:date="2022-06-16T13:22:00Z">
                        <w:rPr>
                          <w:rFonts w:ascii="Cambria Math" w:hAnsi="Cambria Math"/>
                          <w:i/>
                        </w:rPr>
                      </w:del>
                    </m:ctrlPr>
                  </m:num>
                  <m:den>
                    <m:r>
                      <w:del w:id="493" w:author="Victor" w:date="2022-06-16T13:22:00Z">
                        <w:rPr>
                          <w:rFonts w:ascii="Cambria Math" w:hAnsi="Cambria Math"/>
                        </w:rPr>
                        <m:t>T</m:t>
                      </w:del>
                    </m:r>
                  </m:den>
                </m:f>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657A9850" w:rsidR="00C55F65" w:rsidRPr="00A81AFD" w:rsidRDefault="008B0A11" w:rsidP="00A81AFD">
      <w:pPr>
        <w:pStyle w:val="JENUINormal"/>
      </w:pPr>
      <w:ins w:id="494" w:author="Victor" w:date="2022-06-16T13:25:00Z">
        <w:r>
          <w:t>El MAE</w:t>
        </w:r>
      </w:ins>
      <w:r w:rsidR="00A60EEB">
        <w:t xml:space="preserve"> es el</w:t>
      </w:r>
      <w:commentRangeStart w:id="495"/>
      <w:r w:rsidR="00A60EEB">
        <w:t xml:space="preserve"> promedio </w:t>
      </w:r>
      <w:commentRangeEnd w:id="495"/>
      <w:r w:rsidR="005B3BE7">
        <w:rPr>
          <w:rStyle w:val="Refdecomentario"/>
        </w:rPr>
        <w:commentReference w:id="495"/>
      </w:r>
      <w:r w:rsidR="00A60EEB">
        <w:t>de</w:t>
      </w:r>
      <w:ins w:id="496" w:author="Victor" w:date="2022-06-16T13:31:00Z">
        <w:r w:rsidR="00A60EEB">
          <w:t>l valor absoluto de los</w:t>
        </w:r>
      </w:ins>
      <w:ins w:id="497" w:author="Victor" w:date="2022-06-16T13:32:00Z">
        <w:r w:rsidR="0013440A">
          <w:t xml:space="preserve"> errores de predicción</w:t>
        </w:r>
      </w:ins>
      <w:ins w:id="498" w:author="Victor" w:date="2022-06-16T13:31:00Z">
        <w:r w:rsidR="00A60EEB">
          <w:t xml:space="preserve"> </w:t>
        </w:r>
      </w:ins>
      <w:del w:id="499" w:author="Victor" w:date="2022-06-16T13:31:00Z">
        <w:r w:rsidR="00A60EEB" w:rsidDel="00A60EEB">
          <w:delText xml:space="preserve"> l</w:delText>
        </w:r>
      </w:del>
      <w:del w:id="500" w:author="Victor" w:date="2022-06-16T13:30:00Z">
        <w:r w:rsidR="00A60EEB" w:rsidDel="00A60EEB">
          <w:delText>as diferencias absolutas entre la predicción y la observación real</w:delText>
        </w:r>
      </w:del>
      <w:r w:rsidR="00A60EEB">
        <w:t xml:space="preserve"> </w:t>
      </w:r>
      <w:ins w:id="501" w:author="Victor" w:date="2022-06-16T13:33:00Z">
        <w:r w:rsidR="0013440A">
          <w:t xml:space="preserve">en </w:t>
        </w:r>
      </w:ins>
      <m:oMath>
        <m:r>
          <w:ins w:id="502" w:author="Victor" w:date="2022-06-16T13:33:00Z">
            <w:rPr>
              <w:rFonts w:ascii="Cambria Math" w:hAnsi="Cambria Math"/>
            </w:rPr>
            <m:t>t+</m:t>
          </w:ins>
        </m:r>
        <m:r>
          <w:ins w:id="503" w:author="Victor" w:date="2022-06-16T13:33:00Z">
            <m:rPr>
              <m:nor/>
            </m:rPr>
            <m:t>1</m:t>
          </w:ins>
        </m:r>
      </m:oMath>
      <w:ins w:id="504" w:author="Victor" w:date="2022-06-16T13:33:00Z">
        <w:r w:rsidR="0013440A">
          <w:t xml:space="preserve"> (</w:t>
        </w:r>
      </w:ins>
      <m:oMath>
        <m:sSub>
          <m:sSubPr>
            <m:ctrlPr>
              <w:ins w:id="505" w:author="Victor" w:date="2022-06-16T13:33:00Z">
                <w:rPr>
                  <w:rFonts w:ascii="Cambria Math" w:hAnsi="Cambria Math"/>
                  <w:i/>
                </w:rPr>
              </w:ins>
            </m:ctrlPr>
          </m:sSubPr>
          <m:e>
            <m:r>
              <w:ins w:id="506" w:author="Victor" w:date="2022-06-16T13:33:00Z">
                <w:rPr>
                  <w:rFonts w:ascii="Cambria Math" w:hAnsi="Cambria Math"/>
                </w:rPr>
                <m:t>ε</m:t>
              </w:ins>
            </m:r>
          </m:e>
          <m:sub>
            <m:r>
              <w:ins w:id="507" w:author="Victor" w:date="2022-06-16T13:33:00Z">
                <w:rPr>
                  <w:rFonts w:ascii="Cambria Math" w:hAnsi="Cambria Math"/>
                </w:rPr>
                <m:t>t+1</m:t>
              </w:ins>
            </m:r>
          </m:sub>
        </m:sSub>
      </m:oMath>
      <w:ins w:id="508" w:author="Victor" w:date="2022-06-16T13:33:00Z">
        <w:r w:rsidR="0013440A">
          <w:t xml:space="preserve">), </w:t>
        </w:r>
      </w:ins>
      <w:del w:id="509" w:author="Victor" w:date="2022-06-16T13:35:00Z">
        <w:r w:rsidR="00A60EEB" w:rsidDel="005B3BE7">
          <w:delText xml:space="preserve">donde </w:delText>
        </w:r>
      </w:del>
      <w:del w:id="510" w:author="Victor" w:date="2022-06-16T13:34:00Z">
        <w:r w:rsidR="00A60EEB" w:rsidDel="0013440A">
          <w:delText xml:space="preserve">todas </w:delText>
        </w:r>
        <w:r w:rsidR="00A60EEB" w:rsidDel="005B3BE7">
          <w:delText>las diferencias tienen el mismo peso</w:delText>
        </w:r>
      </w:del>
      <w:del w:id="511" w:author="Victor" w:date="2022-06-16T13:35:00Z">
        <w:r w:rsidR="00A60EEB" w:rsidDel="005B3BE7">
          <w:delText>. El MAE</w:delText>
        </w:r>
      </w:del>
      <w:ins w:id="512" w:author="Victor" w:date="2022-06-16T13:35:00Z">
        <w:r w:rsidR="005B3BE7">
          <w:t>y</w:t>
        </w:r>
      </w:ins>
      <w:ins w:id="513" w:author="Victor" w:date="2022-06-16T13:25:00Z">
        <w:r>
          <w:t xml:space="preserve"> </w:t>
        </w:r>
      </w:ins>
      <w:commentRangeStart w:id="514"/>
      <w:r w:rsidR="00E43DEA">
        <w:t xml:space="preserve">mide la magnitud </w:t>
      </w:r>
      <w:del w:id="515" w:author="Victor" w:date="2022-06-16T13:25:00Z">
        <w:r w:rsidR="00E43DEA" w:rsidDel="008B0A11">
          <w:delText xml:space="preserve">medio </w:delText>
        </w:r>
      </w:del>
      <w:ins w:id="516" w:author="Victor" w:date="2022-06-16T13:25:00Z">
        <w:r>
          <w:t xml:space="preserve">media </w:t>
        </w:r>
      </w:ins>
      <w:r w:rsidR="00E43DEA">
        <w:t xml:space="preserve">del error penalizando sobre todo los errores </w:t>
      </w:r>
      <w:ins w:id="517" w:author="Victor" w:date="2022-06-16T13:26:00Z">
        <w:r>
          <w:t xml:space="preserve">de predicción </w:t>
        </w:r>
      </w:ins>
      <w:r w:rsidR="00E43DEA">
        <w:t>más elevados</w:t>
      </w:r>
      <w:commentRangeEnd w:id="514"/>
      <w:r w:rsidR="00E43DEA">
        <w:rPr>
          <w:rStyle w:val="Refdecomentario"/>
        </w:rPr>
        <w:commentReference w:id="514"/>
      </w:r>
      <w:r w:rsidR="00E43DEA">
        <w:t xml:space="preserve">. Esto es deseable </w:t>
      </w:r>
      <w:del w:id="518" w:author="Victor" w:date="2022-06-16T13:26:00Z">
        <w:r w:rsidR="00E43DEA" w:rsidDel="008B0A11">
          <w:delText xml:space="preserve">ya </w:delText>
        </w:r>
      </w:del>
      <w:ins w:id="519" w:author="Victor" w:date="2022-06-16T13:26:00Z">
        <w:r>
          <w:t>por</w:t>
        </w:r>
      </w:ins>
      <w:r w:rsidR="00E43DEA">
        <w:t>que separarse mucho del precio real implica la posibilidad de tener p</w:t>
      </w:r>
      <w:ins w:id="520" w:author="Victor" w:date="2022-06-16T13:26:00Z">
        <w:r>
          <w:t>é</w:t>
        </w:r>
      </w:ins>
      <w:del w:id="521" w:author="Victor" w:date="2022-06-16T13:26:00Z">
        <w:r w:rsidR="00E43DEA" w:rsidDel="008B0A11">
          <w:delText>e</w:delText>
        </w:r>
      </w:del>
      <w:r w:rsidR="00E43DEA">
        <w:t>rdidas elevadas.</w:t>
      </w:r>
      <w:ins w:id="522" w:author="Victor" w:date="2022-06-16T13:26:00Z">
        <w:r>
          <w:t xml:space="preserve"> El MAE se define como:</w:t>
        </w:r>
      </w:ins>
    </w:p>
    <w:p w14:paraId="130C6F92" w14:textId="3F9DBAF3" w:rsidR="005F547B" w:rsidDel="007E32A2" w:rsidRDefault="00E43DEA" w:rsidP="00BA0976">
      <w:pPr>
        <w:pStyle w:val="JENUINormal"/>
        <w:rPr>
          <w:moveFrom w:id="523" w:author="Victor" w:date="2022-06-16T11:39:00Z"/>
        </w:rPr>
      </w:pPr>
      <w:moveFromRangeStart w:id="524" w:author="Victor" w:date="2022-06-16T11:39:00Z" w:name="move106272001"/>
      <w:moveFrom w:id="525" w:author="Victor" w:date="2022-06-16T11:39:00Z">
        <w:r w:rsidDel="007E32A2">
          <w:t>E</w:t>
        </w:r>
        <w:r w:rsidR="00EC146A" w:rsidDel="007E32A2">
          <w:t>l error absoluto medio (MAE</w:t>
        </w:r>
        <w:r w:rsidR="00ED2C3B" w:rsidDel="007E32A2">
          <w:t xml:space="preserve">, del inglés </w:t>
        </w:r>
        <w:r w:rsidR="00ED2C3B" w:rsidDel="007E32A2">
          <w:rPr>
            <w:i/>
          </w:rPr>
          <w:t>Mean Absolute Error</w:t>
        </w:r>
        <w:r w:rsidR="00EC146A" w:rsidDel="007E32A2">
          <w:t>).</w:t>
        </w:r>
      </w:moveFrom>
    </w:p>
    <w:moveFromRangeEnd w:id="524"/>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ins w:id="526" w:author="Victor" w:date="2022-06-16T13:14:00Z">
                                    <w:rPr>
                                      <w:rFonts w:ascii="Cambria Math" w:hAnsi="Cambria Math"/>
                                      <w:i/>
                                    </w:rPr>
                                  </w:ins>
                                </m:ctrlPr>
                              </m:sSubPr>
                              <m:e>
                                <m:r>
                                  <w:ins w:id="527" w:author="Victor" w:date="2022-06-16T13:14:00Z">
                                    <w:rPr>
                                      <w:rFonts w:ascii="Cambria Math" w:hAnsi="Cambria Math"/>
                                    </w:rPr>
                                    <m:t>y</m:t>
                                  </w:ins>
                                </m:r>
                              </m:e>
                              <m:sub>
                                <m:r>
                                  <w:rPr>
                                    <w:rFonts w:ascii="Cambria Math" w:hAnsi="Cambria Math"/>
                                  </w:rPr>
                                  <m:t>T</m:t>
                                </m:r>
                                <m:r>
                                  <w:ins w:id="528" w:author="Victor" w:date="2022-06-16T13:14:00Z">
                                    <w:rPr>
                                      <w:rFonts w:ascii="Cambria Math" w:hAnsi="Cambria Math"/>
                                    </w:rPr>
                                    <m:t>+</m:t>
                                  </w:ins>
                                </m:r>
                                <m:r>
                                  <w:rPr>
                                    <w:rFonts w:ascii="Cambria Math" w:hAnsi="Cambria Math"/>
                                  </w:rPr>
                                  <m:t>h</m:t>
                                </m:r>
                              </m:sub>
                            </m:sSub>
                            <m:r>
                              <w:ins w:id="529" w:author="Victor" w:date="2022-06-16T13:14:00Z">
                                <w:rPr>
                                  <w:rFonts w:ascii="Cambria Math" w:hAnsi="Cambria Math"/>
                                </w:rPr>
                                <m:t>-</m:t>
                              </w:ins>
                            </m:r>
                            <m:sSub>
                              <m:sSubPr>
                                <m:ctrlPr>
                                  <w:ins w:id="530" w:author="Victor" w:date="2022-06-16T13:15:00Z">
                                    <w:rPr>
                                      <w:rFonts w:ascii="Cambria Math" w:hAnsi="Cambria Math"/>
                                      <w:i/>
                                    </w:rPr>
                                  </w:ins>
                                </m:ctrlPr>
                              </m:sSubPr>
                              <m:e>
                                <m:acc>
                                  <m:accPr>
                                    <m:ctrlPr>
                                      <w:ins w:id="531" w:author="Victor" w:date="2022-06-16T13:14:00Z">
                                        <w:rPr>
                                          <w:rFonts w:ascii="Cambria Math" w:hAnsi="Cambria Math"/>
                                          <w:i/>
                                        </w:rPr>
                                      </w:ins>
                                    </m:ctrlPr>
                                  </m:accPr>
                                  <m:e>
                                    <m:r>
                                      <w:ins w:id="532" w:author="Victor" w:date="2022-06-16T13:15:00Z">
                                        <w:rPr>
                                          <w:rFonts w:ascii="Cambria Math" w:hAnsi="Cambria Math"/>
                                        </w:rPr>
                                        <m:t>y</m:t>
                                      </w:ins>
                                    </m:r>
                                  </m:e>
                                </m:acc>
                              </m:e>
                              <m:sub>
                                <m:r>
                                  <w:ins w:id="533" w:author="Victor" w:date="2022-06-16T13:15:00Z">
                                    <w:rPr>
                                      <w:rFonts w:ascii="Cambria Math" w:hAnsi="Cambria Math"/>
                                    </w:rPr>
                                    <m:t>t+</m:t>
                                  </w:ins>
                                </m:r>
                                <m:r>
                                  <w:rPr>
                                    <w:rFonts w:ascii="Cambria Math" w:hAnsi="Cambria Math"/>
                                  </w:rPr>
                                  <m:t>h</m:t>
                                </m:r>
                                <m:r>
                                  <w:ins w:id="534" w:author="Victor" w:date="2022-06-16T13:15:00Z">
                                    <w:rPr>
                                      <w:rFonts w:ascii="Cambria Math" w:hAnsi="Cambria Math"/>
                                    </w:rPr>
                                    <m:t>|</m:t>
                                  </w:ins>
                                </m:r>
                                <m:r>
                                  <w:rPr>
                                    <w:rFonts w:ascii="Cambria Math" w:hAnsi="Cambria Math"/>
                                  </w:rPr>
                                  <m:t>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3DEAEA39" w14:textId="0B487B55" w:rsidR="007617B8" w:rsidRPr="00494295" w:rsidDel="00F0221E" w:rsidRDefault="007617B8" w:rsidP="00E43DEA">
      <w:pPr>
        <w:pStyle w:val="JENUINormal"/>
        <w:rPr>
          <w:del w:id="535" w:author="Victor" w:date="2022-06-16T13:36:00Z"/>
        </w:rPr>
      </w:pPr>
      <w:del w:id="536" w:author="Victor" w:date="2022-06-16T13:36:00Z">
        <w:r w:rsidDel="00F0221E">
          <w:delText>.</w:delText>
        </w:r>
      </w:del>
    </w:p>
    <w:p w14:paraId="178053A4" w14:textId="1795A985" w:rsidR="00A326CA" w:rsidRDefault="00A71A91" w:rsidP="005A2EC0">
      <w:pPr>
        <w:pStyle w:val="JENUITtulo2"/>
        <w:tabs>
          <w:tab w:val="clear" w:pos="1191"/>
          <w:tab w:val="num" w:pos="578"/>
        </w:tabs>
        <w:ind w:left="510" w:hanging="510"/>
      </w:pPr>
      <w:r>
        <w:t>Predicción de múltiples pasos</w:t>
      </w:r>
    </w:p>
    <w:p w14:paraId="3AC587D8" w14:textId="63D1EE04" w:rsidR="008A2FB2" w:rsidRDefault="001359A6" w:rsidP="00A71A91">
      <w:pPr>
        <w:pStyle w:val="JENUINormal"/>
      </w:pPr>
      <w:del w:id="537" w:author="Victor" w:date="2022-06-16T13:39:00Z">
        <w:r w:rsidDel="0097531A">
          <w:delText>Generalmente las</w:delText>
        </w:r>
      </w:del>
      <w:ins w:id="538" w:author="Victor" w:date="2022-06-16T13:39:00Z">
        <w:r w:rsidR="0097531A">
          <w:t xml:space="preserve">Las </w:t>
        </w:r>
      </w:ins>
      <w:r>
        <w:t xml:space="preserve"> predicciones se suelen hacer sobre un periodo de tiempo</w:t>
      </w:r>
      <w:del w:id="539" w:author="Victor" w:date="2022-06-16T13:36:00Z">
        <w:r w:rsidR="00480AB6" w:rsidDel="005E6209">
          <w:delText xml:space="preserve">, es decir, se predice un periodo </w:delText>
        </w:r>
        <w:r w:rsidR="008A2FB2" w:rsidDel="005E6209">
          <w:delText>de tiempo de una sola vez</w:delText>
        </w:r>
      </w:del>
      <w:r w:rsidR="008A2FB2">
        <w:t>.</w:t>
      </w:r>
      <w:r w:rsidR="00A71A91">
        <w:t xml:space="preserve"> </w:t>
      </w:r>
      <w:r w:rsidR="00480AB6">
        <w:t>En cambio, en este estudio</w:t>
      </w:r>
      <w:r>
        <w:t xml:space="preserve"> </w:t>
      </w:r>
      <w:r w:rsidR="00480AB6">
        <w:t xml:space="preserve">se toma una aproximación diferente, se hace una predicción de múltiples pasos, es decir, </w:t>
      </w:r>
      <w:r w:rsidR="008A2FB2">
        <w:t>se predice el precio del bitcoin para cada día utilizando los precios</w:t>
      </w:r>
      <w:r w:rsidR="00B60742">
        <w:t xml:space="preserve"> reales</w:t>
      </w:r>
      <w:r w:rsidR="008A2FB2">
        <w:t xml:space="preserve"> de los últimos </w:t>
      </w:r>
      <w:del w:id="540" w:author="Victor" w:date="2022-06-16T13:37:00Z">
        <w:r w:rsidR="008A2FB2" w:rsidRPr="005E6209" w:rsidDel="005E6209">
          <w:rPr>
            <w:i/>
            <w:rPrChange w:id="541" w:author="Victor" w:date="2022-06-16T13:37:00Z">
              <w:rPr/>
            </w:rPrChange>
          </w:rPr>
          <w:delText xml:space="preserve">x </w:delText>
        </w:r>
      </w:del>
      <w:ins w:id="542" w:author="Victor" w:date="2022-06-16T13:37:00Z">
        <w:r w:rsidR="005E6209" w:rsidRPr="005E6209">
          <w:rPr>
            <w:i/>
            <w:rPrChange w:id="543" w:author="Victor" w:date="2022-06-16T13:37:00Z">
              <w:rPr/>
            </w:rPrChange>
          </w:rPr>
          <w:t>T</w:t>
        </w:r>
        <w:r w:rsidR="005E6209">
          <w:t xml:space="preserve"> </w:t>
        </w:r>
      </w:ins>
      <w:r w:rsidR="008A2FB2">
        <w:t xml:space="preserve">días definidos por el </w:t>
      </w:r>
      <w:proofErr w:type="spellStart"/>
      <w:r w:rsidR="008A2FB2">
        <w:t>hiperparámetro</w:t>
      </w:r>
      <w:proofErr w:type="spellEnd"/>
      <w:r w:rsidR="008A2FB2">
        <w:t xml:space="preserve">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commentRangeStart w:id="544"/>
      <w:commentRangeStart w:id="545"/>
      <w:del w:id="546" w:author="Victor" w:date="2022-06-16T13:37:00Z">
        <w:r w:rsidR="00B60742" w:rsidDel="005E6209">
          <w:delText>En otras palabras</w:delText>
        </w:r>
      </w:del>
      <w:ins w:id="547" w:author="Victor" w:date="2022-06-16T13:37:00Z">
        <w:r w:rsidR="005E6209">
          <w:t>Luego</w:t>
        </w:r>
      </w:ins>
      <w:r w:rsidR="00B60742">
        <w:t xml:space="preserve">, cada día </w:t>
      </w:r>
      <w:ins w:id="548" w:author="Victor" w:date="2022-06-16T13:37:00Z">
        <w:r w:rsidR="005E6209">
          <w:t xml:space="preserve">adelante </w:t>
        </w:r>
      </w:ins>
      <w:del w:id="549" w:author="Victor" w:date="2022-06-16T13:37:00Z">
        <w:r w:rsidR="00B60742" w:rsidDel="005E6209">
          <w:delText xml:space="preserve">se ha predicho </w:delText>
        </w:r>
      </w:del>
      <w:ins w:id="550" w:author="Victor" w:date="2022-06-16T13:37:00Z">
        <w:r w:rsidR="005E6209">
          <w:t xml:space="preserve">se predice </w:t>
        </w:r>
      </w:ins>
      <w:r w:rsidR="00B60742">
        <w:t>sobre los valores reales anteriores, en vez de predecir sobre predicciones anteriores.</w:t>
      </w:r>
      <w:commentRangeEnd w:id="544"/>
      <w:r w:rsidR="0018366A">
        <w:rPr>
          <w:rStyle w:val="Refdecomentario"/>
        </w:rPr>
        <w:commentReference w:id="544"/>
      </w:r>
      <w:commentRangeEnd w:id="545"/>
      <w:r w:rsidR="0097531A">
        <w:rPr>
          <w:rStyle w:val="Refdecomentario"/>
        </w:rPr>
        <w:commentReference w:id="545"/>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400E93EE" w:rsidR="008A2FB2" w:rsidRDefault="008A2FB2">
      <w:pPr>
        <w:pStyle w:val="JENUINormal"/>
        <w:ind w:firstLine="0"/>
        <w:jc w:val="center"/>
        <w:pPrChange w:id="551" w:author="Victor" w:date="2022-06-16T13:42:00Z">
          <w:pPr>
            <w:pStyle w:val="JENUINormal"/>
            <w:ind w:firstLine="0"/>
          </w:pPr>
        </w:pPrChange>
      </w:pPr>
      <w:r>
        <w:t xml:space="preserve">Figura 4: </w:t>
      </w:r>
      <w:r w:rsidR="00EC6EB0">
        <w:t>Predicción en múltiples pasos</w:t>
      </w:r>
    </w:p>
    <w:p w14:paraId="29733591" w14:textId="77777777" w:rsidR="00941311" w:rsidRDefault="00941311" w:rsidP="008A2FB2">
      <w:pPr>
        <w:pStyle w:val="JENUINormal"/>
        <w:ind w:firstLine="0"/>
      </w:pPr>
    </w:p>
    <w:p w14:paraId="0A4DE2C3" w14:textId="5CD0EABD" w:rsidR="00EC6EB0" w:rsidRDefault="00941311" w:rsidP="00941311">
      <w:pPr>
        <w:pStyle w:val="JENUINormal"/>
        <w:ind w:firstLine="0"/>
      </w:pPr>
      <w:r>
        <w:t xml:space="preserve">   </w:t>
      </w:r>
      <w:r w:rsidR="00EC6EB0">
        <w:t>Tal y como se puede observar en la figura anterior se hace una predicción en múltiples pasos donde el modelo puede observar los valores pasados de los últimos 90 días y en base a estos hace una predicción y a continuación repite el proceso siempre utilizando el precio real</w:t>
      </w:r>
      <w:r w:rsidR="00FA393A">
        <w:t>.</w:t>
      </w:r>
    </w:p>
    <w:p w14:paraId="078F6705" w14:textId="276BD33B" w:rsidR="00FA393A" w:rsidRDefault="00FA393A" w:rsidP="00941311">
      <w:pPr>
        <w:pStyle w:val="JENUINormal"/>
        <w:ind w:firstLine="0"/>
      </w:pPr>
    </w:p>
    <w:tbl>
      <w:tblPr>
        <w:tblStyle w:val="Tablaconcuadrcula"/>
        <w:tblW w:w="0" w:type="auto"/>
        <w:tblLook w:val="04A0" w:firstRow="1" w:lastRow="0" w:firstColumn="1" w:lastColumn="0" w:noHBand="0" w:noVBand="1"/>
        <w:tblPrChange w:id="552" w:author="Daniel Ramos Hoogwout" w:date="2022-06-05T18:00:00Z">
          <w:tblPr>
            <w:tblStyle w:val="Tablaconcuadrcula"/>
            <w:tblW w:w="0" w:type="auto"/>
            <w:tblLook w:val="04A0" w:firstRow="1" w:lastRow="0" w:firstColumn="1" w:lastColumn="0" w:noHBand="0" w:noVBand="1"/>
          </w:tblPr>
        </w:tblPrChange>
      </w:tblPr>
      <w:tblGrid>
        <w:gridCol w:w="3154"/>
        <w:gridCol w:w="1027"/>
        <w:tblGridChange w:id="553">
          <w:tblGrid>
            <w:gridCol w:w="2085"/>
            <w:gridCol w:w="2086"/>
          </w:tblGrid>
        </w:tblGridChange>
      </w:tblGrid>
      <w:tr w:rsidR="00511A40" w14:paraId="05E65F40" w14:textId="77777777" w:rsidTr="00E029E9">
        <w:tc>
          <w:tcPr>
            <w:tcW w:w="3539" w:type="dxa"/>
            <w:tcBorders>
              <w:top w:val="nil"/>
              <w:left w:val="nil"/>
              <w:bottom w:val="nil"/>
              <w:right w:val="nil"/>
            </w:tcBorders>
            <w:vAlign w:val="center"/>
            <w:tcPrChange w:id="554" w:author="Daniel Ramos Hoogwout" w:date="2022-06-05T18:00:00Z">
              <w:tcPr>
                <w:tcW w:w="2085" w:type="dxa"/>
              </w:tcPr>
            </w:tcPrChange>
          </w:tcPr>
          <w:commentRangeStart w:id="555"/>
          <w:p w14:paraId="3472FFC2" w14:textId="489B69C2" w:rsidR="00511A40" w:rsidRDefault="00E97554" w:rsidP="0097531A">
            <w:pPr>
              <w:pStyle w:val="JENUINormal"/>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90</m:t>
                    </m:r>
                  </m:sub>
                </m:sSub>
                <m:r>
                  <w:rPr>
                    <w:rFonts w:ascii="Cambria Math" w:hAnsi="Cambria Math"/>
                  </w:rPr>
                  <m:t>= 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t+p</m:t>
                    </m:r>
                  </m:sub>
                </m:sSub>
              </m:oMath>
            </m:oMathPara>
          </w:p>
        </w:tc>
        <w:tc>
          <w:tcPr>
            <w:tcW w:w="632" w:type="dxa"/>
            <w:tcBorders>
              <w:top w:val="nil"/>
              <w:left w:val="nil"/>
              <w:bottom w:val="nil"/>
              <w:right w:val="nil"/>
            </w:tcBorders>
            <w:vAlign w:val="center"/>
            <w:tcPrChange w:id="556" w:author="Daniel Ramos Hoogwout" w:date="2022-06-05T18:00:00Z">
              <w:tcPr>
                <w:tcW w:w="2086" w:type="dxa"/>
              </w:tcPr>
            </w:tcPrChange>
          </w:tcPr>
          <w:p w14:paraId="3ACA81E7" w14:textId="53F8A84D" w:rsidR="00511A40" w:rsidRDefault="00E029E9" w:rsidP="0097531A">
            <w:pPr>
              <w:pStyle w:val="JENUINormal"/>
              <w:ind w:firstLine="0"/>
              <w:jc w:val="center"/>
            </w:pPr>
            <w:r>
              <w:t>(6)</w:t>
            </w:r>
            <w:commentRangeEnd w:id="555"/>
            <w:r w:rsidR="0097531A">
              <w:rPr>
                <w:rStyle w:val="Refdecomentario"/>
              </w:rPr>
              <w:commentReference w:id="555"/>
            </w:r>
          </w:p>
        </w:tc>
      </w:tr>
    </w:tbl>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724BA221"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del w:id="557" w:author="Victor" w:date="2022-06-16T13:43:00Z">
        <w:r w:rsidR="005610F6" w:rsidDel="0097531A">
          <w:delText>que presenta más adelante</w:delText>
        </w:r>
      </w:del>
      <w:ins w:id="558" w:author="Victor" w:date="2022-06-16T13:43:00Z">
        <w:r w:rsidR="0097531A">
          <w:t>final</w:t>
        </w:r>
      </w:ins>
      <w:r w:rsidR="005610F6">
        <w:t>.</w:t>
      </w:r>
    </w:p>
    <w:p w14:paraId="645E6393" w14:textId="28AA4B59" w:rsidR="005610F6" w:rsidRDefault="00162D68" w:rsidP="00162D68">
      <w:pPr>
        <w:pStyle w:val="JENUITtulo2"/>
        <w:tabs>
          <w:tab w:val="clear" w:pos="1191"/>
          <w:tab w:val="num" w:pos="578"/>
        </w:tabs>
        <w:ind w:left="510" w:hanging="510"/>
      </w:pPr>
      <w:r>
        <w:lastRenderedPageBreak/>
        <w:t>Datos</w:t>
      </w:r>
    </w:p>
    <w:p w14:paraId="7F5788D0" w14:textId="5719B93F"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del w:id="559" w:author="Victor" w:date="2022-06-16T13:44:00Z">
        <w:r w:rsidR="00E029E9" w:rsidDel="00BF149F">
          <w:delText xml:space="preserve">puesto </w:delText>
        </w:r>
      </w:del>
      <w:ins w:id="560" w:author="Victor" w:date="2022-06-16T13:44:00Z">
        <w:r w:rsidR="00BF149F">
          <w:t>por</w:t>
        </w:r>
      </w:ins>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7"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13658AB1"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w:t>
      </w:r>
      <w:ins w:id="561" w:author="Victor" w:date="2022-06-16T13:45:00Z">
        <w:r w:rsidR="00674824">
          <w:rPr>
            <w:i/>
            <w:iCs/>
          </w:rPr>
          <w:t xml:space="preserve"> </w:t>
        </w:r>
      </w:ins>
      <w:proofErr w:type="spellStart"/>
      <w:r>
        <w:rPr>
          <w:i/>
          <w:iCs/>
        </w:rPr>
        <w:t>steps</w:t>
      </w:r>
      <w:proofErr w:type="spellEnd"/>
      <w:r>
        <w:t xml:space="preserve">¸ es decir, en cada momento del tiempo la red neuronal </w:t>
      </w:r>
      <w:r w:rsidR="00E97F0B">
        <w:t>observará</w:t>
      </w:r>
      <w:r>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73C85487" w14:textId="4C2556D7" w:rsidR="00106829" w:rsidRDefault="00425B30" w:rsidP="00435247">
      <w:pPr>
        <w:pStyle w:val="JENUINormal"/>
        <w:ind w:firstLine="0"/>
      </w:pPr>
      <w:r>
        <w:t xml:space="preserve">Figura </w:t>
      </w:r>
      <w:r w:rsidR="003967C3">
        <w:t>4</w:t>
      </w:r>
      <w:r>
        <w:t xml:space="preserve">: Matriz de </w:t>
      </w:r>
      <w:r w:rsidR="00F11FDC">
        <w:t>entrada</w:t>
      </w:r>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2632DFE5" w:rsidR="003B694D" w:rsidRDefault="00435247" w:rsidP="005037A0">
      <w:pPr>
        <w:pStyle w:val="JENUINormal"/>
        <w:ind w:firstLine="0"/>
      </w:pPr>
      <w:r>
        <w:t xml:space="preserve">Figura </w:t>
      </w:r>
      <w:r w:rsidR="003967C3">
        <w:t>5</w:t>
      </w:r>
      <w:r>
        <w:t>: Estructura de la red neuronal</w:t>
      </w:r>
    </w:p>
    <w:p w14:paraId="5B0E44C1" w14:textId="77777777" w:rsidR="00BE1678" w:rsidRPr="004A425B" w:rsidRDefault="00BE1678" w:rsidP="005037A0">
      <w:pPr>
        <w:pStyle w:val="JENUINormal"/>
        <w:ind w:firstLine="0"/>
      </w:pPr>
    </w:p>
    <w:p w14:paraId="3572AADF" w14:textId="329CFD1C" w:rsidR="003B694D" w:rsidRDefault="00052BEE" w:rsidP="00251487">
      <w:pPr>
        <w:pStyle w:val="JENUINormal"/>
      </w:pPr>
      <w:r>
        <w:t xml:space="preserve">La matriz de entrada </w:t>
      </w:r>
      <w:del w:id="562" w:author="Victor" w:date="2022-06-16T13:47:00Z">
        <w:r w:rsidDel="00674824">
          <w:delText>es introducida</w:delText>
        </w:r>
      </w:del>
      <w:ins w:id="563" w:author="Victor" w:date="2022-06-16T13:47:00Z">
        <w:r w:rsidR="00674824">
          <w:t>se introduce</w:t>
        </w:r>
      </w:ins>
      <w:r>
        <w:t xml:space="preserve"> en la primera capa, </w:t>
      </w:r>
      <w:del w:id="564" w:author="Victor" w:date="2022-06-16T13:47:00Z">
        <w:r w:rsidDel="00674824">
          <w:delText>la cual</w:delText>
        </w:r>
      </w:del>
      <w:ins w:id="565" w:author="Victor" w:date="2022-06-16T13:47:00Z">
        <w:r w:rsidR="00674824">
          <w:t>que</w:t>
        </w:r>
      </w:ins>
      <w:r>
        <w:t xml:space="preserve"> procesa la información</w:t>
      </w:r>
      <w:r w:rsidR="003C3C85">
        <w:t>, actualiza las neuronas y reenvía el 80</w:t>
      </w:r>
      <w:ins w:id="566" w:author="Victor" w:date="2022-06-16T13:47:00Z">
        <w:r w:rsidR="00674824">
          <w:t xml:space="preserve"> </w:t>
        </w:r>
      </w:ins>
      <w:r w:rsidR="003C3C85">
        <w:t>% de las neuronas actualizadas a la siguiente capa de entrada</w:t>
      </w:r>
      <w:ins w:id="567" w:author="Victor" w:date="2022-06-16T13:47:00Z">
        <w:r w:rsidR="00674824">
          <w:t>;</w:t>
        </w:r>
      </w:ins>
      <w:del w:id="568" w:author="Victor" w:date="2022-06-16T13:47:00Z">
        <w:r w:rsidR="003C3C85" w:rsidDel="00674824">
          <w:delText>,</w:delText>
        </w:r>
      </w:del>
      <w:r w:rsidR="003C3C85">
        <w:t xml:space="preserve"> este proceso ocurre sucesivamente hasta llegar a la capa de salida</w:t>
      </w:r>
      <w:ins w:id="569" w:author="Victor" w:date="2022-06-16T13:47:00Z">
        <w:r w:rsidR="00674824">
          <w:t>,</w:t>
        </w:r>
      </w:ins>
      <w:r w:rsidR="003C3C85">
        <w:t xml:space="preserve"> donde se genera la predicción final.</w:t>
      </w:r>
    </w:p>
    <w:p w14:paraId="2B5694F7" w14:textId="174F0F09"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w:t>
      </w:r>
      <w:del w:id="570" w:author="Victor" w:date="2022-06-16T13:48:00Z">
        <w:r w:rsidR="00FD0B25" w:rsidDel="004D2E37">
          <w:delText>i</w:delText>
        </w:r>
      </w:del>
      <w:r w:rsidR="00FD0B25">
        <w:t>ente</w:t>
      </w:r>
      <w:r w:rsidR="005804FF">
        <w:t>, especificando una paciencia de 10 iteraciones</w:t>
      </w:r>
      <w:r w:rsidR="00DD4DE9">
        <w:t xml:space="preserve"> (</w:t>
      </w:r>
      <w:r w:rsidR="005804FF">
        <w:t>normalmente se debe situar en un 10</w:t>
      </w:r>
      <w:ins w:id="571" w:author="Victor" w:date="2022-06-16T13:48:00Z">
        <w:r w:rsidR="00316950">
          <w:t xml:space="preserve"> </w:t>
        </w:r>
      </w:ins>
      <w:r w:rsidR="005804FF">
        <w:t xml:space="preserve">% de los </w:t>
      </w:r>
      <w:proofErr w:type="spellStart"/>
      <w:r w:rsidR="005804FF" w:rsidRPr="00316950">
        <w:rPr>
          <w:i/>
          <w:rPrChange w:id="572" w:author="Victor" w:date="2022-06-16T13:48:00Z">
            <w:rPr/>
          </w:rPrChange>
        </w:rPr>
        <w:t>epochs</w:t>
      </w:r>
      <w:proofErr w:type="spellEnd"/>
      <w:r w:rsidR="005804FF">
        <w:t xml:space="preserve"> totales</w:t>
      </w:r>
      <w:r w:rsidR="00DD4DE9">
        <w:t>)</w:t>
      </w:r>
      <w:r w:rsidR="005804FF">
        <w:t xml:space="preserve">. </w:t>
      </w:r>
      <w:del w:id="573" w:author="Victor" w:date="2022-06-16T13:48:00Z">
        <w:r w:rsidR="005804FF" w:rsidDel="00316950">
          <w:delText>Lo que significa</w:delText>
        </w:r>
      </w:del>
      <w:ins w:id="574" w:author="Victor" w:date="2022-06-16T13:49:00Z">
        <w:r w:rsidR="00316950">
          <w:t>De ahí</w:t>
        </w:r>
      </w:ins>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del w:id="575" w:author="Victor" w:date="2022-06-16T13:49:00Z">
        <w:r w:rsidR="004655BE" w:rsidDel="00316950">
          <w:delText xml:space="preserve">perdida </w:delText>
        </w:r>
      </w:del>
      <w:ins w:id="576" w:author="Victor" w:date="2022-06-16T13:49:00Z">
        <w:r w:rsidR="00316950">
          <w:t xml:space="preserve">pérdida </w:t>
        </w:r>
      </w:ins>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ins w:id="577" w:author="Victor" w:date="2022-06-16T13:49:00Z">
        <w:r w:rsidR="00316950">
          <w:t>,</w:t>
        </w:r>
      </w:ins>
      <w:r w:rsidR="003674DC">
        <w:t xml:space="preserve"> el modelo </w:t>
      </w:r>
      <w:r w:rsidR="00CD7AE9">
        <w:t xml:space="preserve">aprende con mucha rapidez y </w:t>
      </w:r>
      <w:del w:id="578" w:author="Victor" w:date="2022-06-16T13:49:00Z">
        <w:r w:rsidR="00C67607" w:rsidDel="00316950">
          <w:delText>si no se detiene</w:delText>
        </w:r>
      </w:del>
      <w:ins w:id="579" w:author="Victor" w:date="2022-06-16T13:49:00Z">
        <w:r w:rsidR="00316950">
          <w:t>de no detener</w:t>
        </w:r>
      </w:ins>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08988A6F" w:rsidR="0070075B" w:rsidRPr="0070075B" w:rsidRDefault="00D10FE8" w:rsidP="00435247">
      <w:pPr>
        <w:pStyle w:val="JENUINormal"/>
        <w:ind w:firstLine="0"/>
        <w:rPr>
          <w:color w:val="FF0000"/>
        </w:rPr>
      </w:pPr>
      <w:commentRangeStart w:id="580"/>
      <w:ins w:id="581" w:author="Daniel Ramos Hoogwout" w:date="2022-06-05T19:06:00Z">
        <w:r>
          <w:rPr>
            <w:noProof/>
            <w:color w:val="FF0000"/>
            <w:lang w:eastAsia="es-ES"/>
          </w:rPr>
          <w:drawing>
            <wp:inline distT="0" distB="0" distL="0" distR="0" wp14:anchorId="6BFF3DB3" wp14:editId="76491648">
              <wp:extent cx="2654935" cy="1694180"/>
              <wp:effectExtent l="0" t="0" r="0" b="1270"/>
              <wp:docPr id="13" name="Imagen 1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694180"/>
                      </a:xfrm>
                      <a:prstGeom prst="rect">
                        <a:avLst/>
                      </a:prstGeom>
                    </pic:spPr>
                  </pic:pic>
                </a:graphicData>
              </a:graphic>
            </wp:inline>
          </w:drawing>
        </w:r>
      </w:ins>
      <w:commentRangeEnd w:id="580"/>
      <w:r w:rsidR="00316950">
        <w:rPr>
          <w:rStyle w:val="Refdecomentario"/>
        </w:rPr>
        <w:commentReference w:id="580"/>
      </w:r>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30FF64AC" w:rsidR="00CD7AE9" w:rsidRDefault="00CD7AE9" w:rsidP="00F06FE3">
      <w:pPr>
        <w:pStyle w:val="JENUINormal"/>
        <w:rPr>
          <w:ins w:id="582" w:author="Daniel Ramos Hoogwout" w:date="2022-06-05T18:47:00Z"/>
        </w:rPr>
      </w:pPr>
    </w:p>
    <w:p w14:paraId="3F9CEB12" w14:textId="4BAA8766" w:rsidR="00C67607" w:rsidDel="003001CE" w:rsidRDefault="00C67607" w:rsidP="00C67607">
      <w:pPr>
        <w:pStyle w:val="JENUINormal"/>
        <w:rPr>
          <w:del w:id="583" w:author="Victor" w:date="2022-06-16T20:42:00Z"/>
        </w:rPr>
      </w:pPr>
      <w:del w:id="584" w:author="Victor" w:date="2022-06-16T13:51:00Z">
        <w:r w:rsidDel="002F218D">
          <w:delText>Como se puede observar en la figura anterior</w:delText>
        </w:r>
      </w:del>
      <w:ins w:id="585" w:author="Victor" w:date="2022-06-16T13:51:00Z">
        <w:r w:rsidR="002F218D">
          <w:t>La Figura 6 muestra que</w:t>
        </w:r>
      </w:ins>
      <w:r w:rsidR="00DD4DE9">
        <w:t xml:space="preserve"> el modelo aprende de manera rápida </w:t>
      </w:r>
      <w:ins w:id="586" w:author="Victor" w:date="2022-06-16T13:51:00Z">
        <w:r w:rsidR="002F218D">
          <w:t>gracias a que</w:t>
        </w:r>
      </w:ins>
      <w:del w:id="587" w:author="Victor" w:date="2022-06-16T13:51:00Z">
        <w:r w:rsidR="00DD4DE9" w:rsidDel="002F218D">
          <w:delText>ya que</w:delText>
        </w:r>
      </w:del>
      <w:r w:rsidR="00DD4DE9">
        <w:t xml:space="preserve"> la p</w:t>
      </w:r>
      <w:ins w:id="588" w:author="Victor" w:date="2022-06-16T13:51:00Z">
        <w:r w:rsidR="002F218D">
          <w:t>é</w:t>
        </w:r>
      </w:ins>
      <w:del w:id="589" w:author="Victor" w:date="2022-06-16T13:51:00Z">
        <w:r w:rsidR="00DD4DE9" w:rsidDel="002F218D">
          <w:delText>e</w:delText>
        </w:r>
      </w:del>
      <w:r w:rsidR="00DD4DE9">
        <w:t xml:space="preserve">rdida se reduce considerablemente en los </w:t>
      </w:r>
      <w:proofErr w:type="spellStart"/>
      <w:r w:rsidR="00DD4DE9" w:rsidRPr="002F218D">
        <w:rPr>
          <w:i/>
          <w:rPrChange w:id="590" w:author="Victor" w:date="2022-06-16T13:51:00Z">
            <w:rPr/>
          </w:rPrChange>
        </w:rPr>
        <w:t>epochs</w:t>
      </w:r>
      <w:proofErr w:type="spellEnd"/>
      <w:r w:rsidR="00DD4DE9">
        <w:t xml:space="preserve"> iniciales</w:t>
      </w:r>
      <w:r>
        <w:t>,</w:t>
      </w:r>
      <w:r w:rsidR="00DD4DE9">
        <w:t xml:space="preserve"> posteriormente</w:t>
      </w:r>
      <w:ins w:id="591" w:author="Victor" w:date="2022-06-16T20:42:00Z">
        <w:r w:rsidR="003001CE">
          <w:t xml:space="preserve"> el modelo</w:t>
        </w:r>
      </w:ins>
      <w:r w:rsidR="00DD4DE9">
        <w:t xml:space="preserve"> deja de aprender con tanta </w:t>
      </w:r>
      <w:del w:id="592" w:author="Victor" w:date="2022-06-16T13:52:00Z">
        <w:r w:rsidR="00DD4DE9" w:rsidDel="002F218D">
          <w:delText>rápidez</w:delText>
        </w:r>
        <w:r w:rsidR="00271690" w:rsidDel="002F218D">
          <w:delText xml:space="preserve"> </w:delText>
        </w:r>
      </w:del>
      <w:ins w:id="593" w:author="Victor" w:date="2022-06-16T13:52:00Z">
        <w:r w:rsidR="002F218D">
          <w:t xml:space="preserve">rapidez </w:t>
        </w:r>
      </w:ins>
      <w:r w:rsidR="00271690">
        <w:t>y</w:t>
      </w:r>
      <w:r>
        <w:t xml:space="preserve"> </w:t>
      </w:r>
      <w:ins w:id="594" w:author="Victor" w:date="2022-06-16T13:52:00Z">
        <w:r w:rsidR="002F218D">
          <w:t xml:space="preserve">el </w:t>
        </w:r>
      </w:ins>
      <w:proofErr w:type="spellStart"/>
      <w:r w:rsidRPr="00CD7AE9">
        <w:rPr>
          <w:i/>
          <w:iCs/>
        </w:rPr>
        <w:t>Early</w:t>
      </w:r>
      <w:proofErr w:type="spellEnd"/>
      <w:r w:rsidRPr="00CD7AE9">
        <w:rPr>
          <w:i/>
          <w:iCs/>
        </w:rPr>
        <w:t xml:space="preserve"> </w:t>
      </w:r>
      <w:proofErr w:type="spellStart"/>
      <w:r w:rsidRPr="00CD7AE9">
        <w:rPr>
          <w:i/>
          <w:iCs/>
        </w:rPr>
        <w:t>Stopping</w:t>
      </w:r>
      <w:proofErr w:type="spellEnd"/>
      <w:r>
        <w:t xml:space="preserve"> se activa a los 46 </w:t>
      </w:r>
      <w:proofErr w:type="spellStart"/>
      <w:r w:rsidRPr="009E1CE1">
        <w:rPr>
          <w:i/>
          <w:iCs/>
        </w:rPr>
        <w:t>epochs</w:t>
      </w:r>
      <w:proofErr w:type="spellEnd"/>
      <w:r>
        <w:t xml:space="preserve">, es decir, desde el </w:t>
      </w:r>
      <w:proofErr w:type="spellStart"/>
      <w:r w:rsidRPr="009E1CE1">
        <w:rPr>
          <w:i/>
          <w:iCs/>
        </w:rPr>
        <w:t>epoch</w:t>
      </w:r>
      <w:proofErr w:type="spellEnd"/>
      <w:r>
        <w:t xml:space="preserve"> 36 no hay una disminución de la pérdida del gradiente </w:t>
      </w:r>
      <w:commentRangeStart w:id="595"/>
      <w:r>
        <w:t>descend</w:t>
      </w:r>
      <w:del w:id="596" w:author="Victor" w:date="2022-06-16T13:52:00Z">
        <w:r w:rsidDel="002F218D">
          <w:delText>i</w:delText>
        </w:r>
      </w:del>
      <w:r>
        <w:t>ente</w:t>
      </w:r>
      <w:commentRangeEnd w:id="595"/>
      <w:r w:rsidR="00C53B8C">
        <w:rPr>
          <w:rStyle w:val="Refdecomentario"/>
        </w:rPr>
        <w:commentReference w:id="595"/>
      </w:r>
      <w:r>
        <w:t xml:space="preserve"> del modelo y</w:t>
      </w:r>
      <w:ins w:id="597" w:author="Victor" w:date="2022-06-16T13:52:00Z">
        <w:r w:rsidR="002F218D">
          <w:t>,</w:t>
        </w:r>
      </w:ins>
      <w:r>
        <w:t xml:space="preserve"> por </w:t>
      </w:r>
      <w:r>
        <w:lastRenderedPageBreak/>
        <w:t>tanto</w:t>
      </w:r>
      <w:ins w:id="598" w:author="Victor" w:date="2022-06-16T13:52:00Z">
        <w:r w:rsidR="002F218D">
          <w:t>,</w:t>
        </w:r>
      </w:ins>
      <w:r>
        <w:t xml:space="preserve"> selecciona los pesos para el modelo del </w:t>
      </w:r>
      <w:proofErr w:type="spellStart"/>
      <w:r w:rsidRPr="009E1CE1">
        <w:rPr>
          <w:i/>
          <w:iCs/>
        </w:rPr>
        <w:t>epoch</w:t>
      </w:r>
      <w:proofErr w:type="spellEnd"/>
      <w:r>
        <w:t xml:space="preserve"> 36</w:t>
      </w:r>
      <w:r w:rsidR="00271690">
        <w:t>.</w:t>
      </w:r>
    </w:p>
    <w:p w14:paraId="50C5DCF2" w14:textId="77777777" w:rsidR="00C67607" w:rsidRDefault="00C67607" w:rsidP="003001CE">
      <w:pPr>
        <w:pStyle w:val="JENUINormal"/>
      </w:pPr>
    </w:p>
    <w:p w14:paraId="099C2820" w14:textId="5EC52EA3"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del w:id="599" w:author="Victor" w:date="2022-06-16T20:43:00Z">
        <w:r w:rsidR="009E1CE1" w:rsidDel="003001CE">
          <w:delText>test</w:delText>
        </w:r>
        <w:r w:rsidR="00E9407B" w:rsidDel="003001CE">
          <w:delText xml:space="preserve"> </w:delText>
        </w:r>
      </w:del>
      <w:ins w:id="600" w:author="Victor" w:date="2022-06-16T20:43:00Z">
        <w:r w:rsidR="003001CE">
          <w:t xml:space="preserve">prueba </w:t>
        </w:r>
      </w:ins>
      <w:r w:rsidR="00E9407B">
        <w:t xml:space="preserve">y se obtiene </w:t>
      </w:r>
      <w:r w:rsidR="00271690">
        <w:t xml:space="preserve">la </w:t>
      </w:r>
      <w:del w:id="601" w:author="Victor" w:date="2022-06-16T20:43:00Z">
        <w:r w:rsidR="00271690" w:rsidDel="003001CE">
          <w:delText xml:space="preserve">figura </w:delText>
        </w:r>
      </w:del>
      <w:r w:rsidR="00271690">
        <w:t>siguiente</w:t>
      </w:r>
      <w:ins w:id="602" w:author="Victor" w:date="2022-06-16T20:43:00Z">
        <w:r w:rsidR="003001CE">
          <w:t xml:space="preserve"> figura</w:t>
        </w:r>
      </w:ins>
      <w:r w:rsidR="00E9407B">
        <w:t>.</w:t>
      </w:r>
    </w:p>
    <w:p w14:paraId="46BBF904" w14:textId="77777777" w:rsidR="00E9407B" w:rsidRDefault="00E9407B" w:rsidP="00E9407B">
      <w:pPr>
        <w:pStyle w:val="JENUINormal"/>
        <w:ind w:firstLine="0"/>
      </w:pPr>
    </w:p>
    <w:p w14:paraId="344CDA6E" w14:textId="7A5B11B8" w:rsidR="00E9407B" w:rsidRDefault="00DE4051" w:rsidP="00E9407B">
      <w:pPr>
        <w:pStyle w:val="JENUINormal"/>
        <w:ind w:firstLine="0"/>
      </w:pPr>
      <w:r>
        <w:rPr>
          <w:noProof/>
          <w:lang w:eastAsia="es-ES"/>
        </w:rPr>
        <w:drawing>
          <wp:inline distT="0" distB="0" distL="0" distR="0" wp14:anchorId="7243561D" wp14:editId="327171F1">
            <wp:extent cx="2654935" cy="1677670"/>
            <wp:effectExtent l="0" t="0" r="0" b="0"/>
            <wp:docPr id="11" name="Imagen 1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commentRangeStart w:id="603"/>
      <w:commentRangeEnd w:id="603"/>
      <w:r w:rsidR="000B6E2F">
        <w:rPr>
          <w:rStyle w:val="Refdecomentario"/>
        </w:rPr>
        <w:commentReference w:id="603"/>
      </w:r>
    </w:p>
    <w:p w14:paraId="03648ED9" w14:textId="1823B729" w:rsidR="009E0992" w:rsidRDefault="009E0992" w:rsidP="00E9407B">
      <w:pPr>
        <w:pStyle w:val="JENUINormal"/>
        <w:ind w:firstLine="0"/>
      </w:pPr>
      <w:r>
        <w:t xml:space="preserve">Figura </w:t>
      </w:r>
      <w:r w:rsidR="003967C3">
        <w:t>7</w:t>
      </w:r>
      <w:r>
        <w:t>: Predicción</w:t>
      </w:r>
      <w:r w:rsidR="00D10FE8">
        <w:t xml:space="preserve"> de la red neuronal (</w:t>
      </w:r>
      <w:r w:rsidR="00D10FE8" w:rsidRPr="003001CE">
        <w:rPr>
          <w:b/>
          <w:iCs/>
          <w:color w:val="5B9BD5" w:themeColor="accent5"/>
          <w:sz w:val="24"/>
          <w:szCs w:val="24"/>
          <w:lang w:eastAsia="en-US"/>
        </w:rPr>
        <w:t>–</w:t>
      </w:r>
      <w:r w:rsidR="00D10FE8">
        <w:rPr>
          <w:b/>
          <w:iCs/>
          <w:sz w:val="24"/>
          <w:szCs w:val="24"/>
          <w:lang w:eastAsia="en-US"/>
        </w:rPr>
        <w:t>)</w:t>
      </w:r>
      <w:r>
        <w:t xml:space="preserve"> </w:t>
      </w:r>
      <w:del w:id="604" w:author="Victor" w:date="2022-06-16T20:44:00Z">
        <w:r w:rsidR="00D10FE8" w:rsidDel="003001CE">
          <w:delText xml:space="preserve">sobre </w:delText>
        </w:r>
      </w:del>
      <w:ins w:id="605" w:author="Victor" w:date="2022-06-16T20:44:00Z">
        <w:r w:rsidR="003001CE">
          <w:t>d</w:t>
        </w:r>
      </w:ins>
      <w:r w:rsidR="00D10FE8">
        <w:t>el</w:t>
      </w:r>
      <w:r w:rsidR="00F43C99">
        <w:t xml:space="preserve"> precio de </w:t>
      </w:r>
      <w:r w:rsidR="00D10FE8">
        <w:t>bitcoin (</w:t>
      </w:r>
      <w:r w:rsidR="00D10FE8" w:rsidRPr="003001CE">
        <w:rPr>
          <w:iCs/>
          <w:color w:val="FF0000"/>
          <w:sz w:val="24"/>
          <w:szCs w:val="24"/>
          <w:lang w:eastAsia="en-US"/>
          <w:rPrChange w:id="606" w:author="Victor" w:date="2022-06-16T20:44:00Z">
            <w:rPr>
              <w:b/>
              <w:iCs/>
              <w:color w:val="FF0000"/>
              <w:sz w:val="24"/>
              <w:szCs w:val="24"/>
              <w:lang w:eastAsia="en-US"/>
            </w:rPr>
          </w:rPrChange>
        </w:rPr>
        <w:t>–</w:t>
      </w:r>
      <w:r w:rsidR="00D10FE8" w:rsidRPr="00C53B8C">
        <w:rPr>
          <w:b/>
          <w:iCs/>
          <w:sz w:val="24"/>
          <w:szCs w:val="24"/>
          <w:lang w:eastAsia="en-US"/>
        </w:rPr>
        <w:t>)</w:t>
      </w:r>
      <w:r w:rsidR="00F43C99">
        <w:t>:</w:t>
      </w:r>
      <w:r>
        <w:t xml:space="preserve"> muestra de </w:t>
      </w:r>
      <w:r w:rsidR="000B6E2F">
        <w:t>prueba</w:t>
      </w:r>
    </w:p>
    <w:p w14:paraId="6CF2B5AB" w14:textId="5CEE04C5" w:rsidR="00271690" w:rsidRDefault="00271690" w:rsidP="00E9407B">
      <w:pPr>
        <w:pStyle w:val="JENUINormal"/>
        <w:ind w:firstLine="0"/>
      </w:pPr>
    </w:p>
    <w:p w14:paraId="3239DFEB" w14:textId="2861328F" w:rsidR="00271690" w:rsidRDefault="00271690" w:rsidP="00C53B8C">
      <w:pPr>
        <w:pStyle w:val="JENUINormal"/>
      </w:pPr>
      <w:del w:id="607" w:author="Victor" w:date="2022-06-16T20:44:00Z">
        <w:r w:rsidDel="003001CE">
          <w:delText>Como se puede observar en la figura anterior, la</w:delText>
        </w:r>
      </w:del>
      <w:ins w:id="608" w:author="Victor" w:date="2022-06-16T20:44:00Z">
        <w:r w:rsidR="003001CE">
          <w:t>La figura anterior indi</w:t>
        </w:r>
      </w:ins>
      <w:ins w:id="609" w:author="Victor" w:date="2022-06-16T20:45:00Z">
        <w:r w:rsidR="003001CE">
          <w:t>ca que la</w:t>
        </w:r>
      </w:ins>
      <w:r>
        <w:t xml:space="preserve"> predicción </w:t>
      </w:r>
      <w:r w:rsidR="0006791C">
        <w:t xml:space="preserve">en la muestra de </w:t>
      </w:r>
      <w:ins w:id="610" w:author="Victor" w:date="2022-06-16T20:45:00Z">
        <w:r w:rsidR="003001CE">
          <w:t>prueba</w:t>
        </w:r>
      </w:ins>
      <w:del w:id="611" w:author="Victor" w:date="2022-06-16T20:45:00Z">
        <w:r w:rsidR="0006791C" w:rsidDel="003001CE">
          <w:delText>test</w:delText>
        </w:r>
      </w:del>
      <w:r w:rsidR="0006791C">
        <w:t xml:space="preserve"> </w:t>
      </w:r>
      <w:r>
        <w:t>sigue correctamente la tendencia del precio real del bitcoin</w:t>
      </w:r>
      <w:r w:rsidR="0006791C">
        <w:t>, aunque generalmente es superior al precio real</w:t>
      </w:r>
      <w:r>
        <w:t>.</w:t>
      </w:r>
    </w:p>
    <w:p w14:paraId="7D39180F" w14:textId="2ABED4AD" w:rsidR="007A01AF" w:rsidRDefault="00B57BD8" w:rsidP="0006791C">
      <w:pPr>
        <w:pStyle w:val="JENUINormal"/>
      </w:pPr>
      <w:r>
        <w:t xml:space="preserve">Para poder comparar esta predicción con </w:t>
      </w:r>
      <w:ins w:id="612" w:author="Victor" w:date="2022-06-16T20:45:00Z">
        <w:r w:rsidR="003001CE">
          <w:t xml:space="preserve">la de </w:t>
        </w:r>
      </w:ins>
      <w:r>
        <w:t xml:space="preserve">otros modelos se estima </w:t>
      </w:r>
      <w:r w:rsidR="009E1CE1">
        <w:t>la raíz del</w:t>
      </w:r>
      <w:r>
        <w:t xml:space="preserve"> error cuadrático </w:t>
      </w:r>
      <w:r w:rsidR="00E9407B">
        <w:t>medio</w:t>
      </w:r>
      <w:ins w:id="613" w:author="Victor" w:date="2022-06-16T20:45:00Z">
        <w:r w:rsidR="003001CE">
          <w:t xml:space="preserve"> (RMSE)</w:t>
        </w:r>
      </w:ins>
      <w:r w:rsidR="00E9407B">
        <w:t>,</w:t>
      </w:r>
      <w:r>
        <w:t xml:space="preserve"> </w:t>
      </w:r>
      <w:r w:rsidR="009E1CE1">
        <w:t>así como también el error medio absoluto</w:t>
      </w:r>
      <w:ins w:id="614" w:author="Victor" w:date="2022-06-16T20:45:00Z">
        <w:r w:rsidR="003001CE">
          <w:t xml:space="preserve"> (MAE)</w:t>
        </w:r>
      </w:ins>
      <w:r w:rsidR="009E1CE1">
        <w:t>.</w:t>
      </w:r>
      <w:r w:rsidR="00AB6683">
        <w:t xml:space="preserve"> </w:t>
      </w:r>
    </w:p>
    <w:p w14:paraId="5F39BCBF" w14:textId="3EC88ACC"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ins w:id="615" w:author="Victor" w:date="2022-06-16T20:46:00Z">
        <w:r w:rsidR="003001CE">
          <w:t xml:space="preserve">en el que se </w:t>
        </w:r>
      </w:ins>
      <w:r w:rsidR="009E0992">
        <w:t>comienza a predecir</w:t>
      </w:r>
      <w:ins w:id="616" w:author="Victor" w:date="2022-06-16T20:46:00Z">
        <w:r w:rsidR="003001CE">
          <w:t xml:space="preserve"> en</w:t>
        </w:r>
      </w:ins>
      <w:r w:rsidR="009E0992">
        <w:t xml:space="preserve"> junio de 2021</w:t>
      </w:r>
      <w:ins w:id="617" w:author="Victor" w:date="2022-06-16T20:46:00Z">
        <w:r w:rsidR="003001CE">
          <w:t xml:space="preserve"> y se emplean</w:t>
        </w:r>
      </w:ins>
      <w:del w:id="618" w:author="Victor" w:date="2022-06-16T20:46:00Z">
        <w:r w:rsidR="009E0992" w:rsidDel="003001CE">
          <w:delText xml:space="preserve"> pudiendo así coger</w:delText>
        </w:r>
      </w:del>
      <w:r w:rsidR="009E0992">
        <w:t xml:space="preserve"> los 90 días anteriores para hacer una predicción</w:t>
      </w:r>
      <w:ins w:id="619" w:author="Victor" w:date="2022-06-16T20:46:00Z">
        <w:r w:rsidR="003001CE">
          <w:t xml:space="preserve"> del precio futuro de un periodo hacia adelante del bitcoin</w:t>
        </w:r>
      </w:ins>
      <w:r w:rsidR="009E0992">
        <w:t>.</w:t>
      </w:r>
    </w:p>
    <w:p w14:paraId="450ACAFF" w14:textId="77777777" w:rsidR="009E0992" w:rsidRDefault="009E0992" w:rsidP="009E0992">
      <w:pPr>
        <w:pStyle w:val="JENUINormal"/>
        <w:ind w:firstLine="0"/>
      </w:pPr>
    </w:p>
    <w:p w14:paraId="4A1A69C9" w14:textId="1610A5CF" w:rsidR="0060590A" w:rsidRDefault="00D10FE8" w:rsidP="009E0992">
      <w:pPr>
        <w:pStyle w:val="JENUINormal"/>
        <w:ind w:firstLine="0"/>
      </w:pPr>
      <w:r>
        <w:rPr>
          <w:noProof/>
          <w:lang w:eastAsia="es-ES"/>
        </w:rPr>
        <w:drawing>
          <wp:inline distT="0" distB="0" distL="0" distR="0" wp14:anchorId="1BE0CCF2" wp14:editId="5F7525FB">
            <wp:extent cx="2654935" cy="1684020"/>
            <wp:effectExtent l="0" t="0" r="0" b="0"/>
            <wp:docPr id="12"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E0992">
        <w:t xml:space="preserve">Figura </w:t>
      </w:r>
      <w:r w:rsidR="003967C3">
        <w:t>8</w:t>
      </w:r>
      <w:r w:rsidR="009E0992">
        <w:t xml:space="preserve">: </w:t>
      </w:r>
      <w:r>
        <w:t>Predicción de la red neuronal (</w:t>
      </w:r>
      <w:r w:rsidRPr="003001CE">
        <w:rPr>
          <w:iCs/>
          <w:color w:val="5B9BD5" w:themeColor="accent5"/>
          <w:sz w:val="24"/>
          <w:szCs w:val="24"/>
          <w:lang w:eastAsia="en-US"/>
          <w:rPrChange w:id="620" w:author="Victor" w:date="2022-06-16T20:47:00Z">
            <w:rPr>
              <w:b/>
              <w:iCs/>
              <w:color w:val="5B9BD5" w:themeColor="accent5"/>
              <w:sz w:val="24"/>
              <w:szCs w:val="24"/>
              <w:lang w:eastAsia="en-US"/>
            </w:rPr>
          </w:rPrChange>
        </w:rPr>
        <w:t>–</w:t>
      </w:r>
      <w:r>
        <w:rPr>
          <w:b/>
          <w:iCs/>
          <w:sz w:val="24"/>
          <w:szCs w:val="24"/>
          <w:lang w:eastAsia="en-US"/>
        </w:rPr>
        <w:t>)</w:t>
      </w:r>
      <w:r>
        <w:t xml:space="preserve"> </w:t>
      </w:r>
      <w:del w:id="621" w:author="Victor" w:date="2022-06-16T20:47:00Z">
        <w:r w:rsidDel="003001CE">
          <w:delText xml:space="preserve">sobre </w:delText>
        </w:r>
      </w:del>
      <w:ins w:id="622" w:author="Victor" w:date="2022-06-16T20:47:00Z">
        <w:r w:rsidR="003001CE">
          <w:t>d</w:t>
        </w:r>
      </w:ins>
      <w:r>
        <w:t>el precio de bitcoin (</w:t>
      </w:r>
      <w:r w:rsidRPr="003001CE">
        <w:rPr>
          <w:iCs/>
          <w:color w:val="FF0000"/>
          <w:sz w:val="24"/>
          <w:szCs w:val="24"/>
          <w:lang w:eastAsia="en-US"/>
          <w:rPrChange w:id="623" w:author="Victor" w:date="2022-06-16T20:47:00Z">
            <w:rPr>
              <w:b/>
              <w:iCs/>
              <w:color w:val="FF0000"/>
              <w:sz w:val="24"/>
              <w:szCs w:val="24"/>
              <w:lang w:eastAsia="en-US"/>
            </w:rPr>
          </w:rPrChange>
        </w:rPr>
        <w:t>–</w:t>
      </w:r>
      <w:r w:rsidRPr="00CF5905">
        <w:rPr>
          <w:b/>
          <w:iCs/>
          <w:sz w:val="24"/>
          <w:szCs w:val="24"/>
          <w:lang w:eastAsia="en-US"/>
        </w:rPr>
        <w:t>)</w:t>
      </w:r>
      <w:r>
        <w:t xml:space="preserve">: </w:t>
      </w:r>
      <w:r w:rsidR="009E0992">
        <w:t>muestra de validación</w:t>
      </w:r>
    </w:p>
    <w:p w14:paraId="725912FE" w14:textId="0BFD422F" w:rsidR="009E0992" w:rsidRDefault="009E0992" w:rsidP="009E0992">
      <w:pPr>
        <w:pStyle w:val="JENUINormal"/>
        <w:ind w:firstLine="0"/>
      </w:pPr>
    </w:p>
    <w:p w14:paraId="75F95D7A" w14:textId="57672259" w:rsidR="00162D68" w:rsidRDefault="00875196" w:rsidP="00873F6A">
      <w:pPr>
        <w:pStyle w:val="JENUINormal"/>
        <w:ind w:firstLine="0"/>
      </w:pPr>
      <w:ins w:id="624" w:author="Victor" w:date="2022-06-16T20:47:00Z">
        <w:r>
          <w:t xml:space="preserve">  </w:t>
        </w:r>
      </w:ins>
      <w:ins w:id="625" w:author="Victor" w:date="2022-06-16T20:48:00Z">
        <w:r>
          <w:t xml:space="preserve"> </w:t>
        </w:r>
      </w:ins>
      <w:del w:id="626" w:author="Victor" w:date="2022-06-16T20:47:00Z">
        <w:r w:rsidR="007A01AF" w:rsidDel="00875196">
          <w:delText>Como se muestra en la figura anterior</w:delText>
        </w:r>
        <w:r w:rsidR="00873F6A" w:rsidDel="00875196">
          <w:delText xml:space="preserve"> el</w:delText>
        </w:r>
      </w:del>
      <w:ins w:id="627" w:author="Victor" w:date="2022-06-16T20:47:00Z">
        <w:r>
          <w:t>La figura anterior señala que el</w:t>
        </w:r>
      </w:ins>
      <w:r w:rsidR="00873F6A">
        <w:t xml:space="preserve"> modelo de 90 días también sigue correctamente la tendencia del precio del </w:t>
      </w:r>
      <w:r w:rsidR="00C57F37">
        <w:t>bitcoin,</w:t>
      </w:r>
      <w:r w:rsidR="00873F6A">
        <w:t xml:space="preserve"> aunque en este caso el precio </w:t>
      </w:r>
      <w:del w:id="628" w:author="Victor" w:date="2022-06-16T20:48:00Z">
        <w:r w:rsidR="00873F6A" w:rsidDel="00875196">
          <w:delText xml:space="preserve">estimado </w:delText>
        </w:r>
      </w:del>
      <w:ins w:id="629" w:author="Victor" w:date="2022-06-16T20:48:00Z">
        <w:r>
          <w:t xml:space="preserve">predicho </w:t>
        </w:r>
      </w:ins>
      <w:r w:rsidR="00873F6A">
        <w:t xml:space="preserve">es </w:t>
      </w:r>
      <w:del w:id="630" w:author="Victor" w:date="2022-06-16T20:48:00Z">
        <w:r w:rsidR="00873F6A" w:rsidDel="00875196">
          <w:delText xml:space="preserve">menor </w:delText>
        </w:r>
      </w:del>
      <w:ins w:id="631" w:author="Victor" w:date="2022-06-16T20:48:00Z">
        <w:r>
          <w:t xml:space="preserve">inferior </w:t>
        </w:r>
      </w:ins>
      <w:r w:rsidR="00873F6A">
        <w:t>al precio real. S</w:t>
      </w:r>
      <w:r w:rsidR="009E0992">
        <w:t xml:space="preserve">e obtiene la raíz del error cuadrático medio </w:t>
      </w:r>
      <w:ins w:id="632" w:author="Victor" w:date="2022-06-16T20:48:00Z">
        <w:r>
          <w:t xml:space="preserve">(RMSE) </w:t>
        </w:r>
      </w:ins>
      <w:r w:rsidR="009E0992">
        <w:t xml:space="preserve">y el error medio absoluto </w:t>
      </w:r>
      <w:ins w:id="633" w:author="Victor" w:date="2022-06-16T20:48:00Z">
        <w:r>
          <w:t xml:space="preserve">(MAE) </w:t>
        </w:r>
      </w:ins>
      <w:r w:rsidR="009E0992">
        <w:t>para así poder comparar los modelos</w:t>
      </w:r>
      <w:r w:rsidR="00BA08E6">
        <w:t xml:space="preserve"> con los </w:t>
      </w:r>
      <w:r w:rsidR="00BA08E6">
        <w:t xml:space="preserve">resultados de la muestra de </w:t>
      </w:r>
      <w:del w:id="634" w:author="Victor" w:date="2022-06-16T20:48:00Z">
        <w:r w:rsidR="00BA08E6" w:rsidDel="00875196">
          <w:delText xml:space="preserve">test </w:delText>
        </w:r>
      </w:del>
      <w:ins w:id="635" w:author="Victor" w:date="2022-06-16T20:48:00Z">
        <w:r>
          <w:t xml:space="preserve">prueba </w:t>
        </w:r>
      </w:ins>
      <w:r w:rsidR="00BA08E6">
        <w:t>y determinar si ha habido sobreajuste.</w:t>
      </w:r>
    </w:p>
    <w:p w14:paraId="64FB4657" w14:textId="004395D6" w:rsidR="008A42CA" w:rsidRPr="008A42CA" w:rsidRDefault="008A42CA" w:rsidP="009E0992">
      <w:pPr>
        <w:pStyle w:val="JENUINormal"/>
        <w:ind w:firstLine="0"/>
        <w:rPr>
          <w:i/>
          <w:iCs/>
        </w:rPr>
      </w:pPr>
    </w:p>
    <w:p w14:paraId="7844A13E" w14:textId="266E8248" w:rsidR="00D92F1F" w:rsidRPr="0007301C" w:rsidRDefault="00D92F1F" w:rsidP="0007301C">
      <w:pPr>
        <w:pStyle w:val="Descripcin"/>
        <w:keepNext/>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del w:id="636" w:author="Victor" w:date="2022-06-16T20:48:00Z">
        <w:r w:rsidDel="00875196">
          <w:rPr>
            <w:i w:val="0"/>
            <w:color w:val="auto"/>
            <w:sz w:val="20"/>
            <w:szCs w:val="20"/>
          </w:rPr>
          <w:delText>Resultados para la</w:delText>
        </w:r>
      </w:del>
      <w:ins w:id="637" w:author="Victor" w:date="2022-06-16T20:48:00Z">
        <w:r w:rsidR="00875196">
          <w:rPr>
            <w:i w:val="0"/>
            <w:color w:val="auto"/>
            <w:sz w:val="20"/>
            <w:szCs w:val="20"/>
          </w:rPr>
          <w:t>D</w:t>
        </w:r>
      </w:ins>
      <w:ins w:id="638" w:author="Victor" w:date="2022-06-16T20:49:00Z">
        <w:r w:rsidR="00875196">
          <w:rPr>
            <w:i w:val="0"/>
            <w:color w:val="auto"/>
            <w:sz w:val="20"/>
            <w:szCs w:val="20"/>
          </w:rPr>
          <w:t>esempeño de los modelos</w:t>
        </w:r>
      </w:ins>
      <w:ins w:id="639" w:author="Victor" w:date="2022-06-16T20:51:00Z">
        <w:r w:rsidR="00E21471">
          <w:rPr>
            <w:i w:val="0"/>
            <w:color w:val="auto"/>
            <w:sz w:val="20"/>
            <w:szCs w:val="20"/>
          </w:rPr>
          <w:t>:</w:t>
        </w:r>
      </w:ins>
      <w:del w:id="640" w:author="Victor" w:date="2022-06-16T20:51:00Z">
        <w:r w:rsidDel="00E21471">
          <w:rPr>
            <w:i w:val="0"/>
            <w:color w:val="auto"/>
            <w:sz w:val="20"/>
            <w:szCs w:val="20"/>
          </w:rPr>
          <w:delText xml:space="preserve"> </w:delText>
        </w:r>
      </w:del>
      <w:ins w:id="641" w:author="Victor" w:date="2022-06-16T20:51:00Z">
        <w:r w:rsidR="00E21471">
          <w:rPr>
            <w:i w:val="0"/>
            <w:color w:val="auto"/>
            <w:sz w:val="20"/>
            <w:szCs w:val="20"/>
          </w:rPr>
          <w:t xml:space="preserve"> </w:t>
        </w:r>
      </w:ins>
      <w:r>
        <w:rPr>
          <w:i w:val="0"/>
          <w:color w:val="auto"/>
          <w:sz w:val="20"/>
          <w:szCs w:val="20"/>
        </w:rPr>
        <w:t>muestra de prueba</w:t>
      </w:r>
    </w:p>
    <w:tbl>
      <w:tblPr>
        <w:tblW w:w="4145" w:type="dxa"/>
        <w:tblInd w:w="108" w:type="dxa"/>
        <w:tblLook w:val="04A0" w:firstRow="1" w:lastRow="0" w:firstColumn="1" w:lastColumn="0" w:noHBand="0" w:noVBand="1"/>
        <w:tblPrChange w:id="642" w:author="Daniel Ramos Hoogwout" w:date="2022-06-05T18:30:00Z">
          <w:tblPr>
            <w:tblW w:w="0" w:type="auto"/>
            <w:tblInd w:w="108" w:type="dxa"/>
            <w:tblLook w:val="04A0" w:firstRow="1" w:lastRow="0" w:firstColumn="1" w:lastColumn="0" w:noHBand="0" w:noVBand="1"/>
          </w:tblPr>
        </w:tblPrChange>
      </w:tblPr>
      <w:tblGrid>
        <w:gridCol w:w="885"/>
        <w:gridCol w:w="902"/>
        <w:gridCol w:w="762"/>
        <w:gridCol w:w="762"/>
        <w:gridCol w:w="834"/>
        <w:tblGridChange w:id="643">
          <w:tblGrid>
            <w:gridCol w:w="1026"/>
            <w:gridCol w:w="761"/>
            <w:gridCol w:w="762"/>
            <w:gridCol w:w="762"/>
            <w:gridCol w:w="762"/>
          </w:tblGrid>
        </w:tblGridChange>
      </w:tblGrid>
      <w:tr w:rsidR="006127A7" w:rsidRPr="006127A7" w14:paraId="5A566231" w14:textId="77777777" w:rsidTr="009F665F">
        <w:trPr>
          <w:trHeight w:val="127"/>
          <w:trPrChange w:id="644" w:author="Daniel Ramos Hoogwout" w:date="2022-06-05T18:30:00Z">
            <w:trPr>
              <w:trHeight w:val="127"/>
            </w:trPr>
          </w:trPrChange>
        </w:trPr>
        <w:tc>
          <w:tcPr>
            <w:tcW w:w="885" w:type="dxa"/>
            <w:tcBorders>
              <w:top w:val="single" w:sz="12" w:space="0" w:color="auto"/>
              <w:bottom w:val="single" w:sz="8" w:space="0" w:color="auto"/>
            </w:tcBorders>
            <w:shd w:val="clear" w:color="auto" w:fill="auto"/>
            <w:vAlign w:val="bottom"/>
            <w:tcPrChange w:id="645" w:author="Daniel Ramos Hoogwout" w:date="2022-06-05T18:30:00Z">
              <w:tcPr>
                <w:tcW w:w="1026" w:type="dxa"/>
                <w:tcBorders>
                  <w:top w:val="single" w:sz="12" w:space="0" w:color="auto"/>
                  <w:bottom w:val="single" w:sz="8" w:space="0" w:color="auto"/>
                </w:tcBorders>
                <w:shd w:val="clear" w:color="auto" w:fill="auto"/>
                <w:vAlign w:val="bottom"/>
              </w:tcPr>
            </w:tcPrChange>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902" w:type="dxa"/>
            <w:tcBorders>
              <w:top w:val="single" w:sz="12" w:space="0" w:color="auto"/>
              <w:bottom w:val="single" w:sz="8" w:space="0" w:color="auto"/>
            </w:tcBorders>
            <w:shd w:val="clear" w:color="auto" w:fill="auto"/>
            <w:vAlign w:val="bottom"/>
            <w:tcPrChange w:id="646" w:author="Daniel Ramos Hoogwout" w:date="2022-06-05T18:30:00Z">
              <w:tcPr>
                <w:tcW w:w="761" w:type="dxa"/>
                <w:tcBorders>
                  <w:top w:val="single" w:sz="12" w:space="0" w:color="auto"/>
                  <w:bottom w:val="single" w:sz="8" w:space="0" w:color="auto"/>
                </w:tcBorders>
                <w:shd w:val="clear" w:color="auto" w:fill="auto"/>
                <w:vAlign w:val="bottom"/>
              </w:tcPr>
            </w:tcPrChange>
          </w:tcPr>
          <w:p w14:paraId="41F67A65" w14:textId="39DD4256" w:rsidR="003454C7" w:rsidRPr="0007301C" w:rsidRDefault="003454C7" w:rsidP="006127A7">
            <w:pPr>
              <w:pStyle w:val="JENUINormal"/>
              <w:ind w:firstLine="0"/>
              <w:jc w:val="center"/>
              <w:rPr>
                <w:iCs/>
              </w:rPr>
            </w:pPr>
            <w:r w:rsidRPr="0007301C">
              <w:rPr>
                <w:iCs/>
              </w:rPr>
              <w:t>30</w:t>
            </w:r>
          </w:p>
        </w:tc>
        <w:tc>
          <w:tcPr>
            <w:tcW w:w="762" w:type="dxa"/>
            <w:tcBorders>
              <w:top w:val="single" w:sz="12" w:space="0" w:color="auto"/>
              <w:bottom w:val="single" w:sz="8" w:space="0" w:color="auto"/>
            </w:tcBorders>
            <w:shd w:val="clear" w:color="auto" w:fill="auto"/>
            <w:vAlign w:val="bottom"/>
            <w:tcPrChange w:id="647" w:author="Daniel Ramos Hoogwout" w:date="2022-06-05T18:30:00Z">
              <w:tcPr>
                <w:tcW w:w="762" w:type="dxa"/>
                <w:tcBorders>
                  <w:top w:val="single" w:sz="12" w:space="0" w:color="auto"/>
                  <w:bottom w:val="single" w:sz="8" w:space="0" w:color="auto"/>
                </w:tcBorders>
                <w:shd w:val="clear" w:color="auto" w:fill="auto"/>
                <w:vAlign w:val="bottom"/>
              </w:tcPr>
            </w:tcPrChange>
          </w:tcPr>
          <w:p w14:paraId="27C241F2" w14:textId="5C0FC648" w:rsidR="003454C7" w:rsidRPr="0007301C" w:rsidRDefault="003454C7" w:rsidP="006127A7">
            <w:pPr>
              <w:pStyle w:val="JENUINormal"/>
              <w:ind w:firstLine="0"/>
              <w:jc w:val="center"/>
              <w:rPr>
                <w:iCs/>
              </w:rPr>
            </w:pPr>
            <w:r w:rsidRPr="0007301C">
              <w:rPr>
                <w:iCs/>
              </w:rPr>
              <w:t>60</w:t>
            </w:r>
          </w:p>
        </w:tc>
        <w:tc>
          <w:tcPr>
            <w:tcW w:w="762" w:type="dxa"/>
            <w:tcBorders>
              <w:top w:val="single" w:sz="12" w:space="0" w:color="auto"/>
              <w:bottom w:val="single" w:sz="8" w:space="0" w:color="auto"/>
            </w:tcBorders>
            <w:shd w:val="clear" w:color="auto" w:fill="auto"/>
            <w:vAlign w:val="bottom"/>
            <w:tcPrChange w:id="648" w:author="Daniel Ramos Hoogwout" w:date="2022-06-05T18:30:00Z">
              <w:tcPr>
                <w:tcW w:w="762" w:type="dxa"/>
                <w:tcBorders>
                  <w:top w:val="single" w:sz="12" w:space="0" w:color="auto"/>
                  <w:bottom w:val="single" w:sz="8" w:space="0" w:color="auto"/>
                </w:tcBorders>
                <w:shd w:val="clear" w:color="auto" w:fill="auto"/>
                <w:vAlign w:val="bottom"/>
              </w:tcPr>
            </w:tcPrChange>
          </w:tcPr>
          <w:p w14:paraId="62689ECE" w14:textId="784A511D" w:rsidR="003454C7" w:rsidRPr="0007301C" w:rsidRDefault="003454C7" w:rsidP="006127A7">
            <w:pPr>
              <w:pStyle w:val="JENUINormal"/>
              <w:ind w:firstLine="0"/>
              <w:jc w:val="center"/>
              <w:rPr>
                <w:iCs/>
              </w:rPr>
            </w:pPr>
            <w:r w:rsidRPr="0007301C">
              <w:rPr>
                <w:iCs/>
              </w:rPr>
              <w:t>90</w:t>
            </w:r>
          </w:p>
        </w:tc>
        <w:tc>
          <w:tcPr>
            <w:tcW w:w="834" w:type="dxa"/>
            <w:tcBorders>
              <w:top w:val="single" w:sz="12" w:space="0" w:color="auto"/>
              <w:bottom w:val="single" w:sz="8" w:space="0" w:color="auto"/>
            </w:tcBorders>
            <w:shd w:val="clear" w:color="auto" w:fill="auto"/>
            <w:vAlign w:val="bottom"/>
            <w:tcPrChange w:id="649" w:author="Daniel Ramos Hoogwout" w:date="2022-06-05T18:30:00Z">
              <w:tcPr>
                <w:tcW w:w="762" w:type="dxa"/>
                <w:tcBorders>
                  <w:top w:val="single" w:sz="12" w:space="0" w:color="auto"/>
                  <w:bottom w:val="single" w:sz="8" w:space="0" w:color="auto"/>
                </w:tcBorders>
                <w:shd w:val="clear" w:color="auto" w:fill="auto"/>
                <w:vAlign w:val="bottom"/>
              </w:tcPr>
            </w:tcPrChange>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9F665F">
        <w:trPr>
          <w:trHeight w:val="227"/>
          <w:trPrChange w:id="650" w:author="Daniel Ramos Hoogwout" w:date="2022-06-05T18:30:00Z">
            <w:trPr>
              <w:trHeight w:val="227"/>
            </w:trPr>
          </w:trPrChange>
        </w:trPr>
        <w:tc>
          <w:tcPr>
            <w:tcW w:w="885" w:type="dxa"/>
            <w:tcBorders>
              <w:top w:val="single" w:sz="8" w:space="0" w:color="auto"/>
            </w:tcBorders>
            <w:shd w:val="clear" w:color="auto" w:fill="auto"/>
            <w:vAlign w:val="bottom"/>
            <w:tcPrChange w:id="651" w:author="Daniel Ramos Hoogwout" w:date="2022-06-05T18:30:00Z">
              <w:tcPr>
                <w:tcW w:w="1026" w:type="dxa"/>
                <w:tcBorders>
                  <w:top w:val="single" w:sz="8" w:space="0" w:color="auto"/>
                </w:tcBorders>
                <w:shd w:val="clear" w:color="auto" w:fill="auto"/>
                <w:vAlign w:val="bottom"/>
              </w:tcPr>
            </w:tcPrChange>
          </w:tcPr>
          <w:p w14:paraId="3F01CDBD" w14:textId="6507F87E" w:rsidR="003454C7" w:rsidRPr="00BD10F6" w:rsidRDefault="003454C7" w:rsidP="006127A7">
            <w:pPr>
              <w:pStyle w:val="JENUINormal"/>
              <w:ind w:firstLine="0"/>
              <w:jc w:val="left"/>
            </w:pPr>
            <w:r w:rsidRPr="00BD10F6">
              <w:t>RMSE</w:t>
            </w:r>
          </w:p>
        </w:tc>
        <w:tc>
          <w:tcPr>
            <w:tcW w:w="902" w:type="dxa"/>
            <w:tcBorders>
              <w:top w:val="single" w:sz="8" w:space="0" w:color="auto"/>
            </w:tcBorders>
            <w:shd w:val="clear" w:color="auto" w:fill="auto"/>
            <w:vAlign w:val="bottom"/>
            <w:tcPrChange w:id="652" w:author="Daniel Ramos Hoogwout" w:date="2022-06-05T18:30:00Z">
              <w:tcPr>
                <w:tcW w:w="761" w:type="dxa"/>
                <w:tcBorders>
                  <w:top w:val="single" w:sz="8" w:space="0" w:color="auto"/>
                </w:tcBorders>
                <w:shd w:val="clear" w:color="auto" w:fill="auto"/>
                <w:vAlign w:val="bottom"/>
              </w:tcPr>
            </w:tcPrChange>
          </w:tcPr>
          <w:p w14:paraId="433EA0A1" w14:textId="49D98A19" w:rsidR="003454C7" w:rsidRPr="00D92F1F" w:rsidRDefault="003454C7" w:rsidP="006127A7">
            <w:pPr>
              <w:pStyle w:val="JENUINormal"/>
              <w:ind w:firstLine="0"/>
              <w:jc w:val="center"/>
            </w:pPr>
            <w:r w:rsidRPr="00D92F1F">
              <w:t>497</w:t>
            </w:r>
          </w:p>
        </w:tc>
        <w:tc>
          <w:tcPr>
            <w:tcW w:w="762" w:type="dxa"/>
            <w:tcBorders>
              <w:top w:val="single" w:sz="8" w:space="0" w:color="auto"/>
            </w:tcBorders>
            <w:shd w:val="clear" w:color="auto" w:fill="auto"/>
            <w:vAlign w:val="bottom"/>
            <w:tcPrChange w:id="653" w:author="Daniel Ramos Hoogwout" w:date="2022-06-05T18:30:00Z">
              <w:tcPr>
                <w:tcW w:w="762" w:type="dxa"/>
                <w:tcBorders>
                  <w:top w:val="single" w:sz="8" w:space="0" w:color="auto"/>
                </w:tcBorders>
                <w:shd w:val="clear" w:color="auto" w:fill="auto"/>
                <w:vAlign w:val="bottom"/>
              </w:tcPr>
            </w:tcPrChange>
          </w:tcPr>
          <w:p w14:paraId="54A51994" w14:textId="6B171DE5" w:rsidR="003454C7" w:rsidRPr="00E21471" w:rsidRDefault="003454C7" w:rsidP="006127A7">
            <w:pPr>
              <w:pStyle w:val="JENUINormal"/>
              <w:ind w:firstLine="0"/>
              <w:jc w:val="center"/>
              <w:rPr>
                <w:b/>
                <w:rPrChange w:id="654" w:author="Victor" w:date="2022-06-16T20:50:00Z">
                  <w:rPr/>
                </w:rPrChange>
              </w:rPr>
            </w:pPr>
            <w:r w:rsidRPr="00E21471">
              <w:rPr>
                <w:b/>
                <w:rPrChange w:id="655" w:author="Victor" w:date="2022-06-16T20:50:00Z">
                  <w:rPr/>
                </w:rPrChange>
              </w:rPr>
              <w:t>163</w:t>
            </w:r>
          </w:p>
        </w:tc>
        <w:tc>
          <w:tcPr>
            <w:tcW w:w="762" w:type="dxa"/>
            <w:tcBorders>
              <w:top w:val="single" w:sz="8" w:space="0" w:color="auto"/>
            </w:tcBorders>
            <w:shd w:val="clear" w:color="auto" w:fill="auto"/>
            <w:vAlign w:val="bottom"/>
            <w:tcPrChange w:id="656" w:author="Daniel Ramos Hoogwout" w:date="2022-06-05T18:30:00Z">
              <w:tcPr>
                <w:tcW w:w="762" w:type="dxa"/>
                <w:tcBorders>
                  <w:top w:val="single" w:sz="8" w:space="0" w:color="auto"/>
                </w:tcBorders>
                <w:shd w:val="clear" w:color="auto" w:fill="auto"/>
                <w:vAlign w:val="bottom"/>
              </w:tcPr>
            </w:tcPrChange>
          </w:tcPr>
          <w:p w14:paraId="5CD31B7B" w14:textId="48627034" w:rsidR="003454C7" w:rsidRPr="00D92F1F" w:rsidRDefault="003454C7" w:rsidP="006127A7">
            <w:pPr>
              <w:pStyle w:val="JENUINormal"/>
              <w:ind w:firstLine="0"/>
              <w:jc w:val="center"/>
            </w:pPr>
            <w:r w:rsidRPr="00D92F1F">
              <w:t>552</w:t>
            </w:r>
          </w:p>
        </w:tc>
        <w:tc>
          <w:tcPr>
            <w:tcW w:w="834" w:type="dxa"/>
            <w:tcBorders>
              <w:top w:val="single" w:sz="8" w:space="0" w:color="auto"/>
            </w:tcBorders>
            <w:shd w:val="clear" w:color="auto" w:fill="auto"/>
            <w:vAlign w:val="bottom"/>
            <w:tcPrChange w:id="657" w:author="Daniel Ramos Hoogwout" w:date="2022-06-05T18:30:00Z">
              <w:tcPr>
                <w:tcW w:w="762" w:type="dxa"/>
                <w:tcBorders>
                  <w:top w:val="single" w:sz="8" w:space="0" w:color="auto"/>
                </w:tcBorders>
                <w:shd w:val="clear" w:color="auto" w:fill="auto"/>
                <w:vAlign w:val="bottom"/>
              </w:tcPr>
            </w:tcPrChange>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9F665F">
        <w:trPr>
          <w:trHeight w:val="227"/>
          <w:trPrChange w:id="658" w:author="Daniel Ramos Hoogwout" w:date="2022-06-05T18:30:00Z">
            <w:trPr>
              <w:trHeight w:val="227"/>
            </w:trPr>
          </w:trPrChange>
        </w:trPr>
        <w:tc>
          <w:tcPr>
            <w:tcW w:w="885" w:type="dxa"/>
            <w:tcBorders>
              <w:bottom w:val="single" w:sz="12" w:space="0" w:color="auto"/>
            </w:tcBorders>
            <w:shd w:val="clear" w:color="auto" w:fill="auto"/>
            <w:vAlign w:val="bottom"/>
            <w:tcPrChange w:id="659" w:author="Daniel Ramos Hoogwout" w:date="2022-06-05T18:30:00Z">
              <w:tcPr>
                <w:tcW w:w="1026" w:type="dxa"/>
                <w:tcBorders>
                  <w:bottom w:val="single" w:sz="12" w:space="0" w:color="auto"/>
                </w:tcBorders>
                <w:shd w:val="clear" w:color="auto" w:fill="auto"/>
                <w:vAlign w:val="bottom"/>
              </w:tcPr>
            </w:tcPrChange>
          </w:tcPr>
          <w:p w14:paraId="3AEE2F96" w14:textId="44E92ECE" w:rsidR="003454C7" w:rsidRPr="00BD10F6" w:rsidRDefault="003454C7" w:rsidP="006127A7">
            <w:pPr>
              <w:pStyle w:val="JENUINormal"/>
              <w:ind w:firstLine="0"/>
              <w:jc w:val="left"/>
            </w:pPr>
            <w:r w:rsidRPr="00BD10F6">
              <w:t>MAE</w:t>
            </w:r>
          </w:p>
        </w:tc>
        <w:tc>
          <w:tcPr>
            <w:tcW w:w="902" w:type="dxa"/>
            <w:tcBorders>
              <w:bottom w:val="single" w:sz="12" w:space="0" w:color="auto"/>
            </w:tcBorders>
            <w:shd w:val="clear" w:color="auto" w:fill="auto"/>
            <w:vAlign w:val="bottom"/>
            <w:tcPrChange w:id="660" w:author="Daniel Ramos Hoogwout" w:date="2022-06-05T18:30:00Z">
              <w:tcPr>
                <w:tcW w:w="761" w:type="dxa"/>
                <w:tcBorders>
                  <w:bottom w:val="single" w:sz="12" w:space="0" w:color="auto"/>
                </w:tcBorders>
                <w:shd w:val="clear" w:color="auto" w:fill="auto"/>
                <w:vAlign w:val="bottom"/>
              </w:tcPr>
            </w:tcPrChange>
          </w:tcPr>
          <w:p w14:paraId="5EA467C7" w14:textId="72125171" w:rsidR="003454C7" w:rsidRPr="00D92F1F" w:rsidRDefault="003454C7" w:rsidP="006127A7">
            <w:pPr>
              <w:pStyle w:val="JENUINormal"/>
              <w:ind w:firstLine="0"/>
              <w:jc w:val="center"/>
            </w:pPr>
            <w:r w:rsidRPr="00D92F1F">
              <w:t>469</w:t>
            </w:r>
          </w:p>
        </w:tc>
        <w:tc>
          <w:tcPr>
            <w:tcW w:w="762" w:type="dxa"/>
            <w:tcBorders>
              <w:bottom w:val="single" w:sz="12" w:space="0" w:color="auto"/>
            </w:tcBorders>
            <w:shd w:val="clear" w:color="auto" w:fill="auto"/>
            <w:vAlign w:val="bottom"/>
            <w:tcPrChange w:id="661" w:author="Daniel Ramos Hoogwout" w:date="2022-06-05T18:30:00Z">
              <w:tcPr>
                <w:tcW w:w="762" w:type="dxa"/>
                <w:tcBorders>
                  <w:bottom w:val="single" w:sz="12" w:space="0" w:color="auto"/>
                </w:tcBorders>
                <w:shd w:val="clear" w:color="auto" w:fill="auto"/>
                <w:vAlign w:val="bottom"/>
              </w:tcPr>
            </w:tcPrChange>
          </w:tcPr>
          <w:p w14:paraId="642E38C6" w14:textId="5DE979C7" w:rsidR="003454C7" w:rsidRPr="00E21471" w:rsidRDefault="003454C7" w:rsidP="006127A7">
            <w:pPr>
              <w:pStyle w:val="JENUINormal"/>
              <w:ind w:firstLine="0"/>
              <w:jc w:val="center"/>
              <w:rPr>
                <w:b/>
                <w:rPrChange w:id="662" w:author="Victor" w:date="2022-06-16T20:50:00Z">
                  <w:rPr/>
                </w:rPrChange>
              </w:rPr>
            </w:pPr>
            <w:r w:rsidRPr="00E21471">
              <w:rPr>
                <w:b/>
                <w:rPrChange w:id="663" w:author="Victor" w:date="2022-06-16T20:50:00Z">
                  <w:rPr/>
                </w:rPrChange>
              </w:rPr>
              <w:t>132</w:t>
            </w:r>
          </w:p>
        </w:tc>
        <w:tc>
          <w:tcPr>
            <w:tcW w:w="762" w:type="dxa"/>
            <w:tcBorders>
              <w:bottom w:val="single" w:sz="12" w:space="0" w:color="auto"/>
            </w:tcBorders>
            <w:shd w:val="clear" w:color="auto" w:fill="auto"/>
            <w:vAlign w:val="bottom"/>
            <w:tcPrChange w:id="664" w:author="Daniel Ramos Hoogwout" w:date="2022-06-05T18:30:00Z">
              <w:tcPr>
                <w:tcW w:w="762" w:type="dxa"/>
                <w:tcBorders>
                  <w:bottom w:val="single" w:sz="12" w:space="0" w:color="auto"/>
                </w:tcBorders>
                <w:shd w:val="clear" w:color="auto" w:fill="auto"/>
                <w:vAlign w:val="bottom"/>
              </w:tcPr>
            </w:tcPrChange>
          </w:tcPr>
          <w:p w14:paraId="5C44EAF4" w14:textId="2807775B" w:rsidR="003454C7" w:rsidRPr="00D92F1F" w:rsidRDefault="003454C7" w:rsidP="006127A7">
            <w:pPr>
              <w:pStyle w:val="JENUINormal"/>
              <w:ind w:firstLine="0"/>
              <w:jc w:val="center"/>
            </w:pPr>
            <w:r w:rsidRPr="00D92F1F">
              <w:t>506</w:t>
            </w:r>
          </w:p>
        </w:tc>
        <w:tc>
          <w:tcPr>
            <w:tcW w:w="834" w:type="dxa"/>
            <w:tcBorders>
              <w:bottom w:val="single" w:sz="12" w:space="0" w:color="auto"/>
            </w:tcBorders>
            <w:shd w:val="clear" w:color="auto" w:fill="auto"/>
            <w:vAlign w:val="bottom"/>
            <w:tcPrChange w:id="665" w:author="Daniel Ramos Hoogwout" w:date="2022-06-05T18:30:00Z">
              <w:tcPr>
                <w:tcW w:w="762" w:type="dxa"/>
                <w:tcBorders>
                  <w:bottom w:val="single" w:sz="12" w:space="0" w:color="auto"/>
                </w:tcBorders>
                <w:shd w:val="clear" w:color="auto" w:fill="auto"/>
                <w:vAlign w:val="bottom"/>
              </w:tcPr>
            </w:tcPrChange>
          </w:tcPr>
          <w:p w14:paraId="5AF6897A" w14:textId="60DC594E" w:rsidR="003454C7" w:rsidRPr="00D92F1F" w:rsidRDefault="003454C7" w:rsidP="006127A7">
            <w:pPr>
              <w:pStyle w:val="JENUINormal"/>
              <w:ind w:firstLine="0"/>
              <w:jc w:val="center"/>
            </w:pPr>
            <w:r w:rsidRPr="00D92F1F">
              <w:t>159</w:t>
            </w:r>
          </w:p>
        </w:tc>
      </w:tr>
    </w:tbl>
    <w:p w14:paraId="75F05C1F" w14:textId="77777777" w:rsidR="00F27904" w:rsidRDefault="00F27904" w:rsidP="009E0992">
      <w:pPr>
        <w:pStyle w:val="JENUINormal"/>
        <w:ind w:firstLine="0"/>
      </w:pPr>
    </w:p>
    <w:p w14:paraId="4CA0A732" w14:textId="18A9CFB3" w:rsidR="00DB4704" w:rsidRDefault="00DB4704" w:rsidP="00DB4704">
      <w:pPr>
        <w:pStyle w:val="JENUINormal"/>
        <w:ind w:firstLine="0"/>
      </w:pPr>
      <w:r w:rsidRPr="0084709D">
        <w:rPr>
          <w:b/>
          <w:iCs/>
        </w:rPr>
        <w:t>Tabla 2</w:t>
      </w:r>
      <w:r>
        <w:rPr>
          <w:b/>
          <w:iCs/>
        </w:rPr>
        <w:t>.</w:t>
      </w:r>
      <w:r w:rsidRPr="0084709D">
        <w:rPr>
          <w:b/>
          <w:iCs/>
        </w:rPr>
        <w:t xml:space="preserve"> </w:t>
      </w:r>
      <w:del w:id="666" w:author="Victor" w:date="2022-06-16T20:51:00Z">
        <w:r w:rsidRPr="00F27904" w:rsidDel="00E21471">
          <w:delText>R</w:delText>
        </w:r>
      </w:del>
      <w:ins w:id="667" w:author="Victor" w:date="2022-06-16T20:51:00Z">
        <w:r w:rsidR="00E21471">
          <w:t>Comparativa de los modelos:</w:t>
        </w:r>
      </w:ins>
      <w:del w:id="668" w:author="Victor" w:date="2022-06-16T20:51:00Z">
        <w:r w:rsidRPr="00F27904" w:rsidDel="00E21471">
          <w:delText>esultados en la</w:delText>
        </w:r>
      </w:del>
      <w:r w:rsidRPr="00F27904">
        <w:t xml:space="preserve"> muestra de </w:t>
      </w:r>
      <w:commentRangeStart w:id="669"/>
      <w:commentRangeStart w:id="670"/>
      <w:r>
        <w:t>validación</w:t>
      </w:r>
      <w:commentRangeEnd w:id="669"/>
      <w:r>
        <w:rPr>
          <w:rStyle w:val="Refdecomentario"/>
        </w:rPr>
        <w:commentReference w:id="669"/>
      </w:r>
      <w:commentRangeEnd w:id="670"/>
      <w:r>
        <w:rPr>
          <w:rStyle w:val="Refdecomentario"/>
        </w:rPr>
        <w:commentReference w:id="670"/>
      </w:r>
    </w:p>
    <w:p w14:paraId="73A1C86A" w14:textId="77777777" w:rsidR="00F27904" w:rsidRPr="008A42CA" w:rsidRDefault="00F27904" w:rsidP="00DB4704">
      <w:pPr>
        <w:pStyle w:val="JENUINormal"/>
        <w:ind w:firstLine="0"/>
      </w:pPr>
    </w:p>
    <w:tbl>
      <w:tblPr>
        <w:tblW w:w="4145" w:type="dxa"/>
        <w:tblInd w:w="108" w:type="dxa"/>
        <w:tblLayout w:type="fixed"/>
        <w:tblLook w:val="04A0" w:firstRow="1" w:lastRow="0" w:firstColumn="1" w:lastColumn="0" w:noHBand="0" w:noVBand="1"/>
      </w:tblPr>
      <w:tblGrid>
        <w:gridCol w:w="885"/>
        <w:gridCol w:w="850"/>
        <w:gridCol w:w="851"/>
        <w:gridCol w:w="708"/>
        <w:gridCol w:w="851"/>
      </w:tblGrid>
      <w:tr w:rsidR="00BB57F7" w:rsidRPr="006127A7" w14:paraId="39D8C599" w14:textId="77777777" w:rsidTr="0084709D">
        <w:trPr>
          <w:trHeight w:val="127"/>
        </w:trPr>
        <w:tc>
          <w:tcPr>
            <w:tcW w:w="885"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850"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851"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08"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851"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84709D">
        <w:trPr>
          <w:trHeight w:val="266"/>
        </w:trPr>
        <w:tc>
          <w:tcPr>
            <w:tcW w:w="885"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850"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851"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08" w:type="dxa"/>
            <w:tcBorders>
              <w:top w:val="single" w:sz="4" w:space="0" w:color="auto"/>
            </w:tcBorders>
            <w:shd w:val="clear" w:color="auto" w:fill="auto"/>
            <w:vAlign w:val="bottom"/>
          </w:tcPr>
          <w:p w14:paraId="4CD494EF" w14:textId="14D94D28" w:rsidR="00F27904" w:rsidRPr="00E21471" w:rsidRDefault="00F27904" w:rsidP="006127A7">
            <w:pPr>
              <w:pStyle w:val="JENUINormal"/>
              <w:ind w:firstLine="0"/>
              <w:jc w:val="center"/>
              <w:rPr>
                <w:b/>
                <w:rPrChange w:id="671" w:author="Victor" w:date="2022-06-16T20:50:00Z">
                  <w:rPr/>
                </w:rPrChange>
              </w:rPr>
            </w:pPr>
            <w:r w:rsidRPr="00E21471">
              <w:rPr>
                <w:b/>
                <w:rPrChange w:id="672" w:author="Victor" w:date="2022-06-16T20:50:00Z">
                  <w:rPr/>
                </w:rPrChange>
              </w:rPr>
              <w:t>4487</w:t>
            </w:r>
          </w:p>
        </w:tc>
        <w:tc>
          <w:tcPr>
            <w:tcW w:w="851"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84709D">
        <w:trPr>
          <w:trHeight w:val="227"/>
        </w:trPr>
        <w:tc>
          <w:tcPr>
            <w:tcW w:w="885"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850"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851"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08" w:type="dxa"/>
            <w:tcBorders>
              <w:bottom w:val="single" w:sz="12" w:space="0" w:color="auto"/>
            </w:tcBorders>
            <w:shd w:val="clear" w:color="auto" w:fill="auto"/>
            <w:vAlign w:val="bottom"/>
          </w:tcPr>
          <w:p w14:paraId="62C3A29F" w14:textId="44E7DF31" w:rsidR="00F27904" w:rsidRPr="00E21471" w:rsidRDefault="00F27904" w:rsidP="006127A7">
            <w:pPr>
              <w:pStyle w:val="JENUINormal"/>
              <w:ind w:firstLine="0"/>
              <w:jc w:val="center"/>
              <w:rPr>
                <w:b/>
                <w:rPrChange w:id="673" w:author="Victor" w:date="2022-06-16T20:50:00Z">
                  <w:rPr/>
                </w:rPrChange>
              </w:rPr>
            </w:pPr>
            <w:r w:rsidRPr="00E21471">
              <w:rPr>
                <w:b/>
                <w:rPrChange w:id="674" w:author="Victor" w:date="2022-06-16T20:50:00Z">
                  <w:rPr/>
                </w:rPrChange>
              </w:rPr>
              <w:t>4005</w:t>
            </w:r>
          </w:p>
        </w:tc>
        <w:tc>
          <w:tcPr>
            <w:tcW w:w="851"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bl>
    <w:p w14:paraId="09FACFC9" w14:textId="7601FFDF" w:rsidR="00906251" w:rsidRDefault="00906251" w:rsidP="009E0992">
      <w:pPr>
        <w:pStyle w:val="JENUINormal"/>
        <w:ind w:firstLine="0"/>
      </w:pPr>
    </w:p>
    <w:p w14:paraId="45C21482" w14:textId="639E45A4" w:rsidR="00906251" w:rsidRPr="00F27904" w:rsidRDefault="0084709D" w:rsidP="009E0992">
      <w:pPr>
        <w:pStyle w:val="JENUINormal"/>
        <w:ind w:firstLine="0"/>
      </w:pPr>
      <w:ins w:id="675" w:author="Victor" w:date="2022-06-16T20:49:00Z">
        <w:r>
          <w:t xml:space="preserve">   </w:t>
        </w:r>
      </w:ins>
      <w:commentRangeStart w:id="676"/>
      <w:r w:rsidR="00F41FEC">
        <w:t xml:space="preserve">Las Tablas 1-2 demuestran que </w:t>
      </w:r>
      <w:r w:rsidR="00906251">
        <w:t>el modelo que mejor ajuste tiene es el</w:t>
      </w:r>
      <w:r w:rsidR="007C51CD">
        <w:t xml:space="preserve"> del periodo de 90 días</w:t>
      </w:r>
      <w:commentRangeEnd w:id="676"/>
      <w:r w:rsidR="00E21471">
        <w:rPr>
          <w:rStyle w:val="Refdecomentario"/>
        </w:rPr>
        <w:commentReference w:id="676"/>
      </w:r>
      <w:r w:rsidR="007C51CD">
        <w:t xml:space="preserve">, el cual tiene la puntuación más alta en el periodo de </w:t>
      </w:r>
      <w:r w:rsidR="00F41FEC">
        <w:t>prueba</w:t>
      </w:r>
      <w:r w:rsidR="007C51CD">
        <w:t>, pero en cambio se ajusta mejor en la muestra de validación</w:t>
      </w:r>
      <w:r w:rsidR="00F41FEC">
        <w:t xml:space="preserve">. De hecho, </w:t>
      </w:r>
      <w:r w:rsidR="007C51CD">
        <w:t xml:space="preserve">tiene una puntuación en ambos </w:t>
      </w:r>
      <w:r w:rsidR="007C51CD" w:rsidRPr="007C51CD">
        <w:rPr>
          <w:i/>
          <w:iCs/>
        </w:rPr>
        <w:t>scores</w:t>
      </w:r>
      <w:r w:rsidR="007C51CD">
        <w:t xml:space="preserve"> de menos de la mitad del segundo </w:t>
      </w:r>
      <w:commentRangeStart w:id="677"/>
      <w:r w:rsidR="007C51CD">
        <w:t>mejor modelo.</w:t>
      </w:r>
      <w:commentRangeEnd w:id="677"/>
      <w:r w:rsidR="00F41FEC">
        <w:rPr>
          <w:rStyle w:val="Refdecomentario"/>
        </w:rPr>
        <w:commentReference w:id="677"/>
      </w:r>
    </w:p>
    <w:p w14:paraId="29FBD583" w14:textId="7BEE29F7" w:rsidR="002945D0" w:rsidRPr="003057F6" w:rsidRDefault="001E2A01" w:rsidP="003057F6">
      <w:pPr>
        <w:pStyle w:val="JENUITtulo1"/>
      </w:pPr>
      <w:r>
        <w:t>Conclusiones</w:t>
      </w:r>
    </w:p>
    <w:p w14:paraId="5E5472A2" w14:textId="76DF8991" w:rsidR="003057F6" w:rsidRDefault="003057F6" w:rsidP="003057F6">
      <w:pPr>
        <w:pStyle w:val="JENUINormal"/>
      </w:pPr>
      <w:del w:id="678" w:author="Victor" w:date="2022-06-16T20:52:00Z">
        <w:r w:rsidDel="00F24B5A">
          <w:delText>La motivación tras este estudio era determinar</w:delText>
        </w:r>
      </w:del>
      <w:ins w:id="679" w:author="Victor" w:date="2022-06-16T20:52:00Z">
        <w:r w:rsidR="00F24B5A">
          <w:t>Este trabajo analiza</w:t>
        </w:r>
      </w:ins>
      <w:r>
        <w:t xml:space="preserve"> si el uso de redes neuronales recurrentes, en concreto, LSTM </w:t>
      </w:r>
      <w:del w:id="680" w:author="Victor" w:date="2022-06-16T20:53:00Z">
        <w:r w:rsidDel="00F24B5A">
          <w:delText xml:space="preserve">era </w:delText>
        </w:r>
      </w:del>
      <w:ins w:id="681" w:author="Victor" w:date="2022-06-16T20:53:00Z">
        <w:r w:rsidR="00F24B5A">
          <w:t xml:space="preserve">es </w:t>
        </w:r>
      </w:ins>
      <w:r>
        <w:t xml:space="preserve">útil a la hora de predecir el precio de apertura de la criptomoneda por excelencia, Bitcoin. </w:t>
      </w:r>
    </w:p>
    <w:p w14:paraId="73AA19A3" w14:textId="71FE6FA2" w:rsidR="003057F6" w:rsidRDefault="003057F6" w:rsidP="003057F6">
      <w:pPr>
        <w:pStyle w:val="JENUINormal"/>
      </w:pPr>
      <w:del w:id="682" w:author="Victor" w:date="2022-06-16T20:53:00Z">
        <w:r w:rsidDel="00F24B5A">
          <w:delText>A través de una serie explicaciones y consideraciones se</w:delText>
        </w:r>
      </w:del>
      <w:ins w:id="683" w:author="Victor" w:date="2022-06-16T20:53:00Z">
        <w:r w:rsidR="00F24B5A">
          <w:t>Se</w:t>
        </w:r>
      </w:ins>
      <w:r>
        <w:t xml:space="preserve"> ha entrenado y evolucionado un modelo haciendo uso de las mejores prácticas, optimización de </w:t>
      </w:r>
      <w:proofErr w:type="spellStart"/>
      <w:r>
        <w:t>hiperparámetros</w:t>
      </w:r>
      <w:proofErr w:type="spellEnd"/>
      <w:r>
        <w:t xml:space="preserve"> y mejor arquitectura para obtener un modelo que predice el precio del bitcoin con el mejor ajuste posible.</w:t>
      </w:r>
    </w:p>
    <w:p w14:paraId="12A98BD4" w14:textId="21692431" w:rsidR="003057F6" w:rsidRDefault="003057F6" w:rsidP="003057F6">
      <w:pPr>
        <w:pStyle w:val="JENUINormal"/>
      </w:pPr>
      <w:r>
        <w:t>De estos resultados obtenidos se puede concluir que precio del bitcoin es predecible en mayor o menor medida por una LSTM por lo que se abre la veda a nuevos estudios utilizando este tipo de redes neuronales para hacer predicciones.</w:t>
      </w:r>
    </w:p>
    <w:p w14:paraId="1B0E175F" w14:textId="24F8A5D4" w:rsidR="003057F6" w:rsidRDefault="003057F6" w:rsidP="003057F6">
      <w:pPr>
        <w:pStyle w:val="JENUINormal"/>
      </w:pPr>
      <w:r>
        <w:t xml:space="preserve">El modelo puede optimizarse más </w:t>
      </w:r>
      <w:r w:rsidR="007A01AF">
        <w:t>aun</w:t>
      </w:r>
      <w:r>
        <w:t xml:space="preserve"> haciendo uso de una estructura más compleja con el que capturar comportamiento que la complejidad del modelo final quizás no haya sido capaz de observar y continuando con la optimización de los valores de los </w:t>
      </w:r>
      <w:proofErr w:type="spellStart"/>
      <w:r>
        <w:t>hiperparámetros</w:t>
      </w:r>
      <w:proofErr w:type="spellEnd"/>
      <w:r>
        <w:t xml:space="preserve"> y/o la estructura de la red se podría conseguir un ajuste más preciso.</w:t>
      </w:r>
    </w:p>
    <w:p w14:paraId="7AC9F627" w14:textId="490D8DD7" w:rsidR="004A1626" w:rsidRDefault="003057F6" w:rsidP="003057F6">
      <w:pPr>
        <w:pStyle w:val="JENUINormal"/>
        <w:rPr>
          <w:ins w:id="684" w:author="Daniel Ramos Hoogwout" w:date="2022-06-05T18:56:00Z"/>
        </w:rPr>
      </w:pPr>
      <w:r>
        <w: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t>
      </w:r>
    </w:p>
    <w:p w14:paraId="43CDE312" w14:textId="77777777" w:rsidR="003057F6" w:rsidDel="004A1626" w:rsidRDefault="003057F6" w:rsidP="003057F6">
      <w:pPr>
        <w:pStyle w:val="JENUINormal"/>
        <w:rPr>
          <w:del w:id="685" w:author="Daniel Ramos Hoogwout" w:date="2022-06-05T18:56:00Z"/>
        </w:rPr>
      </w:pPr>
    </w:p>
    <w:p w14:paraId="4C8D021B" w14:textId="2CE2FEB0" w:rsidR="003057F6" w:rsidRDefault="003057F6" w:rsidP="004A1626">
      <w:pPr>
        <w:pStyle w:val="JENUINormal"/>
      </w:pPr>
      <w:r>
        <w:t xml:space="preserve">Aunque en este estudio se haya introducido sin </w:t>
      </w:r>
      <w:ins w:id="686" w:author="Victor" w:date="2022-06-16T20:56:00Z">
        <w:r w:rsidR="00D84887">
          <w:t>éxito</w:t>
        </w:r>
      </w:ins>
      <w:del w:id="687" w:author="Victor" w:date="2022-06-16T20:56:00Z">
        <w:r w:rsidDel="00D84887">
          <w:delText>existo</w:delText>
        </w:r>
      </w:del>
      <w:r>
        <w:t xml:space="preserve"> un índice bursátil, en un futuro puede ser interesante la adicción de este tipo de activos</w:t>
      </w:r>
      <w:ins w:id="688" w:author="Victor" w:date="2022-06-16T20:56:00Z">
        <w:r w:rsidR="00D84887">
          <w:t>,</w:t>
        </w:r>
      </w:ins>
      <w:r>
        <w:t xml:space="preserve"> ya que las criptomonedas están ganando popularidad y por ello cada vez tienen comportamientos más parecidos a los de un índice bursátil.</w:t>
      </w:r>
    </w:p>
    <w:p w14:paraId="5896941C" w14:textId="77777777" w:rsidR="003057F6" w:rsidDel="004A1626" w:rsidRDefault="003057F6">
      <w:pPr>
        <w:pStyle w:val="JENUINormal"/>
        <w:rPr>
          <w:del w:id="689" w:author="Daniel Ramos Hoogwout" w:date="2022-06-05T18:55:00Z"/>
        </w:rPr>
      </w:pPr>
    </w:p>
    <w:p w14:paraId="03A8A193" w14:textId="6DB92D06" w:rsidR="003057F6" w:rsidRPr="00E24E85" w:rsidRDefault="003057F6" w:rsidP="004A1626">
      <w:pPr>
        <w:pStyle w:val="JENUINormal"/>
      </w:pPr>
      <w:r>
        <w:t xml:space="preserve">Por último, recordar que las redes neuronales, en concreto, las redes neuronales recurrentes son muy complejas y si no te tiene especial cuidado con la elección de </w:t>
      </w:r>
      <w:proofErr w:type="spellStart"/>
      <w:r>
        <w:t>hiperparámetros</w:t>
      </w:r>
      <w:proofErr w:type="spellEnd"/>
      <w:r>
        <w:t>, como</w:t>
      </w:r>
      <w:ins w:id="690" w:author="Victor" w:date="2022-06-16T20:56:00Z">
        <w:r w:rsidR="00D84887">
          <w:t>,</w:t>
        </w:r>
      </w:ins>
      <w:r>
        <w:t xml:space="preserve"> por ejemplo, un número excesivo de </w:t>
      </w:r>
      <w:proofErr w:type="spellStart"/>
      <w:r w:rsidRPr="00D84887">
        <w:rPr>
          <w:i/>
          <w:rPrChange w:id="691" w:author="Victor" w:date="2022-06-16T20:56:00Z">
            <w:rPr/>
          </w:rPrChange>
        </w:rPr>
        <w:t>epochs</w:t>
      </w:r>
      <w:proofErr w:type="spellEnd"/>
      <w:ins w:id="692" w:author="Victor" w:date="2022-06-16T20:57:00Z">
        <w:r w:rsidR="00D84887">
          <w:t>,</w:t>
        </w:r>
      </w:ins>
      <w:r>
        <w:t xml:space="preserve"> el </w:t>
      </w:r>
      <w:ins w:id="693" w:author="Victor" w:date="2022-06-16T20:57:00Z">
        <w:r w:rsidR="00D84887">
          <w:t>sobreajuste</w:t>
        </w:r>
      </w:ins>
      <w:del w:id="694" w:author="Victor" w:date="2022-06-16T20:57:00Z">
        <w:r w:rsidDel="00D84887">
          <w:delText>overfitting</w:delText>
        </w:r>
      </w:del>
      <w:r>
        <w:t xml:space="preserve"> ocurre increíblemente rápido</w:t>
      </w:r>
      <w:del w:id="695" w:author="Victor" w:date="2022-06-16T20:57:00Z">
        <w:r w:rsidDel="00D84887">
          <w:delText>, por ello, hay</w:delText>
        </w:r>
      </w:del>
      <w:ins w:id="696" w:author="Victor" w:date="2022-06-16T20:57:00Z">
        <w:r w:rsidR="00D84887">
          <w:t>. De ahí</w:t>
        </w:r>
      </w:ins>
      <w:r>
        <w:t xml:space="preserve"> que</w:t>
      </w:r>
      <w:ins w:id="697" w:author="Victor" w:date="2022-06-16T20:57:00Z">
        <w:r w:rsidR="00D84887">
          <w:t xml:space="preserve"> hay que</w:t>
        </w:r>
      </w:ins>
      <w:r>
        <w:t xml:space="preserve"> tener un especial cuidado y conocimiento a la hora de entrenar redes neuronales</w:t>
      </w:r>
      <w:ins w:id="698" w:author="Victor" w:date="2022-06-16T20:57:00Z">
        <w:r w:rsidR="00D84887">
          <w:t>,</w:t>
        </w:r>
      </w:ins>
      <w:r>
        <w:t xml:space="preserve"> porque pueden ocasionar resultados demasiado buenos para ser ciertos que luego a la hora de la verdad fracasan estrepitosamente.</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1B030C1A" w14:textId="77777777" w:rsidR="00DE3242" w:rsidRDefault="002B6D50" w:rsidP="002B6D50">
      <w:pPr>
        <w:pStyle w:val="JENUINormal"/>
      </w:pPr>
      <w:r>
        <w:t xml:space="preserve">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w:t>
      </w:r>
      <w:proofErr w:type="spellStart"/>
      <w:r>
        <w:t>Numpy</w:t>
      </w:r>
      <w:proofErr w:type="spellEnd"/>
      <w:r>
        <w:t xml:space="preserve"> 1.18.5</w:t>
      </w:r>
      <w:r w:rsidR="00DE3242">
        <w:t>.</w:t>
      </w:r>
    </w:p>
    <w:p w14:paraId="37EF857F" w14:textId="5DEE36FA" w:rsidR="00DE3242" w:rsidRDefault="00DE3242" w:rsidP="0007301C">
      <w:pPr>
        <w:pStyle w:val="JENUINormal"/>
        <w:ind w:firstLine="0"/>
      </w:pP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7777777" w:rsidR="00130685" w:rsidRDefault="000D7D75" w:rsidP="00130685">
      <w:pPr>
        <w:pStyle w:val="JENUITtuloReferencias"/>
      </w:pPr>
      <w:r w:rsidRPr="00E24E85">
        <w:t>Referencias</w:t>
      </w:r>
      <w:bookmarkEnd w:id="0"/>
    </w:p>
    <w:p w14:paraId="4EDC9D74" w14:textId="77777777" w:rsidR="00130685" w:rsidRPr="001F78C0" w:rsidRDefault="00ED5499" w:rsidP="001F78C0">
      <w:pPr>
        <w:pStyle w:val="JENUIReferencias"/>
        <w:ind w:left="510" w:hanging="113"/>
      </w:pPr>
      <w:r w:rsidRPr="001F78C0">
        <w:t>[1]</w:t>
      </w:r>
      <w:r w:rsidRPr="001F78C0">
        <w:tab/>
        <w:t xml:space="preserve">IBM Cloud </w:t>
      </w:r>
      <w:proofErr w:type="spellStart"/>
      <w:r w:rsidRPr="001F78C0">
        <w:t>Education</w:t>
      </w:r>
      <w:proofErr w:type="spellEnd"/>
      <w:r w:rsidRPr="001F78C0">
        <w:t>, “https://www.ibm.com/</w:t>
      </w:r>
      <w:proofErr w:type="spellStart"/>
      <w:r w:rsidRPr="001F78C0">
        <w:t>cloud</w:t>
      </w:r>
      <w:proofErr w:type="spellEnd"/>
      <w:r w:rsidRPr="001F78C0">
        <w:t>/</w:t>
      </w:r>
      <w:proofErr w:type="spellStart"/>
      <w:r w:rsidRPr="001F78C0">
        <w:t>learn</w:t>
      </w:r>
      <w:proofErr w:type="spellEnd"/>
      <w:r w:rsidRPr="001F78C0">
        <w:t>/</w:t>
      </w:r>
      <w:proofErr w:type="spellStart"/>
      <w:r w:rsidRPr="001F78C0">
        <w:t>recurrent</w:t>
      </w:r>
      <w:proofErr w:type="spellEnd"/>
      <w:r w:rsidRPr="001F78C0">
        <w:t>-neural-</w:t>
      </w:r>
      <w:proofErr w:type="spellStart"/>
      <w:r w:rsidRPr="001F78C0">
        <w:t>networks</w:t>
      </w:r>
      <w:proofErr w:type="spellEnd"/>
      <w:r w:rsidRPr="001F78C0">
        <w:t xml:space="preserve">,” </w:t>
      </w:r>
      <w:proofErr w:type="spellStart"/>
      <w:r w:rsidRPr="001F78C0">
        <w:t>Recurrent</w:t>
      </w:r>
      <w:proofErr w:type="spellEnd"/>
      <w:r w:rsidRPr="001F78C0">
        <w:t xml:space="preserve"> Neural Networks, Sep. 14, 2020.</w:t>
      </w:r>
    </w:p>
    <w:p w14:paraId="7F6B2B4F" w14:textId="77777777" w:rsidR="00130685" w:rsidRPr="001F78C0" w:rsidRDefault="00ED5499" w:rsidP="001F78C0">
      <w:pPr>
        <w:pStyle w:val="JENUIReferencias"/>
        <w:ind w:left="510" w:hanging="113"/>
      </w:pPr>
      <w:r w:rsidRPr="001F78C0">
        <w:t>[2]</w:t>
      </w:r>
      <w:r w:rsidRPr="001F78C0">
        <w:tab/>
      </w:r>
      <w:proofErr w:type="spellStart"/>
      <w:r w:rsidRPr="001F78C0">
        <w:t>Sepp</w:t>
      </w:r>
      <w:proofErr w:type="spellEnd"/>
      <w:r w:rsidRPr="001F78C0">
        <w:t xml:space="preserve"> </w:t>
      </w:r>
      <w:proofErr w:type="spellStart"/>
      <w:r w:rsidRPr="001F78C0">
        <w:t>Hochreiter</w:t>
      </w:r>
      <w:proofErr w:type="spellEnd"/>
      <w:r w:rsidRPr="001F78C0">
        <w:t>, “</w:t>
      </w:r>
      <w:proofErr w:type="spellStart"/>
      <w:r w:rsidRPr="001F78C0">
        <w:t>The</w:t>
      </w:r>
      <w:proofErr w:type="spellEnd"/>
      <w:r w:rsidRPr="001F78C0">
        <w:t xml:space="preserve"> </w:t>
      </w:r>
      <w:proofErr w:type="spellStart"/>
      <w:r w:rsidRPr="001F78C0">
        <w:t>Vanishing</w:t>
      </w:r>
      <w:proofErr w:type="spellEnd"/>
      <w:r w:rsidRPr="001F78C0">
        <w:t xml:space="preserve"> </w:t>
      </w:r>
      <w:proofErr w:type="spellStart"/>
      <w:r w:rsidRPr="001F78C0">
        <w:t>Gradient</w:t>
      </w:r>
      <w:proofErr w:type="spellEnd"/>
      <w:r w:rsidRPr="001F78C0">
        <w:t xml:space="preserve"> </w:t>
      </w:r>
      <w:proofErr w:type="spellStart"/>
      <w:r w:rsidRPr="001F78C0">
        <w:t>Problem</w:t>
      </w:r>
      <w:proofErr w:type="spellEnd"/>
      <w:r w:rsidRPr="001F78C0">
        <w:t xml:space="preserve"> </w:t>
      </w:r>
      <w:proofErr w:type="spellStart"/>
      <w:r w:rsidRPr="001F78C0">
        <w:t>During</w:t>
      </w:r>
      <w:proofErr w:type="spellEnd"/>
      <w:r w:rsidRPr="001F78C0">
        <w:t xml:space="preserve"> </w:t>
      </w:r>
      <w:proofErr w:type="spellStart"/>
      <w:r w:rsidRPr="001F78C0">
        <w:t>Learning</w:t>
      </w:r>
      <w:proofErr w:type="spellEnd"/>
      <w:r w:rsidRPr="001F78C0">
        <w:t xml:space="preserve"> </w:t>
      </w:r>
      <w:proofErr w:type="spellStart"/>
      <w:r w:rsidRPr="001F78C0">
        <w:t>Recurrent</w:t>
      </w:r>
      <w:proofErr w:type="spellEnd"/>
      <w:r w:rsidRPr="001F78C0">
        <w:t xml:space="preserve"> Neural Nets and </w:t>
      </w:r>
      <w:proofErr w:type="spellStart"/>
      <w:r w:rsidRPr="001F78C0">
        <w:t>Problem</w:t>
      </w:r>
      <w:proofErr w:type="spellEnd"/>
      <w:r w:rsidRPr="001F78C0">
        <w:t xml:space="preserve"> </w:t>
      </w:r>
      <w:proofErr w:type="spellStart"/>
      <w:r w:rsidRPr="001F78C0">
        <w:t>Solutions</w:t>
      </w:r>
      <w:proofErr w:type="spellEnd"/>
      <w:r w:rsidRPr="001F78C0">
        <w:t xml:space="preserve">,” International </w:t>
      </w:r>
      <w:proofErr w:type="spellStart"/>
      <w:r w:rsidRPr="001F78C0">
        <w:t>Journal</w:t>
      </w:r>
      <w:proofErr w:type="spellEnd"/>
      <w:r w:rsidRPr="001F78C0">
        <w:t xml:space="preserve"> </w:t>
      </w:r>
      <w:proofErr w:type="spellStart"/>
      <w:r w:rsidRPr="001F78C0">
        <w:t>of</w:t>
      </w:r>
      <w:proofErr w:type="spellEnd"/>
      <w:r w:rsidRPr="001F78C0">
        <w:t xml:space="preserve"> </w:t>
      </w:r>
      <w:proofErr w:type="spellStart"/>
      <w:r w:rsidRPr="001F78C0">
        <w:t>Uncertainty</w:t>
      </w:r>
      <w:proofErr w:type="spellEnd"/>
      <w:r w:rsidRPr="001F78C0">
        <w:t xml:space="preserve">, </w:t>
      </w:r>
      <w:proofErr w:type="spellStart"/>
      <w:r w:rsidRPr="001F78C0">
        <w:t>Fuzziness</w:t>
      </w:r>
      <w:proofErr w:type="spellEnd"/>
      <w:r w:rsidRPr="001F78C0">
        <w:t xml:space="preserve"> and </w:t>
      </w:r>
      <w:proofErr w:type="spellStart"/>
      <w:r w:rsidRPr="001F78C0">
        <w:t>Knowledge-Based</w:t>
      </w:r>
      <w:proofErr w:type="spellEnd"/>
      <w:r w:rsidRPr="001F78C0">
        <w:t xml:space="preserve"> </w:t>
      </w:r>
      <w:proofErr w:type="spellStart"/>
      <w:r w:rsidRPr="001F78C0">
        <w:t>Systems</w:t>
      </w:r>
      <w:proofErr w:type="spellEnd"/>
      <w:r w:rsidRPr="001F78C0">
        <w:t>, vol. 06, no. 02, pp. 107–116, 1998.</w:t>
      </w:r>
    </w:p>
    <w:p w14:paraId="692F8A3A" w14:textId="61AB305C" w:rsidR="00ED5499" w:rsidRPr="001F78C0" w:rsidRDefault="00ED5499" w:rsidP="001F78C0">
      <w:pPr>
        <w:pStyle w:val="JENUIReferencias"/>
        <w:ind w:left="510" w:hanging="113"/>
      </w:pPr>
      <w:r w:rsidRPr="001F78C0">
        <w:t>[3]</w:t>
      </w:r>
      <w:r w:rsidRPr="001F78C0">
        <w:tab/>
        <w:t xml:space="preserve">Christian </w:t>
      </w:r>
      <w:proofErr w:type="spellStart"/>
      <w:r w:rsidRPr="001F78C0">
        <w:t>Olah</w:t>
      </w:r>
      <w:proofErr w:type="spellEnd"/>
      <w:r w:rsidRPr="001F78C0">
        <w:t xml:space="preserve">, “https://colah.github.io/posts/2015-08-Understanding-LSTMs/,” </w:t>
      </w:r>
      <w:proofErr w:type="spellStart"/>
      <w:r w:rsidRPr="001F78C0">
        <w:t>Understanding</w:t>
      </w:r>
      <w:proofErr w:type="spellEnd"/>
      <w:r w:rsidRPr="001F78C0">
        <w:t xml:space="preserve"> LSTM Networks, </w:t>
      </w:r>
      <w:proofErr w:type="spellStart"/>
      <w:r w:rsidRPr="001F78C0">
        <w:t>Aug</w:t>
      </w:r>
      <w:proofErr w:type="spellEnd"/>
      <w:r w:rsidRPr="001F78C0">
        <w:t>. 27, 2015.</w:t>
      </w:r>
    </w:p>
    <w:p w14:paraId="30A48AB8" w14:textId="54B1D443" w:rsidR="0006060E" w:rsidRPr="00E24E85" w:rsidRDefault="00ED5499" w:rsidP="0006060E">
      <w:pPr>
        <w:pStyle w:val="JENUIReferencias"/>
        <w:ind w:left="397"/>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Victor" w:date="2022-06-16T11:13:00Z" w:initials="VET">
    <w:p w14:paraId="06029996" w14:textId="01F3177C" w:rsidR="0084709D" w:rsidRDefault="0084709D">
      <w:pPr>
        <w:pStyle w:val="Textocomentario"/>
      </w:pPr>
      <w:r>
        <w:rPr>
          <w:rStyle w:val="Refdecomentario"/>
        </w:rPr>
        <w:annotationRef/>
      </w:r>
      <w:r>
        <w:t xml:space="preserve">Con el fin de mantener la misma notación, utiliza siempre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para denotar la serie que quieres predecir. Es decir, no cambies la notación de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w:t>
      </w:r>
    </w:p>
  </w:comment>
  <w:comment w:id="32" w:author="Victor" w:date="2022-06-16T10:54:00Z" w:initials="VET">
    <w:p w14:paraId="05C0537B" w14:textId="750FFD25" w:rsidR="0084709D" w:rsidRDefault="0084709D">
      <w:pPr>
        <w:pStyle w:val="Textocomentario"/>
      </w:pPr>
      <w:r>
        <w:rPr>
          <w:rStyle w:val="Refdecomentario"/>
        </w:rPr>
        <w:annotationRef/>
      </w:r>
      <w:r>
        <w:t>Evita empezar un párrafo con un conector de consecuencia (&lt;&lt;Por tanto, En consecuencia, …&gt;&gt;), es decir, evita empezar un párrafo concluyendo un razonamiento.</w:t>
      </w:r>
    </w:p>
  </w:comment>
  <w:comment w:id="104" w:author="Daniel Ramos Hoogwout" w:date="2022-06-01T17:41:00Z" w:initials="DRH">
    <w:p w14:paraId="51CF8D44" w14:textId="77777777" w:rsidR="0084709D" w:rsidRDefault="0084709D" w:rsidP="003A2868">
      <w:pPr>
        <w:pStyle w:val="Textocomentario"/>
      </w:pPr>
      <w:r>
        <w:rPr>
          <w:rStyle w:val="Refdecomentario"/>
        </w:rPr>
        <w:annotationRef/>
      </w:r>
      <w:r>
        <w:t>¿Te parece correcto?</w:t>
      </w:r>
    </w:p>
  </w:comment>
  <w:comment w:id="105" w:author="Victor" w:date="2022-06-16T11:10:00Z" w:initials="VET">
    <w:p w14:paraId="7CB4B740" w14:textId="2A3E1F32" w:rsidR="0084709D" w:rsidRDefault="0084709D">
      <w:pPr>
        <w:pStyle w:val="Textocomentario"/>
      </w:pPr>
      <w:r>
        <w:rPr>
          <w:rStyle w:val="Refdecomentario"/>
        </w:rPr>
        <w:annotationRef/>
      </w:r>
      <w:r>
        <w:t>Sí, pero solo había que corregir un par de cosas.</w:t>
      </w:r>
    </w:p>
  </w:comment>
  <w:comment w:id="123" w:author="Victor" w:date="2022-06-16T11:32:00Z" w:initials="VET">
    <w:p w14:paraId="61BE1025" w14:textId="21B353BA" w:rsidR="0084709D" w:rsidRPr="002D13BD" w:rsidRDefault="0084709D">
      <w:pPr>
        <w:pStyle w:val="Textocomentario"/>
      </w:pPr>
      <w:r>
        <w:rPr>
          <w:rStyle w:val="Refdecomentario"/>
        </w:rPr>
        <w:annotationRef/>
      </w:r>
      <w:r>
        <w:t>Tanto el AR(</w:t>
      </w:r>
      <w:r>
        <w:rPr>
          <w:i/>
        </w:rPr>
        <w:t>p</w:t>
      </w:r>
      <w:r>
        <w:t>) como el VAR son modelos cuyas variables son estacionarias. Sin embargo, el precio del bitcoin no es estacionario. ¿</w:t>
      </w:r>
      <w:proofErr w:type="spellStart"/>
      <w:r>
        <w:t>Aún</w:t>
      </w:r>
      <w:proofErr w:type="spellEnd"/>
      <w:r>
        <w:t xml:space="preserve"> así se puede emplear estos modelos iniciales?</w:t>
      </w:r>
    </w:p>
  </w:comment>
  <w:comment w:id="420" w:author="Victor" w:date="2022-06-16T11:34:00Z" w:initials="VET">
    <w:p w14:paraId="76910BA1" w14:textId="06706AFB" w:rsidR="0084709D" w:rsidRDefault="0084709D">
      <w:pPr>
        <w:pStyle w:val="Textocomentario"/>
      </w:pPr>
      <w:r>
        <w:rPr>
          <w:rStyle w:val="Refdecomentario"/>
        </w:rPr>
        <w:annotationRef/>
      </w:r>
      <w:r>
        <w:t>Igual que un comentario que hice arriba, no cambies la notación de la variable dependiente. Intenta mantener siempre la misma notación.</w:t>
      </w:r>
    </w:p>
  </w:comment>
  <w:comment w:id="434" w:author="Victor" w:date="2022-06-16T13:24:00Z" w:initials="VET">
    <w:p w14:paraId="40904DD5" w14:textId="1098103A" w:rsidR="0084709D" w:rsidRDefault="0084709D">
      <w:pPr>
        <w:pStyle w:val="Textocomentario"/>
      </w:pPr>
      <w:r>
        <w:rPr>
          <w:rStyle w:val="Refdecomentario"/>
        </w:rPr>
        <w:annotationRef/>
      </w:r>
      <w:r>
        <w:t>Por cierto, ¿las predicciones un periodo hacia adelante son recursivas? Es decir, ¿actualizas la muestra un periodo cada vez que haces una nueva predicción?</w:t>
      </w:r>
    </w:p>
  </w:comment>
  <w:comment w:id="495" w:author="Victor" w:date="2022-06-16T13:35:00Z" w:initials="VET">
    <w:p w14:paraId="26133698" w14:textId="1A336493" w:rsidR="0084709D" w:rsidRDefault="0084709D">
      <w:pPr>
        <w:pStyle w:val="Textocomentario"/>
      </w:pPr>
      <w:r>
        <w:rPr>
          <w:rStyle w:val="Refdecomentario"/>
        </w:rPr>
        <w:annotationRef/>
      </w:r>
      <w:r>
        <w:t>El RMSE también pondera todos los errores de predicción con el mismo peso (cuidado con la notación, no son “diferencias”, sino errores de predicción).</w:t>
      </w:r>
    </w:p>
  </w:comment>
  <w:comment w:id="514" w:author="Victor" w:date="2022-05-26T16:46:00Z" w:initials="VET">
    <w:p w14:paraId="5C89C7FA" w14:textId="77777777" w:rsidR="0084709D" w:rsidRDefault="0084709D" w:rsidP="00E43DEA">
      <w:pPr>
        <w:pStyle w:val="Textocomentario"/>
      </w:pPr>
      <w:r>
        <w:rPr>
          <w:rStyle w:val="Refdecomentario"/>
        </w:rPr>
        <w:annotationRef/>
      </w:r>
      <w:r>
        <w:t>Tienes que mejorar la explicación de estos conceptos. Primero, ¿qué es una predicción? Escribe una ecuación de predicción. A continuación, escribe las ecuaciones del RMSE y del MAE, y especifica el periodo de predicción fuera de muestra. Esto es muy importante para entender el análisis de la sección 3.</w:t>
      </w:r>
    </w:p>
  </w:comment>
  <w:comment w:id="544" w:author="Victor" w:date="2022-05-26T16:49:00Z" w:initials="VET">
    <w:p w14:paraId="0F99B78D" w14:textId="76164A93" w:rsidR="0084709D" w:rsidRDefault="0084709D">
      <w:pPr>
        <w:pStyle w:val="Textocomentario"/>
      </w:pPr>
      <w:r>
        <w:rPr>
          <w:rStyle w:val="Refdecomentario"/>
        </w:rPr>
        <w:annotationRef/>
      </w:r>
      <w:r>
        <w:t>Tampoco he entendido esta frase.</w:t>
      </w:r>
    </w:p>
  </w:comment>
  <w:comment w:id="545" w:author="Victor" w:date="2022-06-16T13:41:00Z" w:initials="VET">
    <w:p w14:paraId="5B2A0BCA" w14:textId="3D46580D" w:rsidR="0084709D" w:rsidRDefault="0084709D">
      <w:pPr>
        <w:pStyle w:val="Textocomentario"/>
      </w:pPr>
      <w:r>
        <w:rPr>
          <w:rStyle w:val="Refdecomentario"/>
        </w:rPr>
        <w:annotationRef/>
      </w:r>
      <w:r>
        <w:t>Perdona, Daniel, sigo sin entender este argumento.</w:t>
      </w:r>
    </w:p>
  </w:comment>
  <w:comment w:id="555" w:author="Victor" w:date="2022-06-16T13:42:00Z" w:initials="VET">
    <w:p w14:paraId="345CEA39" w14:textId="34E5C331" w:rsidR="0084709D" w:rsidRDefault="0084709D">
      <w:pPr>
        <w:pStyle w:val="Textocomentario"/>
      </w:pPr>
      <w:r>
        <w:rPr>
          <w:rStyle w:val="Refdecomentario"/>
        </w:rPr>
        <w:annotationRef/>
      </w:r>
      <w:r>
        <w:t>Perdona, no entiendo esta ecuación.</w:t>
      </w:r>
    </w:p>
  </w:comment>
  <w:comment w:id="580" w:author="Victor" w:date="2022-06-16T13:49:00Z" w:initials="VET">
    <w:p w14:paraId="70469E4F" w14:textId="55E44E03" w:rsidR="0084709D" w:rsidRDefault="0084709D">
      <w:pPr>
        <w:pStyle w:val="Textocomentario"/>
      </w:pPr>
      <w:r>
        <w:rPr>
          <w:rStyle w:val="Refdecomentario"/>
        </w:rPr>
        <w:annotationRef/>
      </w:r>
      <w:r>
        <w:t>Mucho mejor, pero pon en el título del eje vertical &lt;&lt;Pérdida&gt;&gt; en lugar de &lt;&lt;</w:t>
      </w:r>
      <w:proofErr w:type="spellStart"/>
      <w:r>
        <w:t>Loss</w:t>
      </w:r>
      <w:proofErr w:type="spellEnd"/>
      <w:r>
        <w:t>&gt;&gt;. Además, quita la línea vertical derecha y la línea horizontal superior.</w:t>
      </w:r>
    </w:p>
  </w:comment>
  <w:comment w:id="595" w:author="Victor" w:date="2022-06-16T20:41:00Z" w:initials="VET">
    <w:p w14:paraId="367A3D10" w14:textId="7E073A2E" w:rsidR="0084709D" w:rsidRDefault="0084709D">
      <w:pPr>
        <w:pStyle w:val="Textocomentario"/>
      </w:pPr>
      <w:r>
        <w:rPr>
          <w:rStyle w:val="Refdecomentario"/>
        </w:rPr>
        <w:annotationRef/>
      </w:r>
      <w:hyperlink r:id="rId1" w:history="1">
        <w:r w:rsidRPr="007F2F98">
          <w:rPr>
            <w:rStyle w:val="Hipervnculo"/>
          </w:rPr>
          <w:t>https://www.fundeu.es/consulta/descendente-descendiente/</w:t>
        </w:r>
      </w:hyperlink>
    </w:p>
    <w:p w14:paraId="7ED7B678" w14:textId="77777777" w:rsidR="0084709D" w:rsidRDefault="0084709D">
      <w:pPr>
        <w:pStyle w:val="Textocomentario"/>
      </w:pPr>
    </w:p>
  </w:comment>
  <w:comment w:id="603" w:author="Victor" w:date="2022-05-26T17:11:00Z" w:initials="VET">
    <w:p w14:paraId="51F826A5" w14:textId="4CD7BCDB" w:rsidR="0084709D" w:rsidRDefault="0084709D">
      <w:pPr>
        <w:pStyle w:val="Textocomentario"/>
      </w:pPr>
      <w:r>
        <w:rPr>
          <w:rStyle w:val="Refdecomentario"/>
        </w:rPr>
        <w:annotationRef/>
      </w:r>
      <w:r>
        <w:t>Explícala o quítala del TFM. Además, quita el título de la figura de la misma, porque ya lo pones abajo.</w:t>
      </w:r>
    </w:p>
  </w:comment>
  <w:comment w:id="669" w:author="Victor" w:date="2022-05-26T17:25:00Z" w:initials="VET">
    <w:p w14:paraId="145364D8" w14:textId="77777777" w:rsidR="0084709D" w:rsidRDefault="0084709D" w:rsidP="00DB4704">
      <w:pPr>
        <w:pStyle w:val="Textocomentario"/>
      </w:pPr>
      <w:r>
        <w:rPr>
          <w:rStyle w:val="Refdecomentario"/>
        </w:rPr>
        <w:annotationRef/>
      </w:r>
      <w:r>
        <w:t xml:space="preserve">El título de una tabla se pone encima de la tabla, no por debajo. Además, falta escribir unas notas de pie de tabla explicando qué es el RMSE, el MAE y la metodología de cálculo (muestra, predicción fuera de muestra, Rolling </w:t>
      </w:r>
      <w:proofErr w:type="spellStart"/>
      <w:r>
        <w:t>window</w:t>
      </w:r>
      <w:proofErr w:type="spellEnd"/>
      <w:r>
        <w:t xml:space="preserve">, </w:t>
      </w:r>
      <w:proofErr w:type="spellStart"/>
      <w:r>
        <w:t>etc</w:t>
      </w:r>
      <w:proofErr w:type="spellEnd"/>
      <w:r>
        <w:t>). Recuérdate que las tablas tienen que ser autosuficientes.</w:t>
      </w:r>
    </w:p>
  </w:comment>
  <w:comment w:id="670" w:author="Victor" w:date="2022-05-26T17:26:00Z" w:initials="VET">
    <w:p w14:paraId="5E506425" w14:textId="77777777" w:rsidR="0084709D" w:rsidRDefault="0084709D" w:rsidP="00DB4704">
      <w:pPr>
        <w:pStyle w:val="Textocomentario"/>
      </w:pPr>
      <w:r>
        <w:rPr>
          <w:rStyle w:val="Refdecomentario"/>
        </w:rPr>
        <w:annotationRef/>
      </w:r>
      <w:r>
        <w:t xml:space="preserve">Evita escribir “como mencionado, como se puede ver anteriormente”, esto es redundante. Mira la página web: </w:t>
      </w:r>
      <w:hyperlink r:id="rId2" w:history="1">
        <w:r w:rsidRPr="00837111">
          <w:rPr>
            <w:rStyle w:val="Hipervnculo"/>
          </w:rPr>
          <w:t>https://www.uvrcorrectoresdetextos.com/post/20-consejos-b%C3%A1sicos-de-estilo-para-tesis</w:t>
        </w:r>
      </w:hyperlink>
    </w:p>
    <w:p w14:paraId="4D1EC9B0" w14:textId="77777777" w:rsidR="0084709D" w:rsidRDefault="0084709D" w:rsidP="00DB4704">
      <w:pPr>
        <w:pStyle w:val="Textocomentario"/>
      </w:pPr>
    </w:p>
  </w:comment>
  <w:comment w:id="676" w:author="Victor" w:date="2022-06-16T20:50:00Z" w:initials="VET">
    <w:p w14:paraId="56CB114D" w14:textId="6B4F4D8F" w:rsidR="00E21471" w:rsidRDefault="00E21471">
      <w:pPr>
        <w:pStyle w:val="Textocomentario"/>
      </w:pPr>
      <w:r>
        <w:rPr>
          <w:rStyle w:val="Refdecomentario"/>
        </w:rPr>
        <w:annotationRef/>
      </w:r>
      <w:r>
        <w:t>No te olvides de escribir las notas de pie de tabla, tal como lo comento en el siguiente comentario. ¿Por qué el modelo de 60 días tiene un desempeño mejor que el de 90 días en la muestra de prueba y este tiene un mejor desempeño que aquel en la muestra de validación? Merece la pena comentar e intentar explicar este resultado.</w:t>
      </w:r>
    </w:p>
  </w:comment>
  <w:comment w:id="677" w:author="Victor" w:date="2022-05-26T17:28:00Z" w:initials="VET">
    <w:p w14:paraId="0E8E7E70" w14:textId="236AE691" w:rsidR="0084709D" w:rsidRDefault="0084709D">
      <w:pPr>
        <w:pStyle w:val="Textocomentario"/>
      </w:pPr>
      <w:r>
        <w:rPr>
          <w:rStyle w:val="Refdecomentario"/>
        </w:rPr>
        <w:annotationRef/>
      </w:r>
      <w:r>
        <w:t xml:space="preserve">Sería bueno hacer un contraste de </w:t>
      </w:r>
      <w:proofErr w:type="spellStart"/>
      <w:r>
        <w:t>Diebold</w:t>
      </w:r>
      <w:proofErr w:type="spellEnd"/>
      <w:r>
        <w:t xml:space="preserve"> &amp; Mariano (1995) para comparar si los errores de prueba son significativamente distintos. Míralo en la </w:t>
      </w:r>
      <w:proofErr w:type="spellStart"/>
      <w:r>
        <w:t>package</w:t>
      </w:r>
      <w:proofErr w:type="spellEnd"/>
      <w:r>
        <w:t xml:space="preserve"> </w:t>
      </w:r>
      <w:proofErr w:type="spellStart"/>
      <w:r>
        <w:t>forecast</w:t>
      </w:r>
      <w:proofErr w:type="spellEnd"/>
      <w:r>
        <w:t xml:space="preserve"> de R y en la tesis de Leandro.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29996" w15:done="0"/>
  <w15:commentEx w15:paraId="05C0537B" w15:done="0"/>
  <w15:commentEx w15:paraId="51CF8D44" w15:done="1"/>
  <w15:commentEx w15:paraId="7CB4B740" w15:paraIdParent="51CF8D44" w15:done="0"/>
  <w15:commentEx w15:paraId="61BE1025" w15:done="0"/>
  <w15:commentEx w15:paraId="76910BA1" w15:done="0"/>
  <w15:commentEx w15:paraId="40904DD5" w15:done="0"/>
  <w15:commentEx w15:paraId="26133698" w15:done="0"/>
  <w15:commentEx w15:paraId="5C89C7FA" w15:done="0"/>
  <w15:commentEx w15:paraId="0F99B78D" w15:done="0"/>
  <w15:commentEx w15:paraId="5B2A0BCA" w15:paraIdParent="0F99B78D" w15:done="0"/>
  <w15:commentEx w15:paraId="345CEA39" w15:done="0"/>
  <w15:commentEx w15:paraId="70469E4F" w15:done="0"/>
  <w15:commentEx w15:paraId="7ED7B678" w15:done="0"/>
  <w15:commentEx w15:paraId="51F826A5" w15:done="0"/>
  <w15:commentEx w15:paraId="145364D8" w15:done="0"/>
  <w15:commentEx w15:paraId="4D1EC9B0" w15:done="0"/>
  <w15:commentEx w15:paraId="56CB114D" w15:done="0"/>
  <w15:commentEx w15:paraId="0E8E7E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2355" w16cex:dateUtc="2022-06-01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29996" w16cid:durableId="2661C36F"/>
  <w16cid:commentId w16cid:paraId="05C0537B" w16cid:durableId="2661C370"/>
  <w16cid:commentId w16cid:paraId="51CF8D44" w16cid:durableId="26422355"/>
  <w16cid:commentId w16cid:paraId="7CB4B740" w16cid:durableId="2661C372"/>
  <w16cid:commentId w16cid:paraId="61BE1025" w16cid:durableId="2661C373"/>
  <w16cid:commentId w16cid:paraId="76910BA1" w16cid:durableId="2661C374"/>
  <w16cid:commentId w16cid:paraId="40904DD5" w16cid:durableId="2661C375"/>
  <w16cid:commentId w16cid:paraId="26133698" w16cid:durableId="2661C376"/>
  <w16cid:commentId w16cid:paraId="5C89C7FA" w16cid:durableId="263F788F"/>
  <w16cid:commentId w16cid:paraId="0F99B78D" w16cid:durableId="263F7892"/>
  <w16cid:commentId w16cid:paraId="5B2A0BCA" w16cid:durableId="2661C379"/>
  <w16cid:commentId w16cid:paraId="345CEA39" w16cid:durableId="2661C37A"/>
  <w16cid:commentId w16cid:paraId="70469E4F" w16cid:durableId="2661C37B"/>
  <w16cid:commentId w16cid:paraId="7ED7B678" w16cid:durableId="2661C37C"/>
  <w16cid:commentId w16cid:paraId="51F826A5" w16cid:durableId="263F78A0"/>
  <w16cid:commentId w16cid:paraId="145364D8" w16cid:durableId="264774D3"/>
  <w16cid:commentId w16cid:paraId="4D1EC9B0" w16cid:durableId="264774D2"/>
  <w16cid:commentId w16cid:paraId="56CB114D" w16cid:durableId="2661C380"/>
  <w16cid:commentId w16cid:paraId="0E8E7E70" w16cid:durableId="263F78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8F16D" w14:textId="77777777" w:rsidR="00E97554" w:rsidRDefault="00E97554">
      <w:pPr>
        <w:spacing w:line="240" w:lineRule="auto"/>
      </w:pPr>
      <w:r>
        <w:separator/>
      </w:r>
    </w:p>
  </w:endnote>
  <w:endnote w:type="continuationSeparator" w:id="0">
    <w:p w14:paraId="0C52CC7F" w14:textId="77777777" w:rsidR="00E97554" w:rsidRDefault="00E97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0FE27" w14:textId="77777777" w:rsidR="00E97554" w:rsidRDefault="00E97554">
      <w:pPr>
        <w:spacing w:line="240" w:lineRule="auto"/>
      </w:pPr>
      <w:r>
        <w:separator/>
      </w:r>
    </w:p>
  </w:footnote>
  <w:footnote w:type="continuationSeparator" w:id="0">
    <w:p w14:paraId="3844AD9B" w14:textId="77777777" w:rsidR="00E97554" w:rsidRDefault="00E97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298394">
    <w:abstractNumId w:val="11"/>
  </w:num>
  <w:num w:numId="2" w16cid:durableId="1567186717">
    <w:abstractNumId w:val="12"/>
  </w:num>
  <w:num w:numId="3" w16cid:durableId="1383940261">
    <w:abstractNumId w:val="13"/>
  </w:num>
  <w:num w:numId="4" w16cid:durableId="1921333289">
    <w:abstractNumId w:val="14"/>
  </w:num>
  <w:num w:numId="5" w16cid:durableId="470636181">
    <w:abstractNumId w:val="15"/>
  </w:num>
  <w:num w:numId="6" w16cid:durableId="1296064024">
    <w:abstractNumId w:val="16"/>
  </w:num>
  <w:num w:numId="7" w16cid:durableId="440801282">
    <w:abstractNumId w:val="17"/>
  </w:num>
  <w:num w:numId="8" w16cid:durableId="1925602622">
    <w:abstractNumId w:val="18"/>
  </w:num>
  <w:num w:numId="9" w16cid:durableId="1002246542">
    <w:abstractNumId w:val="19"/>
  </w:num>
  <w:num w:numId="10" w16cid:durableId="653995603">
    <w:abstractNumId w:val="33"/>
  </w:num>
  <w:num w:numId="11" w16cid:durableId="1841776659">
    <w:abstractNumId w:val="9"/>
  </w:num>
  <w:num w:numId="12" w16cid:durableId="369112674">
    <w:abstractNumId w:val="4"/>
  </w:num>
  <w:num w:numId="13" w16cid:durableId="404841588">
    <w:abstractNumId w:val="3"/>
  </w:num>
  <w:num w:numId="14" w16cid:durableId="353924303">
    <w:abstractNumId w:val="2"/>
  </w:num>
  <w:num w:numId="15" w16cid:durableId="1832599735">
    <w:abstractNumId w:val="1"/>
  </w:num>
  <w:num w:numId="16" w16cid:durableId="1199243656">
    <w:abstractNumId w:val="10"/>
  </w:num>
  <w:num w:numId="17" w16cid:durableId="1568495906">
    <w:abstractNumId w:val="8"/>
  </w:num>
  <w:num w:numId="18" w16cid:durableId="382483698">
    <w:abstractNumId w:val="7"/>
  </w:num>
  <w:num w:numId="19" w16cid:durableId="23141764">
    <w:abstractNumId w:val="6"/>
  </w:num>
  <w:num w:numId="20" w16cid:durableId="584801438">
    <w:abstractNumId w:val="5"/>
  </w:num>
  <w:num w:numId="21" w16cid:durableId="73474222">
    <w:abstractNumId w:val="25"/>
  </w:num>
  <w:num w:numId="22" w16cid:durableId="1012142118">
    <w:abstractNumId w:val="23"/>
  </w:num>
  <w:num w:numId="23" w16cid:durableId="678579501">
    <w:abstractNumId w:val="32"/>
  </w:num>
  <w:num w:numId="24" w16cid:durableId="846600253">
    <w:abstractNumId w:val="21"/>
  </w:num>
  <w:num w:numId="25" w16cid:durableId="1209299990">
    <w:abstractNumId w:val="29"/>
  </w:num>
  <w:num w:numId="26" w16cid:durableId="718553271">
    <w:abstractNumId w:val="20"/>
  </w:num>
  <w:num w:numId="27" w16cid:durableId="1408649271">
    <w:abstractNumId w:val="26"/>
  </w:num>
  <w:num w:numId="28" w16cid:durableId="8410901">
    <w:abstractNumId w:val="30"/>
  </w:num>
  <w:num w:numId="29" w16cid:durableId="1413502436">
    <w:abstractNumId w:val="34"/>
  </w:num>
  <w:num w:numId="30" w16cid:durableId="1772700940">
    <w:abstractNumId w:val="28"/>
  </w:num>
  <w:num w:numId="31" w16cid:durableId="29385441">
    <w:abstractNumId w:val="0"/>
  </w:num>
  <w:num w:numId="32" w16cid:durableId="1887257653">
    <w:abstractNumId w:val="24"/>
  </w:num>
  <w:num w:numId="33" w16cid:durableId="148711814">
    <w:abstractNumId w:val="27"/>
  </w:num>
  <w:num w:numId="34" w16cid:durableId="544830919">
    <w:abstractNumId w:val="31"/>
  </w:num>
  <w:num w:numId="35" w16cid:durableId="1152984308">
    <w:abstractNumId w:val="26"/>
  </w:num>
  <w:num w:numId="36" w16cid:durableId="1124615803">
    <w:abstractNumId w:val="26"/>
  </w:num>
  <w:num w:numId="37" w16cid:durableId="1003510290">
    <w:abstractNumId w:val="26"/>
  </w:num>
  <w:num w:numId="38" w16cid:durableId="48573586">
    <w:abstractNumId w:val="26"/>
  </w:num>
  <w:num w:numId="39" w16cid:durableId="994795214">
    <w:abstractNumId w:val="26"/>
  </w:num>
  <w:num w:numId="40" w16cid:durableId="167064865">
    <w:abstractNumId w:val="26"/>
  </w:num>
  <w:num w:numId="41" w16cid:durableId="1226406859">
    <w:abstractNumId w:val="26"/>
  </w:num>
  <w:num w:numId="42" w16cid:durableId="1222641942">
    <w:abstractNumId w:val="26"/>
  </w:num>
  <w:num w:numId="43" w16cid:durableId="1552114598">
    <w:abstractNumId w:val="26"/>
  </w:num>
  <w:num w:numId="44" w16cid:durableId="130707135">
    <w:abstractNumId w:val="26"/>
  </w:num>
  <w:num w:numId="45" w16cid:durableId="491063449">
    <w:abstractNumId w:val="26"/>
  </w:num>
  <w:num w:numId="46" w16cid:durableId="1555702860">
    <w:abstractNumId w:val="26"/>
  </w:num>
  <w:num w:numId="47" w16cid:durableId="964892302">
    <w:abstractNumId w:val="22"/>
  </w:num>
  <w:num w:numId="48" w16cid:durableId="147783831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w15:presenceInfo w15:providerId="None" w15:userId="Victor"/>
  </w15:person>
  <w15:person w15:author="Daniel Ramos Hoogwout">
    <w15:presenceInfo w15:providerId="AD" w15:userId="S::drh813@id.uib.cat::1dfa75b0-d528-409f-81e9-75a3fa3ca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6B14"/>
    <w:rsid w:val="00021457"/>
    <w:rsid w:val="00052BEE"/>
    <w:rsid w:val="00055EAF"/>
    <w:rsid w:val="00056997"/>
    <w:rsid w:val="0006060E"/>
    <w:rsid w:val="000649E4"/>
    <w:rsid w:val="0006517F"/>
    <w:rsid w:val="0006791C"/>
    <w:rsid w:val="00071A42"/>
    <w:rsid w:val="0007301C"/>
    <w:rsid w:val="0007368E"/>
    <w:rsid w:val="000762F4"/>
    <w:rsid w:val="00077947"/>
    <w:rsid w:val="00083A5A"/>
    <w:rsid w:val="0008676C"/>
    <w:rsid w:val="00090CE8"/>
    <w:rsid w:val="00091036"/>
    <w:rsid w:val="000A0720"/>
    <w:rsid w:val="000B6E2F"/>
    <w:rsid w:val="000C388A"/>
    <w:rsid w:val="000C3A30"/>
    <w:rsid w:val="000D7D75"/>
    <w:rsid w:val="000E76C0"/>
    <w:rsid w:val="00102C13"/>
    <w:rsid w:val="001039EC"/>
    <w:rsid w:val="00104693"/>
    <w:rsid w:val="00105596"/>
    <w:rsid w:val="00106829"/>
    <w:rsid w:val="00112666"/>
    <w:rsid w:val="0011715E"/>
    <w:rsid w:val="00117AC4"/>
    <w:rsid w:val="00130685"/>
    <w:rsid w:val="0013440A"/>
    <w:rsid w:val="001359A6"/>
    <w:rsid w:val="0013749C"/>
    <w:rsid w:val="001423E0"/>
    <w:rsid w:val="001460AF"/>
    <w:rsid w:val="001466BF"/>
    <w:rsid w:val="00146ACB"/>
    <w:rsid w:val="0015114C"/>
    <w:rsid w:val="00155DE2"/>
    <w:rsid w:val="00156F77"/>
    <w:rsid w:val="00161AEA"/>
    <w:rsid w:val="00162D68"/>
    <w:rsid w:val="00164F2A"/>
    <w:rsid w:val="00167FC2"/>
    <w:rsid w:val="001768FB"/>
    <w:rsid w:val="00181B72"/>
    <w:rsid w:val="0018366A"/>
    <w:rsid w:val="001859F0"/>
    <w:rsid w:val="00190A13"/>
    <w:rsid w:val="00195F10"/>
    <w:rsid w:val="001A383C"/>
    <w:rsid w:val="001B5911"/>
    <w:rsid w:val="001B65BA"/>
    <w:rsid w:val="001C54CC"/>
    <w:rsid w:val="001C65D4"/>
    <w:rsid w:val="001D6879"/>
    <w:rsid w:val="001E0C19"/>
    <w:rsid w:val="001E2A01"/>
    <w:rsid w:val="001E5DD4"/>
    <w:rsid w:val="001F189E"/>
    <w:rsid w:val="001F78C0"/>
    <w:rsid w:val="00204E8A"/>
    <w:rsid w:val="0021508F"/>
    <w:rsid w:val="002237F0"/>
    <w:rsid w:val="00224FA5"/>
    <w:rsid w:val="002259F3"/>
    <w:rsid w:val="00225BA8"/>
    <w:rsid w:val="002308D9"/>
    <w:rsid w:val="00235209"/>
    <w:rsid w:val="0025060C"/>
    <w:rsid w:val="00251487"/>
    <w:rsid w:val="0026314E"/>
    <w:rsid w:val="00263C74"/>
    <w:rsid w:val="00271690"/>
    <w:rsid w:val="00274CA1"/>
    <w:rsid w:val="002945D0"/>
    <w:rsid w:val="00294A6E"/>
    <w:rsid w:val="00297020"/>
    <w:rsid w:val="002A1C4B"/>
    <w:rsid w:val="002B6D50"/>
    <w:rsid w:val="002D13BD"/>
    <w:rsid w:val="002D4071"/>
    <w:rsid w:val="002F218D"/>
    <w:rsid w:val="002F3743"/>
    <w:rsid w:val="003001CE"/>
    <w:rsid w:val="003014D4"/>
    <w:rsid w:val="00302ABC"/>
    <w:rsid w:val="003057F6"/>
    <w:rsid w:val="00310613"/>
    <w:rsid w:val="00316950"/>
    <w:rsid w:val="0031797D"/>
    <w:rsid w:val="003249F0"/>
    <w:rsid w:val="00330B75"/>
    <w:rsid w:val="00332B66"/>
    <w:rsid w:val="00334C24"/>
    <w:rsid w:val="003401F9"/>
    <w:rsid w:val="00342DD1"/>
    <w:rsid w:val="003454C7"/>
    <w:rsid w:val="00351BFB"/>
    <w:rsid w:val="00353E6F"/>
    <w:rsid w:val="0035527D"/>
    <w:rsid w:val="00361AF2"/>
    <w:rsid w:val="003643C9"/>
    <w:rsid w:val="00365D98"/>
    <w:rsid w:val="00366CBE"/>
    <w:rsid w:val="00366CE9"/>
    <w:rsid w:val="003674DC"/>
    <w:rsid w:val="00367E8A"/>
    <w:rsid w:val="003749D8"/>
    <w:rsid w:val="00383BC0"/>
    <w:rsid w:val="00396004"/>
    <w:rsid w:val="003967C3"/>
    <w:rsid w:val="003A2868"/>
    <w:rsid w:val="003A4E61"/>
    <w:rsid w:val="003B0C52"/>
    <w:rsid w:val="003B10B8"/>
    <w:rsid w:val="003B694D"/>
    <w:rsid w:val="003C3C85"/>
    <w:rsid w:val="003C7D3B"/>
    <w:rsid w:val="003D3608"/>
    <w:rsid w:val="003E6AD7"/>
    <w:rsid w:val="004145E6"/>
    <w:rsid w:val="00415240"/>
    <w:rsid w:val="00415769"/>
    <w:rsid w:val="00425B30"/>
    <w:rsid w:val="004275BE"/>
    <w:rsid w:val="00435247"/>
    <w:rsid w:val="00436F28"/>
    <w:rsid w:val="004416AF"/>
    <w:rsid w:val="00441A22"/>
    <w:rsid w:val="00445C50"/>
    <w:rsid w:val="004465A1"/>
    <w:rsid w:val="00446E06"/>
    <w:rsid w:val="004655BE"/>
    <w:rsid w:val="00467096"/>
    <w:rsid w:val="0047120E"/>
    <w:rsid w:val="004744E6"/>
    <w:rsid w:val="00480AB6"/>
    <w:rsid w:val="004817DE"/>
    <w:rsid w:val="00494295"/>
    <w:rsid w:val="004A1626"/>
    <w:rsid w:val="004A22D8"/>
    <w:rsid w:val="004A425B"/>
    <w:rsid w:val="004B1F0C"/>
    <w:rsid w:val="004B4246"/>
    <w:rsid w:val="004C1D2D"/>
    <w:rsid w:val="004D06A0"/>
    <w:rsid w:val="004D28C5"/>
    <w:rsid w:val="004D2E37"/>
    <w:rsid w:val="004D5798"/>
    <w:rsid w:val="004D7E22"/>
    <w:rsid w:val="004E6A0B"/>
    <w:rsid w:val="004E74D0"/>
    <w:rsid w:val="004F590B"/>
    <w:rsid w:val="005037A0"/>
    <w:rsid w:val="00511A40"/>
    <w:rsid w:val="005125A1"/>
    <w:rsid w:val="00517D28"/>
    <w:rsid w:val="00533FB8"/>
    <w:rsid w:val="00546A5A"/>
    <w:rsid w:val="00547465"/>
    <w:rsid w:val="005539EB"/>
    <w:rsid w:val="00555E9D"/>
    <w:rsid w:val="005578F1"/>
    <w:rsid w:val="00560DD4"/>
    <w:rsid w:val="005610F6"/>
    <w:rsid w:val="00561137"/>
    <w:rsid w:val="005702E9"/>
    <w:rsid w:val="005759ED"/>
    <w:rsid w:val="005804FF"/>
    <w:rsid w:val="00580FEF"/>
    <w:rsid w:val="00582762"/>
    <w:rsid w:val="005848D4"/>
    <w:rsid w:val="00592B31"/>
    <w:rsid w:val="005962CC"/>
    <w:rsid w:val="005970E1"/>
    <w:rsid w:val="005A2EC0"/>
    <w:rsid w:val="005B2F00"/>
    <w:rsid w:val="005B3BE7"/>
    <w:rsid w:val="005C031A"/>
    <w:rsid w:val="005E36BF"/>
    <w:rsid w:val="005E6209"/>
    <w:rsid w:val="005F547B"/>
    <w:rsid w:val="005F6250"/>
    <w:rsid w:val="0060590A"/>
    <w:rsid w:val="00606C21"/>
    <w:rsid w:val="00610FFD"/>
    <w:rsid w:val="00611113"/>
    <w:rsid w:val="006127A7"/>
    <w:rsid w:val="00612CB8"/>
    <w:rsid w:val="00622463"/>
    <w:rsid w:val="0062448D"/>
    <w:rsid w:val="006259E3"/>
    <w:rsid w:val="00626055"/>
    <w:rsid w:val="00626C8B"/>
    <w:rsid w:val="006410E3"/>
    <w:rsid w:val="00641511"/>
    <w:rsid w:val="00653218"/>
    <w:rsid w:val="0066046F"/>
    <w:rsid w:val="00674824"/>
    <w:rsid w:val="006776AF"/>
    <w:rsid w:val="0067798F"/>
    <w:rsid w:val="00677D2A"/>
    <w:rsid w:val="006974A2"/>
    <w:rsid w:val="006A73BC"/>
    <w:rsid w:val="006B0DE0"/>
    <w:rsid w:val="006B5A31"/>
    <w:rsid w:val="006C0006"/>
    <w:rsid w:val="006C127F"/>
    <w:rsid w:val="006C5C09"/>
    <w:rsid w:val="006C659F"/>
    <w:rsid w:val="006D7DA3"/>
    <w:rsid w:val="006E6656"/>
    <w:rsid w:val="006F0F94"/>
    <w:rsid w:val="006F6AF7"/>
    <w:rsid w:val="006F7EEE"/>
    <w:rsid w:val="0070075B"/>
    <w:rsid w:val="00701BF9"/>
    <w:rsid w:val="00701D58"/>
    <w:rsid w:val="00705516"/>
    <w:rsid w:val="00711309"/>
    <w:rsid w:val="0073130A"/>
    <w:rsid w:val="00731520"/>
    <w:rsid w:val="007354FE"/>
    <w:rsid w:val="00736BDD"/>
    <w:rsid w:val="00741EFC"/>
    <w:rsid w:val="00754208"/>
    <w:rsid w:val="007544B2"/>
    <w:rsid w:val="00755F0D"/>
    <w:rsid w:val="0075696E"/>
    <w:rsid w:val="007617B8"/>
    <w:rsid w:val="007733DE"/>
    <w:rsid w:val="007857A9"/>
    <w:rsid w:val="0079362E"/>
    <w:rsid w:val="00793E31"/>
    <w:rsid w:val="007A01AF"/>
    <w:rsid w:val="007A384B"/>
    <w:rsid w:val="007A6637"/>
    <w:rsid w:val="007A751B"/>
    <w:rsid w:val="007B5D6B"/>
    <w:rsid w:val="007B7889"/>
    <w:rsid w:val="007C21B7"/>
    <w:rsid w:val="007C51CD"/>
    <w:rsid w:val="007C53F4"/>
    <w:rsid w:val="007D051E"/>
    <w:rsid w:val="007D1B3F"/>
    <w:rsid w:val="007E2CDF"/>
    <w:rsid w:val="007E32A2"/>
    <w:rsid w:val="007E5D16"/>
    <w:rsid w:val="00802197"/>
    <w:rsid w:val="00802E3C"/>
    <w:rsid w:val="00802ED5"/>
    <w:rsid w:val="00802FD4"/>
    <w:rsid w:val="0080358E"/>
    <w:rsid w:val="00807ACE"/>
    <w:rsid w:val="008108DB"/>
    <w:rsid w:val="00811C72"/>
    <w:rsid w:val="00813632"/>
    <w:rsid w:val="00813FF0"/>
    <w:rsid w:val="00815763"/>
    <w:rsid w:val="00815975"/>
    <w:rsid w:val="00820471"/>
    <w:rsid w:val="00820CAD"/>
    <w:rsid w:val="00827317"/>
    <w:rsid w:val="008275CA"/>
    <w:rsid w:val="008320B5"/>
    <w:rsid w:val="00833C55"/>
    <w:rsid w:val="00834832"/>
    <w:rsid w:val="00834C65"/>
    <w:rsid w:val="0084709D"/>
    <w:rsid w:val="008509DE"/>
    <w:rsid w:val="008536B1"/>
    <w:rsid w:val="00873F6A"/>
    <w:rsid w:val="00875196"/>
    <w:rsid w:val="008826F6"/>
    <w:rsid w:val="008832E4"/>
    <w:rsid w:val="00887C13"/>
    <w:rsid w:val="00887EA2"/>
    <w:rsid w:val="00890033"/>
    <w:rsid w:val="008908E5"/>
    <w:rsid w:val="00890BEC"/>
    <w:rsid w:val="008A2FB2"/>
    <w:rsid w:val="008A3764"/>
    <w:rsid w:val="008A42CA"/>
    <w:rsid w:val="008B0A11"/>
    <w:rsid w:val="008C1DB6"/>
    <w:rsid w:val="008C238B"/>
    <w:rsid w:val="008C6E96"/>
    <w:rsid w:val="008D0408"/>
    <w:rsid w:val="008D4609"/>
    <w:rsid w:val="008E1264"/>
    <w:rsid w:val="008F6453"/>
    <w:rsid w:val="00906251"/>
    <w:rsid w:val="0090755F"/>
    <w:rsid w:val="00920A10"/>
    <w:rsid w:val="00921DC1"/>
    <w:rsid w:val="0092775B"/>
    <w:rsid w:val="00927D56"/>
    <w:rsid w:val="009403DF"/>
    <w:rsid w:val="00940D75"/>
    <w:rsid w:val="00941311"/>
    <w:rsid w:val="00946AB5"/>
    <w:rsid w:val="00960353"/>
    <w:rsid w:val="009633F7"/>
    <w:rsid w:val="009640C2"/>
    <w:rsid w:val="00964A49"/>
    <w:rsid w:val="009671BF"/>
    <w:rsid w:val="0097531A"/>
    <w:rsid w:val="00986A7F"/>
    <w:rsid w:val="0099177B"/>
    <w:rsid w:val="009B27F8"/>
    <w:rsid w:val="009B7CE3"/>
    <w:rsid w:val="009C55A9"/>
    <w:rsid w:val="009C5A27"/>
    <w:rsid w:val="009D2557"/>
    <w:rsid w:val="009D2880"/>
    <w:rsid w:val="009D75F3"/>
    <w:rsid w:val="009E0992"/>
    <w:rsid w:val="009E1CE1"/>
    <w:rsid w:val="009F1EEF"/>
    <w:rsid w:val="009F2382"/>
    <w:rsid w:val="009F6110"/>
    <w:rsid w:val="009F665F"/>
    <w:rsid w:val="00A03B6E"/>
    <w:rsid w:val="00A14AEF"/>
    <w:rsid w:val="00A15766"/>
    <w:rsid w:val="00A307A0"/>
    <w:rsid w:val="00A322BD"/>
    <w:rsid w:val="00A326CA"/>
    <w:rsid w:val="00A40995"/>
    <w:rsid w:val="00A507D9"/>
    <w:rsid w:val="00A51A0E"/>
    <w:rsid w:val="00A52AAD"/>
    <w:rsid w:val="00A606E3"/>
    <w:rsid w:val="00A60EEB"/>
    <w:rsid w:val="00A71A91"/>
    <w:rsid w:val="00A723C5"/>
    <w:rsid w:val="00A7547E"/>
    <w:rsid w:val="00A7558A"/>
    <w:rsid w:val="00A7656D"/>
    <w:rsid w:val="00A81AFD"/>
    <w:rsid w:val="00AA4E70"/>
    <w:rsid w:val="00AB4920"/>
    <w:rsid w:val="00AB5435"/>
    <w:rsid w:val="00AB6683"/>
    <w:rsid w:val="00AB797D"/>
    <w:rsid w:val="00AD0BE8"/>
    <w:rsid w:val="00AE6392"/>
    <w:rsid w:val="00B05DBE"/>
    <w:rsid w:val="00B0612D"/>
    <w:rsid w:val="00B22EE5"/>
    <w:rsid w:val="00B314F0"/>
    <w:rsid w:val="00B34FA5"/>
    <w:rsid w:val="00B57BD8"/>
    <w:rsid w:val="00B60742"/>
    <w:rsid w:val="00B63FBC"/>
    <w:rsid w:val="00B71C5D"/>
    <w:rsid w:val="00B73885"/>
    <w:rsid w:val="00B73BB9"/>
    <w:rsid w:val="00B75AFA"/>
    <w:rsid w:val="00B7652A"/>
    <w:rsid w:val="00B86CCB"/>
    <w:rsid w:val="00B9204B"/>
    <w:rsid w:val="00B9367B"/>
    <w:rsid w:val="00B94E3C"/>
    <w:rsid w:val="00BA08E6"/>
    <w:rsid w:val="00BA0976"/>
    <w:rsid w:val="00BA1B72"/>
    <w:rsid w:val="00BA3F31"/>
    <w:rsid w:val="00BA6CAF"/>
    <w:rsid w:val="00BB57F7"/>
    <w:rsid w:val="00BC022B"/>
    <w:rsid w:val="00BC3167"/>
    <w:rsid w:val="00BC4C61"/>
    <w:rsid w:val="00BD10F6"/>
    <w:rsid w:val="00BD1164"/>
    <w:rsid w:val="00BD75A1"/>
    <w:rsid w:val="00BE1678"/>
    <w:rsid w:val="00BF149F"/>
    <w:rsid w:val="00BF3AC2"/>
    <w:rsid w:val="00BF3CE2"/>
    <w:rsid w:val="00BF486E"/>
    <w:rsid w:val="00C003A5"/>
    <w:rsid w:val="00C20FCF"/>
    <w:rsid w:val="00C46640"/>
    <w:rsid w:val="00C47FAD"/>
    <w:rsid w:val="00C53A15"/>
    <w:rsid w:val="00C53B8C"/>
    <w:rsid w:val="00C55F65"/>
    <w:rsid w:val="00C57F37"/>
    <w:rsid w:val="00C61879"/>
    <w:rsid w:val="00C61B01"/>
    <w:rsid w:val="00C63E3A"/>
    <w:rsid w:val="00C67607"/>
    <w:rsid w:val="00C715FB"/>
    <w:rsid w:val="00C77A71"/>
    <w:rsid w:val="00C82492"/>
    <w:rsid w:val="00C90D36"/>
    <w:rsid w:val="00C92718"/>
    <w:rsid w:val="00C9605D"/>
    <w:rsid w:val="00CA4E34"/>
    <w:rsid w:val="00CA797A"/>
    <w:rsid w:val="00CB30B0"/>
    <w:rsid w:val="00CD49D7"/>
    <w:rsid w:val="00CD7AE9"/>
    <w:rsid w:val="00CF0067"/>
    <w:rsid w:val="00CF27B9"/>
    <w:rsid w:val="00CF7517"/>
    <w:rsid w:val="00D02173"/>
    <w:rsid w:val="00D0490B"/>
    <w:rsid w:val="00D0692E"/>
    <w:rsid w:val="00D10FE8"/>
    <w:rsid w:val="00D26B4F"/>
    <w:rsid w:val="00D349CD"/>
    <w:rsid w:val="00D62731"/>
    <w:rsid w:val="00D630E4"/>
    <w:rsid w:val="00D6458C"/>
    <w:rsid w:val="00D65F66"/>
    <w:rsid w:val="00D757CF"/>
    <w:rsid w:val="00D81417"/>
    <w:rsid w:val="00D83702"/>
    <w:rsid w:val="00D84887"/>
    <w:rsid w:val="00D92F1F"/>
    <w:rsid w:val="00D97E88"/>
    <w:rsid w:val="00DA686B"/>
    <w:rsid w:val="00DB4704"/>
    <w:rsid w:val="00DB6CD7"/>
    <w:rsid w:val="00DB7922"/>
    <w:rsid w:val="00DB7FF6"/>
    <w:rsid w:val="00DD4DE9"/>
    <w:rsid w:val="00DE3242"/>
    <w:rsid w:val="00DE4051"/>
    <w:rsid w:val="00DE4FEC"/>
    <w:rsid w:val="00DF484A"/>
    <w:rsid w:val="00DF4E8C"/>
    <w:rsid w:val="00DF6F93"/>
    <w:rsid w:val="00E00545"/>
    <w:rsid w:val="00E029E9"/>
    <w:rsid w:val="00E071B5"/>
    <w:rsid w:val="00E13264"/>
    <w:rsid w:val="00E14039"/>
    <w:rsid w:val="00E155AD"/>
    <w:rsid w:val="00E15616"/>
    <w:rsid w:val="00E17084"/>
    <w:rsid w:val="00E212A9"/>
    <w:rsid w:val="00E21471"/>
    <w:rsid w:val="00E24E85"/>
    <w:rsid w:val="00E43DEA"/>
    <w:rsid w:val="00E5205A"/>
    <w:rsid w:val="00E53B45"/>
    <w:rsid w:val="00E668EA"/>
    <w:rsid w:val="00E6713E"/>
    <w:rsid w:val="00E72920"/>
    <w:rsid w:val="00E73CD7"/>
    <w:rsid w:val="00E762FF"/>
    <w:rsid w:val="00E770E3"/>
    <w:rsid w:val="00E83521"/>
    <w:rsid w:val="00E9407B"/>
    <w:rsid w:val="00E97554"/>
    <w:rsid w:val="00E97F0B"/>
    <w:rsid w:val="00EA2FB5"/>
    <w:rsid w:val="00EC09AA"/>
    <w:rsid w:val="00EC146A"/>
    <w:rsid w:val="00EC6EB0"/>
    <w:rsid w:val="00EC770E"/>
    <w:rsid w:val="00ED0E68"/>
    <w:rsid w:val="00ED2C3B"/>
    <w:rsid w:val="00ED5499"/>
    <w:rsid w:val="00ED76BB"/>
    <w:rsid w:val="00EE4A57"/>
    <w:rsid w:val="00EE608B"/>
    <w:rsid w:val="00EF1A1A"/>
    <w:rsid w:val="00EF4B51"/>
    <w:rsid w:val="00F0221E"/>
    <w:rsid w:val="00F06FE3"/>
    <w:rsid w:val="00F1083A"/>
    <w:rsid w:val="00F11FDC"/>
    <w:rsid w:val="00F21709"/>
    <w:rsid w:val="00F24B5A"/>
    <w:rsid w:val="00F265D1"/>
    <w:rsid w:val="00F27904"/>
    <w:rsid w:val="00F315CF"/>
    <w:rsid w:val="00F35E6B"/>
    <w:rsid w:val="00F41FEC"/>
    <w:rsid w:val="00F43C99"/>
    <w:rsid w:val="00F5457A"/>
    <w:rsid w:val="00F73F35"/>
    <w:rsid w:val="00F800B5"/>
    <w:rsid w:val="00F875E0"/>
    <w:rsid w:val="00FA393A"/>
    <w:rsid w:val="00FA4554"/>
    <w:rsid w:val="00FA7164"/>
    <w:rsid w:val="00FB7E0B"/>
    <w:rsid w:val="00FC5229"/>
    <w:rsid w:val="00FC6CA7"/>
    <w:rsid w:val="00FD0B25"/>
    <w:rsid w:val="00FD71EB"/>
    <w:rsid w:val="00FD73CF"/>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9E3"/>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uvrcorrectoresdetextos.com/post/20-consejos-b%C3%A1sicos-de-estilo-para-tesis" TargetMode="External"/><Relationship Id="rId1" Type="http://schemas.openxmlformats.org/officeDocument/2006/relationships/hyperlink" Target="https://www.fundeu.es/consulta/descendente-descendient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finance.yahoo.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ACA402-3A0E-49CD-9962-6DB5DB99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3872</Words>
  <Characters>21297</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75</cp:revision>
  <cp:lastPrinted>2022-05-17T16:45:00Z</cp:lastPrinted>
  <dcterms:created xsi:type="dcterms:W3CDTF">2022-06-16T08:49:00Z</dcterms:created>
  <dcterms:modified xsi:type="dcterms:W3CDTF">2022-06-25T15:47:00Z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